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F8D52" w14:textId="77777777" w:rsidR="00D519C0" w:rsidRPr="00F87D7B" w:rsidRDefault="00D519C0" w:rsidP="00D519C0">
      <w:pPr>
        <w:widowControl w:val="0"/>
        <w:autoSpaceDE w:val="0"/>
        <w:autoSpaceDN w:val="0"/>
        <w:adjustRightInd w:val="0"/>
        <w:jc w:val="center"/>
        <w:outlineLvl w:val="0"/>
        <w:rPr>
          <w:rFonts w:ascii="Times New Roman" w:hAnsi="Times New Roman" w:cs="Times New Roman"/>
          <w:b/>
          <w:sz w:val="28"/>
          <w:szCs w:val="28"/>
          <w:lang w:val="en-US"/>
        </w:rPr>
      </w:pPr>
      <w:r w:rsidRPr="00F87D7B">
        <w:rPr>
          <w:rFonts w:ascii="Times New Roman" w:hAnsi="Times New Roman" w:cs="Times New Roman"/>
          <w:b/>
          <w:sz w:val="28"/>
          <w:szCs w:val="28"/>
        </w:rPr>
        <w:t xml:space="preserve">Online supplementary materials for: </w:t>
      </w:r>
      <w:r w:rsidRPr="00F87D7B">
        <w:rPr>
          <w:rFonts w:ascii="Times New Roman" w:hAnsi="Times New Roman" w:cs="Times New Roman"/>
          <w:b/>
          <w:sz w:val="28"/>
          <w:szCs w:val="28"/>
          <w:lang w:val="en-US"/>
        </w:rPr>
        <w:t>Urban spandrels: the roles of genetic drift, gene flow and selection in the formation of parallel clines</w:t>
      </w:r>
      <w:r w:rsidRPr="00F87D7B">
        <w:rPr>
          <w:rFonts w:ascii="Times New Roman" w:hAnsi="Times New Roman" w:cs="Times New Roman"/>
          <w:b/>
          <w:sz w:val="28"/>
          <w:szCs w:val="28"/>
        </w:rPr>
        <w:t>.</w:t>
      </w:r>
    </w:p>
    <w:p w14:paraId="589D4ED7" w14:textId="77777777" w:rsidR="00D519C0" w:rsidRPr="00F87D7B" w:rsidRDefault="00D519C0" w:rsidP="00D519C0">
      <w:pPr>
        <w:widowControl w:val="0"/>
        <w:autoSpaceDE w:val="0"/>
        <w:autoSpaceDN w:val="0"/>
        <w:adjustRightInd w:val="0"/>
        <w:outlineLvl w:val="0"/>
        <w:rPr>
          <w:rFonts w:ascii="Times New Roman" w:hAnsi="Times New Roman" w:cs="Times New Roman"/>
          <w:b/>
          <w:sz w:val="28"/>
          <w:szCs w:val="28"/>
        </w:rPr>
      </w:pPr>
    </w:p>
    <w:p w14:paraId="25E675F5" w14:textId="77777777" w:rsidR="00D519C0" w:rsidRPr="00F87D7B" w:rsidRDefault="00D519C0" w:rsidP="00D519C0">
      <w:pPr>
        <w:widowControl w:val="0"/>
        <w:autoSpaceDE w:val="0"/>
        <w:autoSpaceDN w:val="0"/>
        <w:adjustRightInd w:val="0"/>
        <w:spacing w:line="480" w:lineRule="auto"/>
        <w:rPr>
          <w:rFonts w:ascii="Times New Roman" w:hAnsi="Times New Roman" w:cs="Times New Roman"/>
          <w:b/>
        </w:rPr>
      </w:pPr>
      <w:r w:rsidRPr="00F87D7B">
        <w:rPr>
          <w:rFonts w:ascii="Times New Roman" w:hAnsi="Times New Roman" w:cs="Times New Roman"/>
          <w:b/>
        </w:rPr>
        <w:t>Contents of online supplementary materials:</w:t>
      </w:r>
    </w:p>
    <w:p w14:paraId="15480868" w14:textId="77777777" w:rsidR="00D519C0" w:rsidRPr="00F87D7B"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Supplementary text:</w:t>
      </w:r>
    </w:p>
    <w:p w14:paraId="07772D70" w14:textId="77777777" w:rsidR="00D519C0" w:rsidRPr="00F87D7B" w:rsidRDefault="00D519C0" w:rsidP="00D519C0">
      <w:pPr>
        <w:pStyle w:val="ListParagraph"/>
        <w:widowControl w:val="0"/>
        <w:numPr>
          <w:ilvl w:val="1"/>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Effects of initial allele frequency variation on </w:t>
      </w:r>
      <w:proofErr w:type="spellStart"/>
      <w:r w:rsidRPr="00F87D7B">
        <w:rPr>
          <w:rFonts w:ascii="Times New Roman" w:hAnsi="Times New Roman" w:cs="Times New Roman"/>
        </w:rPr>
        <w:t>cyanogenesis</w:t>
      </w:r>
      <w:proofErr w:type="spellEnd"/>
      <w:r w:rsidRPr="00F87D7B">
        <w:rPr>
          <w:rFonts w:ascii="Times New Roman" w:hAnsi="Times New Roman" w:cs="Times New Roman"/>
        </w:rPr>
        <w:t xml:space="preserve"> cline formation</w:t>
      </w:r>
    </w:p>
    <w:p w14:paraId="0216E940" w14:textId="77777777" w:rsidR="00D519C0" w:rsidRPr="00F87D7B" w:rsidRDefault="00D519C0" w:rsidP="00D519C0">
      <w:pPr>
        <w:pStyle w:val="ListParagraph"/>
        <w:numPr>
          <w:ilvl w:val="2"/>
          <w:numId w:val="1"/>
        </w:numPr>
        <w:spacing w:line="360" w:lineRule="auto"/>
        <w:outlineLvl w:val="0"/>
        <w:rPr>
          <w:rFonts w:ascii="Times New Roman" w:hAnsi="Times New Roman" w:cs="Times New Roman"/>
          <w:i/>
        </w:rPr>
      </w:pPr>
      <w:r w:rsidRPr="00F87D7B">
        <w:rPr>
          <w:rFonts w:ascii="Times New Roman" w:hAnsi="Times New Roman" w:cs="Times New Roman"/>
          <w:i/>
        </w:rPr>
        <w:t>Drift scenario 1:</w:t>
      </w:r>
      <w:r w:rsidRPr="00F87D7B">
        <w:rPr>
          <w:rFonts w:ascii="Times New Roman" w:hAnsi="Times New Roman" w:cs="Times New Roman"/>
        </w:rPr>
        <w:t xml:space="preserve"> </w:t>
      </w:r>
      <w:r w:rsidRPr="00F87D7B">
        <w:rPr>
          <w:rFonts w:ascii="Times New Roman" w:hAnsi="Times New Roman" w:cs="Times New Roman"/>
          <w:i/>
        </w:rPr>
        <w:t>Gradient in carrying capacity across the matrix</w:t>
      </w:r>
    </w:p>
    <w:p w14:paraId="43FEDB45" w14:textId="77777777" w:rsidR="00D519C0" w:rsidRPr="00F87D7B" w:rsidRDefault="00D519C0" w:rsidP="00D519C0">
      <w:pPr>
        <w:pStyle w:val="ListParagraph"/>
        <w:numPr>
          <w:ilvl w:val="2"/>
          <w:numId w:val="1"/>
        </w:numPr>
        <w:spacing w:line="360" w:lineRule="auto"/>
        <w:outlineLvl w:val="0"/>
        <w:rPr>
          <w:rFonts w:ascii="Times New Roman" w:hAnsi="Times New Roman" w:cs="Times New Roman"/>
          <w:i/>
        </w:rPr>
      </w:pPr>
      <w:r w:rsidRPr="00F87D7B">
        <w:rPr>
          <w:rFonts w:ascii="Times New Roman" w:hAnsi="Times New Roman" w:cs="Times New Roman"/>
          <w:i/>
        </w:rPr>
        <w:t>Drift scenario 2:</w:t>
      </w:r>
      <w:r w:rsidRPr="00F87D7B">
        <w:rPr>
          <w:rFonts w:ascii="Times New Roman" w:hAnsi="Times New Roman" w:cs="Times New Roman"/>
        </w:rPr>
        <w:t xml:space="preserve"> </w:t>
      </w:r>
      <w:r w:rsidRPr="00F87D7B">
        <w:rPr>
          <w:rFonts w:ascii="Times New Roman" w:hAnsi="Times New Roman" w:cs="Times New Roman"/>
          <w:i/>
        </w:rPr>
        <w:t>Colonization and founder events</w:t>
      </w:r>
    </w:p>
    <w:p w14:paraId="232EC78D" w14:textId="77777777" w:rsidR="00D519C0" w:rsidRPr="00F87D7B" w:rsidRDefault="00D519C0" w:rsidP="00D519C0">
      <w:pPr>
        <w:pStyle w:val="ListParagraph"/>
        <w:widowControl w:val="0"/>
        <w:numPr>
          <w:ilvl w:val="1"/>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Effects of selection on linkage between </w:t>
      </w:r>
      <w:r w:rsidRPr="00F87D7B">
        <w:rPr>
          <w:rFonts w:ascii="Times New Roman" w:hAnsi="Times New Roman" w:cs="Times New Roman"/>
          <w:i/>
        </w:rPr>
        <w:t>CYP79D15</w:t>
      </w:r>
      <w:r w:rsidRPr="00F87D7B">
        <w:rPr>
          <w:rFonts w:ascii="Times New Roman" w:hAnsi="Times New Roman" w:cs="Times New Roman"/>
        </w:rPr>
        <w:t xml:space="preserve"> and </w:t>
      </w:r>
      <w:r w:rsidRPr="00F87D7B">
        <w:rPr>
          <w:rFonts w:ascii="Times New Roman" w:hAnsi="Times New Roman" w:cs="Times New Roman"/>
          <w:i/>
        </w:rPr>
        <w:t>Li</w:t>
      </w:r>
    </w:p>
    <w:p w14:paraId="54AA42C4" w14:textId="77777777" w:rsidR="00D519C0" w:rsidRPr="00F87D7B"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Supplementary tables </w:t>
      </w:r>
      <w:r w:rsidRPr="00F87D7B">
        <w:rPr>
          <w:rFonts w:ascii="Times New Roman" w:hAnsi="Times New Roman" w:cs="Times New Roman"/>
          <w:color w:val="FF0000"/>
        </w:rPr>
        <w:t xml:space="preserve">SX – </w:t>
      </w:r>
      <w:proofErr w:type="spellStart"/>
      <w:r w:rsidRPr="00F87D7B">
        <w:rPr>
          <w:rFonts w:ascii="Times New Roman" w:hAnsi="Times New Roman" w:cs="Times New Roman"/>
          <w:color w:val="FF0000"/>
        </w:rPr>
        <w:t>SX</w:t>
      </w:r>
      <w:proofErr w:type="spellEnd"/>
    </w:p>
    <w:p w14:paraId="22D02B2D" w14:textId="77777777" w:rsidR="00D519C0" w:rsidRPr="00F87D7B" w:rsidRDefault="00D519C0" w:rsidP="00D519C0">
      <w:pPr>
        <w:pStyle w:val="ListParagraph"/>
        <w:widowControl w:val="0"/>
        <w:numPr>
          <w:ilvl w:val="0"/>
          <w:numId w:val="1"/>
        </w:numPr>
        <w:autoSpaceDE w:val="0"/>
        <w:autoSpaceDN w:val="0"/>
        <w:adjustRightInd w:val="0"/>
        <w:spacing w:line="480" w:lineRule="auto"/>
        <w:rPr>
          <w:rFonts w:ascii="Times New Roman" w:hAnsi="Times New Roman" w:cs="Times New Roman"/>
        </w:rPr>
      </w:pPr>
      <w:r w:rsidRPr="00F87D7B">
        <w:rPr>
          <w:rFonts w:ascii="Times New Roman" w:hAnsi="Times New Roman" w:cs="Times New Roman"/>
        </w:rPr>
        <w:t xml:space="preserve">Supplementary figures </w:t>
      </w:r>
      <w:r w:rsidRPr="00F87D7B">
        <w:rPr>
          <w:rFonts w:ascii="Times New Roman" w:hAnsi="Times New Roman" w:cs="Times New Roman"/>
          <w:color w:val="FF0000"/>
        </w:rPr>
        <w:t xml:space="preserve">SX – </w:t>
      </w:r>
      <w:proofErr w:type="spellStart"/>
      <w:r w:rsidRPr="00F87D7B">
        <w:rPr>
          <w:rFonts w:ascii="Times New Roman" w:hAnsi="Times New Roman" w:cs="Times New Roman"/>
          <w:color w:val="FF0000"/>
        </w:rPr>
        <w:t>SX</w:t>
      </w:r>
      <w:proofErr w:type="spellEnd"/>
    </w:p>
    <w:p w14:paraId="27152C40" w14:textId="77777777" w:rsidR="00D519C0" w:rsidRPr="00F87D7B" w:rsidRDefault="00D519C0">
      <w:pPr>
        <w:rPr>
          <w:rFonts w:ascii="Times New Roman" w:hAnsi="Times New Roman" w:cs="Times New Roman"/>
          <w:b/>
        </w:rPr>
      </w:pPr>
    </w:p>
    <w:p w14:paraId="724F50FD" w14:textId="77777777" w:rsidR="00D519C0" w:rsidRPr="00F87D7B" w:rsidRDefault="00D519C0">
      <w:pPr>
        <w:rPr>
          <w:rFonts w:ascii="Times New Roman" w:hAnsi="Times New Roman" w:cs="Times New Roman"/>
          <w:b/>
        </w:rPr>
        <w:sectPr w:rsidR="00D519C0" w:rsidRPr="00F87D7B" w:rsidSect="00C35587">
          <w:pgSz w:w="12240" w:h="15840"/>
          <w:pgMar w:top="1440" w:right="1440" w:bottom="1440" w:left="1440" w:header="708" w:footer="708" w:gutter="0"/>
          <w:cols w:space="708"/>
          <w:docGrid w:linePitch="360"/>
        </w:sectPr>
      </w:pPr>
    </w:p>
    <w:p w14:paraId="67E2ED86" w14:textId="77777777" w:rsidR="002F5234" w:rsidRPr="00F87D7B" w:rsidRDefault="00D519C0">
      <w:pPr>
        <w:rPr>
          <w:rFonts w:ascii="Times New Roman" w:hAnsi="Times New Roman" w:cs="Times New Roman"/>
          <w:b/>
        </w:rPr>
      </w:pPr>
      <w:r w:rsidRPr="00F87D7B">
        <w:rPr>
          <w:rFonts w:ascii="Times New Roman" w:hAnsi="Times New Roman" w:cs="Times New Roman"/>
          <w:b/>
        </w:rPr>
        <w:lastRenderedPageBreak/>
        <w:t xml:space="preserve">Effects of initial allele frequency variation on </w:t>
      </w:r>
      <w:proofErr w:type="spellStart"/>
      <w:r w:rsidRPr="00F87D7B">
        <w:rPr>
          <w:rFonts w:ascii="Times New Roman" w:hAnsi="Times New Roman" w:cs="Times New Roman"/>
          <w:b/>
        </w:rPr>
        <w:t>cyanogenesis</w:t>
      </w:r>
      <w:proofErr w:type="spellEnd"/>
      <w:r w:rsidRPr="00F87D7B">
        <w:rPr>
          <w:rFonts w:ascii="Times New Roman" w:hAnsi="Times New Roman" w:cs="Times New Roman"/>
          <w:b/>
        </w:rPr>
        <w:t xml:space="preserve"> cline formation</w:t>
      </w:r>
    </w:p>
    <w:p w14:paraId="07BF1203" w14:textId="77777777" w:rsidR="00D519C0" w:rsidRPr="00F87D7B" w:rsidRDefault="00D519C0">
      <w:pPr>
        <w:rPr>
          <w:rFonts w:ascii="Times New Roman" w:hAnsi="Times New Roman" w:cs="Times New Roman"/>
          <w:b/>
        </w:rPr>
      </w:pPr>
    </w:p>
    <w:p w14:paraId="4822B8E2" w14:textId="77777777" w:rsidR="00D519C0" w:rsidRPr="00F87D7B" w:rsidRDefault="00D519C0" w:rsidP="00D519C0">
      <w:pPr>
        <w:spacing w:line="360" w:lineRule="auto"/>
        <w:outlineLvl w:val="0"/>
        <w:rPr>
          <w:rFonts w:ascii="Times New Roman" w:hAnsi="Times New Roman" w:cs="Times New Roman"/>
          <w:i/>
        </w:rPr>
      </w:pPr>
      <w:r w:rsidRPr="00F87D7B">
        <w:rPr>
          <w:rFonts w:ascii="Times New Roman" w:hAnsi="Times New Roman" w:cs="Times New Roman"/>
          <w:i/>
        </w:rPr>
        <w:t>Drift scenario 1:</w:t>
      </w:r>
      <w:r w:rsidRPr="00F87D7B">
        <w:rPr>
          <w:rFonts w:ascii="Times New Roman" w:hAnsi="Times New Roman" w:cs="Times New Roman"/>
        </w:rPr>
        <w:t xml:space="preserve"> </w:t>
      </w:r>
      <w:r w:rsidRPr="00F87D7B">
        <w:rPr>
          <w:rFonts w:ascii="Times New Roman" w:hAnsi="Times New Roman" w:cs="Times New Roman"/>
          <w:i/>
        </w:rPr>
        <w:t>Gradient in carrying capacity across the matrix</w:t>
      </w:r>
    </w:p>
    <w:p w14:paraId="771B8DFD" w14:textId="12E608AA" w:rsidR="00D519C0" w:rsidRPr="00F87D7B" w:rsidRDefault="00FA654D" w:rsidP="00D519C0">
      <w:pPr>
        <w:spacing w:line="360" w:lineRule="auto"/>
        <w:outlineLvl w:val="0"/>
        <w:rPr>
          <w:rFonts w:ascii="Times New Roman" w:hAnsi="Times New Roman" w:cs="Times New Roman"/>
        </w:rPr>
      </w:pPr>
      <w:r w:rsidRPr="00F87D7B">
        <w:rPr>
          <w:rFonts w:ascii="Times New Roman" w:hAnsi="Times New Roman" w:cs="Times New Roman"/>
        </w:rPr>
        <w:t xml:space="preserve">The </w:t>
      </w:r>
      <w:r w:rsidR="003A39A9" w:rsidRPr="00F87D7B">
        <w:rPr>
          <w:rFonts w:ascii="Times New Roman" w:hAnsi="Times New Roman" w:cs="Times New Roman"/>
        </w:rPr>
        <w:t>initial frequency of both dominant alleles influence</w:t>
      </w:r>
      <w:r w:rsidR="00DD307F" w:rsidRPr="00F87D7B">
        <w:rPr>
          <w:rFonts w:ascii="Times New Roman" w:hAnsi="Times New Roman" w:cs="Times New Roman"/>
        </w:rPr>
        <w:t xml:space="preserve">d the formation and strength of phenotypic clines in HCN. The strongest clines </w:t>
      </w:r>
      <w:r w:rsidR="00A46B8E">
        <w:rPr>
          <w:rFonts w:ascii="Times New Roman" w:hAnsi="Times New Roman" w:cs="Times New Roman"/>
        </w:rPr>
        <w:t xml:space="preserve">(β = 0.006) </w:t>
      </w:r>
      <w:r w:rsidR="00DD307F" w:rsidRPr="00F87D7B">
        <w:rPr>
          <w:rFonts w:ascii="Times New Roman" w:hAnsi="Times New Roman" w:cs="Times New Roman"/>
        </w:rPr>
        <w:t xml:space="preserve">occurred when the frequency of both dominant alleles (i.e. </w:t>
      </w:r>
      <w:r w:rsidR="00DD307F" w:rsidRPr="00F87D7B">
        <w:rPr>
          <w:rFonts w:ascii="Times New Roman" w:hAnsi="Times New Roman" w:cs="Times New Roman"/>
          <w:i/>
        </w:rPr>
        <w:t xml:space="preserve">CYP79D15 </w:t>
      </w:r>
      <w:r w:rsidR="00DD307F" w:rsidRPr="00F87D7B">
        <w:rPr>
          <w:rFonts w:ascii="Times New Roman" w:hAnsi="Times New Roman" w:cs="Times New Roman"/>
        </w:rPr>
        <w:t>and Li) was 0.5 (Figure SXA). The weakest clines occurred when the frequency of one or both dominant alleles was low (i.e. 0.1</w:t>
      </w:r>
      <w:r w:rsidR="005C27B7">
        <w:rPr>
          <w:rFonts w:ascii="Times New Roman" w:hAnsi="Times New Roman" w:cs="Times New Roman"/>
        </w:rPr>
        <w:t>; 0.0005</w:t>
      </w:r>
      <w:r w:rsidR="00A46B8E">
        <w:rPr>
          <w:rFonts w:ascii="Times New Roman" w:hAnsi="Times New Roman" w:cs="Times New Roman"/>
        </w:rPr>
        <w:t xml:space="preserve"> &lt; </w:t>
      </w:r>
      <w:r w:rsidR="00A46B8E">
        <w:rPr>
          <w:rFonts w:ascii="Times New Roman" w:hAnsi="Times New Roman" w:cs="Times New Roman"/>
        </w:rPr>
        <w:t>β</w:t>
      </w:r>
      <w:r w:rsidR="00A46B8E">
        <w:rPr>
          <w:rFonts w:ascii="Times New Roman" w:hAnsi="Times New Roman" w:cs="Times New Roman"/>
        </w:rPr>
        <w:t xml:space="preserve"> &lt; 0.002</w:t>
      </w:r>
      <w:r w:rsidR="00DD307F" w:rsidRPr="00F87D7B">
        <w:rPr>
          <w:rFonts w:ascii="Times New Roman" w:hAnsi="Times New Roman" w:cs="Times New Roman"/>
        </w:rPr>
        <w:t>) whereas clines of intermediate strength occurred when either or both alleles w</w:t>
      </w:r>
      <w:r w:rsidR="00A46B8E">
        <w:rPr>
          <w:rFonts w:ascii="Times New Roman" w:hAnsi="Times New Roman" w:cs="Times New Roman"/>
        </w:rPr>
        <w:t>ere at high frequency (i.e. 0.9; 0</w:t>
      </w:r>
      <w:r w:rsidR="005C27B7">
        <w:rPr>
          <w:rFonts w:ascii="Times New Roman" w:hAnsi="Times New Roman" w:cs="Times New Roman"/>
        </w:rPr>
        <w:t xml:space="preserve">.003 &lt; </w:t>
      </w:r>
      <w:r w:rsidR="005C27B7">
        <w:rPr>
          <w:rFonts w:ascii="Times New Roman" w:hAnsi="Times New Roman" w:cs="Times New Roman"/>
        </w:rPr>
        <w:t>β</w:t>
      </w:r>
      <w:r w:rsidR="005C27B7">
        <w:rPr>
          <w:rFonts w:ascii="Times New Roman" w:hAnsi="Times New Roman" w:cs="Times New Roman"/>
          <w:b/>
        </w:rPr>
        <w:t xml:space="preserve"> &lt; </w:t>
      </w:r>
      <w:r w:rsidR="005C27B7">
        <w:rPr>
          <w:rFonts w:ascii="Times New Roman" w:hAnsi="Times New Roman" w:cs="Times New Roman"/>
        </w:rPr>
        <w:t>0.005;</w:t>
      </w:r>
      <w:r w:rsidR="00DD307F" w:rsidRPr="00F87D7B">
        <w:rPr>
          <w:rFonts w:ascii="Times New Roman" w:hAnsi="Times New Roman" w:cs="Times New Roman"/>
        </w:rPr>
        <w:t xml:space="preserve"> Figure SXA). These results hold regardless of migration rate; increasing migration reduced the strength of clines, regardless of initial allele frequencies (Figure SXA). </w:t>
      </w:r>
    </w:p>
    <w:p w14:paraId="77232595" w14:textId="2BE8D46C" w:rsidR="00201DEB" w:rsidRPr="00F87D7B" w:rsidRDefault="00DD307F" w:rsidP="00D519C0">
      <w:pPr>
        <w:spacing w:line="360" w:lineRule="auto"/>
        <w:outlineLvl w:val="0"/>
        <w:rPr>
          <w:rFonts w:ascii="Times New Roman" w:hAnsi="Times New Roman" w:cs="Times New Roman"/>
        </w:rPr>
      </w:pPr>
      <w:r w:rsidRPr="00F87D7B">
        <w:rPr>
          <w:rFonts w:ascii="Times New Roman" w:hAnsi="Times New Roman" w:cs="Times New Roman"/>
        </w:rPr>
        <w:tab/>
        <w:t xml:space="preserve">The proportion of significantly positive clines was always greater than the proportion of negative clines, independent of initial allele frequencies. The greatest </w:t>
      </w:r>
      <w:r w:rsidR="005C27B7">
        <w:rPr>
          <w:rFonts w:ascii="Times New Roman" w:hAnsi="Times New Roman" w:cs="Times New Roman"/>
        </w:rPr>
        <w:t>frequency</w:t>
      </w:r>
      <w:r w:rsidRPr="00F87D7B">
        <w:rPr>
          <w:rFonts w:ascii="Times New Roman" w:hAnsi="Times New Roman" w:cs="Times New Roman"/>
        </w:rPr>
        <w:t xml:space="preserve"> of significantly positive clines </w:t>
      </w:r>
      <w:r w:rsidR="005C27B7">
        <w:rPr>
          <w:rFonts w:ascii="Times New Roman" w:hAnsi="Times New Roman" w:cs="Times New Roman"/>
        </w:rPr>
        <w:t xml:space="preserve">peaked at 30% </w:t>
      </w:r>
      <w:r w:rsidRPr="00F87D7B">
        <w:rPr>
          <w:rFonts w:ascii="Times New Roman" w:hAnsi="Times New Roman" w:cs="Times New Roman"/>
        </w:rPr>
        <w:t>when the frequency of both dominant alleles was 0.5, followed by cases when one or both alleles were at low frequency (i.e. 0.1</w:t>
      </w:r>
      <w:r w:rsidR="005C27B7">
        <w:rPr>
          <w:rFonts w:ascii="Times New Roman" w:hAnsi="Times New Roman" w:cs="Times New Roman"/>
        </w:rPr>
        <w:t>; 11 &lt; % &lt; 16</w:t>
      </w:r>
      <w:r w:rsidRPr="00F87D7B">
        <w:rPr>
          <w:rFonts w:ascii="Times New Roman" w:hAnsi="Times New Roman" w:cs="Times New Roman"/>
        </w:rPr>
        <w:t>) and finally by cases where one or both alleles w</w:t>
      </w:r>
      <w:r w:rsidR="005C27B7">
        <w:rPr>
          <w:rFonts w:ascii="Times New Roman" w:hAnsi="Times New Roman" w:cs="Times New Roman"/>
        </w:rPr>
        <w:t>ere at high frequency (i.e. 0.9; 16 &lt; % &lt; 22;</w:t>
      </w:r>
      <w:r w:rsidRPr="00F87D7B">
        <w:rPr>
          <w:rFonts w:ascii="Times New Roman" w:hAnsi="Times New Roman" w:cs="Times New Roman"/>
        </w:rPr>
        <w:t xml:space="preserve"> Figure SXB). Significantly negative clines were rare </w:t>
      </w:r>
      <w:r w:rsidR="00201DEB" w:rsidRPr="00F87D7B">
        <w:rPr>
          <w:rFonts w:ascii="Times New Roman" w:hAnsi="Times New Roman" w:cs="Times New Roman"/>
        </w:rPr>
        <w:t xml:space="preserve">and only arose when the frequency of one or both dominant alleles was high (Figure SXB). </w:t>
      </w:r>
    </w:p>
    <w:p w14:paraId="1A65BCF1" w14:textId="77777777" w:rsidR="00201DEB" w:rsidRPr="00F87D7B" w:rsidRDefault="00201DEB" w:rsidP="00D519C0">
      <w:pPr>
        <w:spacing w:line="360" w:lineRule="auto"/>
        <w:outlineLvl w:val="0"/>
        <w:rPr>
          <w:rFonts w:ascii="Times New Roman" w:hAnsi="Times New Roman" w:cs="Times New Roman"/>
        </w:rPr>
      </w:pPr>
    </w:p>
    <w:p w14:paraId="4C0E2E1C" w14:textId="77777777" w:rsidR="00DD307F" w:rsidRPr="00F87D7B" w:rsidRDefault="00201DEB" w:rsidP="00D519C0">
      <w:pPr>
        <w:spacing w:line="360" w:lineRule="auto"/>
        <w:outlineLvl w:val="0"/>
        <w:rPr>
          <w:rFonts w:ascii="Times New Roman" w:hAnsi="Times New Roman" w:cs="Times New Roman"/>
        </w:rPr>
      </w:pPr>
      <w:commentRangeStart w:id="0"/>
      <w:r w:rsidRPr="00F87D7B">
        <w:rPr>
          <w:rFonts w:ascii="Times New Roman" w:hAnsi="Times New Roman" w:cs="Times New Roman"/>
          <w:i/>
        </w:rPr>
        <w:t>Drift scenario 2:</w:t>
      </w:r>
      <w:r w:rsidRPr="00F87D7B">
        <w:rPr>
          <w:rFonts w:ascii="Times New Roman" w:hAnsi="Times New Roman" w:cs="Times New Roman"/>
        </w:rPr>
        <w:t xml:space="preserve"> </w:t>
      </w:r>
      <w:r w:rsidRPr="00F87D7B">
        <w:rPr>
          <w:rFonts w:ascii="Times New Roman" w:hAnsi="Times New Roman" w:cs="Times New Roman"/>
          <w:i/>
        </w:rPr>
        <w:t>Colonization and founder events</w:t>
      </w:r>
      <w:r w:rsidR="00DD307F" w:rsidRPr="00F87D7B">
        <w:rPr>
          <w:rFonts w:ascii="Times New Roman" w:hAnsi="Times New Roman" w:cs="Times New Roman"/>
        </w:rPr>
        <w:t xml:space="preserve"> </w:t>
      </w:r>
      <w:commentRangeEnd w:id="0"/>
      <w:r w:rsidR="006422B6">
        <w:rPr>
          <w:rStyle w:val="CommentReference"/>
        </w:rPr>
        <w:commentReference w:id="0"/>
      </w:r>
      <w:r w:rsidR="00DD307F" w:rsidRPr="00F87D7B">
        <w:rPr>
          <w:rFonts w:ascii="Times New Roman" w:hAnsi="Times New Roman" w:cs="Times New Roman"/>
        </w:rPr>
        <w:t xml:space="preserve"> </w:t>
      </w:r>
    </w:p>
    <w:p w14:paraId="570BC9BA" w14:textId="77777777" w:rsidR="00D519C0" w:rsidRPr="00F87D7B" w:rsidRDefault="00D519C0" w:rsidP="00D519C0">
      <w:pPr>
        <w:spacing w:line="360" w:lineRule="auto"/>
        <w:outlineLvl w:val="0"/>
        <w:rPr>
          <w:rFonts w:ascii="Times New Roman" w:hAnsi="Times New Roman" w:cs="Times New Roman"/>
          <w:i/>
        </w:rPr>
      </w:pPr>
    </w:p>
    <w:p w14:paraId="7A46D170" w14:textId="77777777" w:rsidR="00D519C0" w:rsidRPr="00F87D7B" w:rsidRDefault="00D519C0" w:rsidP="00D519C0">
      <w:pPr>
        <w:spacing w:line="360" w:lineRule="auto"/>
        <w:outlineLvl w:val="0"/>
        <w:rPr>
          <w:rFonts w:ascii="Times New Roman" w:hAnsi="Times New Roman" w:cs="Times New Roman"/>
          <w:i/>
        </w:rPr>
        <w:sectPr w:rsidR="00D519C0" w:rsidRPr="00F87D7B" w:rsidSect="00C35587">
          <w:pgSz w:w="12240" w:h="15840"/>
          <w:pgMar w:top="1440" w:right="1440" w:bottom="1440" w:left="1440" w:header="708" w:footer="708" w:gutter="0"/>
          <w:cols w:space="708"/>
          <w:docGrid w:linePitch="360"/>
        </w:sectPr>
      </w:pPr>
    </w:p>
    <w:p w14:paraId="7678D514" w14:textId="2287820A" w:rsidR="00E9427A" w:rsidRDefault="00E9427A" w:rsidP="00201DEB">
      <w:pPr>
        <w:outlineLvl w:val="0"/>
        <w:rPr>
          <w:rFonts w:ascii="Times New Roman" w:hAnsi="Times New Roman" w:cs="Times New Roman"/>
          <w:b/>
        </w:rPr>
      </w:pPr>
      <w:r w:rsidRPr="00E9427A">
        <w:rPr>
          <w:rFonts w:ascii="Times New Roman" w:hAnsi="Times New Roman" w:cs="Times New Roman"/>
          <w:b/>
          <w:lang w:val="en-US"/>
        </w:rPr>
        <w:drawing>
          <wp:inline distT="0" distB="0" distL="0" distR="0" wp14:anchorId="43947F17" wp14:editId="4E2EBF3B">
            <wp:extent cx="3753043" cy="6289040"/>
            <wp:effectExtent l="0" t="0" r="63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0038" cy="6317519"/>
                    </a:xfrm>
                    <a:prstGeom prst="rect">
                      <a:avLst/>
                    </a:prstGeom>
                  </pic:spPr>
                </pic:pic>
              </a:graphicData>
            </a:graphic>
          </wp:inline>
        </w:drawing>
      </w:r>
    </w:p>
    <w:p w14:paraId="1927A28C" w14:textId="4A573854" w:rsidR="00201DEB" w:rsidRPr="00F87D7B" w:rsidRDefault="00201DEB" w:rsidP="00201DEB">
      <w:pPr>
        <w:outlineLvl w:val="0"/>
        <w:rPr>
          <w:rFonts w:ascii="Times New Roman" w:hAnsi="Times New Roman" w:cs="Times New Roman"/>
        </w:rPr>
      </w:pPr>
      <w:r w:rsidRPr="00F87D7B">
        <w:rPr>
          <w:rFonts w:ascii="Times New Roman" w:hAnsi="Times New Roman" w:cs="Times New Roman"/>
          <w:b/>
        </w:rPr>
        <w:t xml:space="preserve">Figure SX: </w:t>
      </w:r>
      <w:r w:rsidRPr="00F87D7B">
        <w:rPr>
          <w:rFonts w:ascii="Times New Roman" w:hAnsi="Times New Roman" w:cs="Times New Roman"/>
        </w:rPr>
        <w:t>Effects of initial frequency of both dominant alleles (</w:t>
      </w:r>
      <w:r w:rsidRPr="00F87D7B">
        <w:rPr>
          <w:rFonts w:ascii="Times New Roman" w:hAnsi="Times New Roman" w:cs="Times New Roman"/>
          <w:i/>
        </w:rPr>
        <w:t xml:space="preserve">CYP79D15 </w:t>
      </w:r>
      <w:r w:rsidRPr="00F87D7B">
        <w:rPr>
          <w:rFonts w:ascii="Times New Roman" w:hAnsi="Times New Roman" w:cs="Times New Roman"/>
        </w:rPr>
        <w:t xml:space="preserve">and </w:t>
      </w:r>
      <w:r w:rsidRPr="00F87D7B">
        <w:rPr>
          <w:rFonts w:ascii="Times New Roman" w:hAnsi="Times New Roman" w:cs="Times New Roman"/>
          <w:i/>
        </w:rPr>
        <w:t>Li</w:t>
      </w:r>
      <w:r w:rsidRPr="00F87D7B">
        <w:rPr>
          <w:rFonts w:ascii="Times New Roman" w:hAnsi="Times New Roman" w:cs="Times New Roman"/>
        </w:rPr>
        <w:t>) on (</w:t>
      </w:r>
      <w:r w:rsidR="0022289A" w:rsidRPr="0022289A">
        <w:rPr>
          <w:rFonts w:ascii="Times New Roman" w:hAnsi="Times New Roman" w:cs="Times New Roman"/>
          <w:i/>
        </w:rPr>
        <w:t>a</w:t>
      </w:r>
      <w:r w:rsidRPr="00F87D7B">
        <w:rPr>
          <w:rFonts w:ascii="Times New Roman" w:hAnsi="Times New Roman" w:cs="Times New Roman"/>
        </w:rPr>
        <w:t>) the mean strength of clines across 1000 simulations and (</w:t>
      </w:r>
      <w:r w:rsidR="0022289A" w:rsidRPr="0022289A">
        <w:rPr>
          <w:rFonts w:ascii="Times New Roman" w:hAnsi="Times New Roman" w:cs="Times New Roman"/>
          <w:i/>
        </w:rPr>
        <w:t>b</w:t>
      </w:r>
      <w:r w:rsidRPr="00F87D7B">
        <w:rPr>
          <w:rFonts w:ascii="Times New Roman" w:hAnsi="Times New Roman" w:cs="Times New Roman"/>
        </w:rPr>
        <w:t xml:space="preserve">) the proportion of significantly positive (open </w:t>
      </w:r>
      <w:r w:rsidR="0022289A">
        <w:rPr>
          <w:rFonts w:ascii="Times New Roman" w:hAnsi="Times New Roman" w:cs="Times New Roman"/>
        </w:rPr>
        <w:t>triangles with dashed line</w:t>
      </w:r>
      <w:r w:rsidRPr="00F87D7B">
        <w:rPr>
          <w:rFonts w:ascii="Times New Roman" w:hAnsi="Times New Roman" w:cs="Times New Roman"/>
        </w:rPr>
        <w:t xml:space="preserve">) and negative (black </w:t>
      </w:r>
      <w:r w:rsidR="0022289A">
        <w:rPr>
          <w:rFonts w:ascii="Times New Roman" w:hAnsi="Times New Roman" w:cs="Times New Roman"/>
        </w:rPr>
        <w:t>inverted triangles with solid line</w:t>
      </w:r>
      <w:r w:rsidRPr="00F87D7B">
        <w:rPr>
          <w:rFonts w:ascii="Times New Roman" w:hAnsi="Times New Roman" w:cs="Times New Roman"/>
        </w:rPr>
        <w:t>) clines. Simulations were run under a strong gradient in drift, manipulated by imposing a gradient in the maximum size of populations: rural populations were large (</w:t>
      </w:r>
      <w:r w:rsidRPr="00F87D7B">
        <w:rPr>
          <w:rFonts w:ascii="Times New Roman" w:hAnsi="Times New Roman" w:cs="Times New Roman"/>
          <w:i/>
        </w:rPr>
        <w:t xml:space="preserve">N = </w:t>
      </w:r>
      <w:r w:rsidRPr="00F87D7B">
        <w:rPr>
          <w:rFonts w:ascii="Times New Roman" w:hAnsi="Times New Roman" w:cs="Times New Roman"/>
        </w:rPr>
        <w:t>1000) while urban population were small (</w:t>
      </w:r>
      <w:r w:rsidRPr="00F87D7B">
        <w:rPr>
          <w:rFonts w:ascii="Times New Roman" w:hAnsi="Times New Roman" w:cs="Times New Roman"/>
          <w:i/>
        </w:rPr>
        <w:t xml:space="preserve">N = </w:t>
      </w:r>
      <w:r w:rsidRPr="00F87D7B">
        <w:rPr>
          <w:rFonts w:ascii="Times New Roman" w:hAnsi="Times New Roman" w:cs="Times New Roman"/>
        </w:rPr>
        <w:t>10). In (</w:t>
      </w:r>
      <w:r w:rsidR="0022289A" w:rsidRPr="0022289A">
        <w:rPr>
          <w:rFonts w:ascii="Times New Roman" w:hAnsi="Times New Roman" w:cs="Times New Roman"/>
          <w:i/>
        </w:rPr>
        <w:t>a</w:t>
      </w:r>
      <w:r w:rsidRPr="0022289A">
        <w:rPr>
          <w:rFonts w:ascii="Times New Roman" w:hAnsi="Times New Roman" w:cs="Times New Roman"/>
        </w:rPr>
        <w:t>)</w:t>
      </w:r>
      <w:r w:rsidRPr="00F87D7B">
        <w:rPr>
          <w:rFonts w:ascii="Times New Roman" w:hAnsi="Times New Roman" w:cs="Times New Roman"/>
        </w:rPr>
        <w:t>, we examined the mean slope of clines under no (open circles</w:t>
      </w:r>
      <w:r w:rsidR="0022289A">
        <w:rPr>
          <w:rFonts w:ascii="Times New Roman" w:hAnsi="Times New Roman" w:cs="Times New Roman"/>
        </w:rPr>
        <w:t xml:space="preserve"> with dotted line</w:t>
      </w:r>
      <w:r w:rsidRPr="00F87D7B">
        <w:rPr>
          <w:rFonts w:ascii="Times New Roman" w:hAnsi="Times New Roman" w:cs="Times New Roman"/>
        </w:rPr>
        <w:t>), low (grey square</w:t>
      </w:r>
      <w:r w:rsidR="0022289A">
        <w:rPr>
          <w:rFonts w:ascii="Times New Roman" w:hAnsi="Times New Roman" w:cs="Times New Roman"/>
        </w:rPr>
        <w:t xml:space="preserve">, with dashed line), and </w:t>
      </w:r>
      <w:r w:rsidRPr="00F87D7B">
        <w:rPr>
          <w:rFonts w:ascii="Times New Roman" w:hAnsi="Times New Roman" w:cs="Times New Roman"/>
        </w:rPr>
        <w:t>high (black diamonds</w:t>
      </w:r>
      <w:r w:rsidR="0022289A">
        <w:rPr>
          <w:rFonts w:ascii="Times New Roman" w:hAnsi="Times New Roman" w:cs="Times New Roman"/>
        </w:rPr>
        <w:t xml:space="preserve"> with solid line</w:t>
      </w:r>
      <w:r w:rsidRPr="00F87D7B">
        <w:rPr>
          <w:rFonts w:ascii="Times New Roman" w:hAnsi="Times New Roman" w:cs="Times New Roman"/>
        </w:rPr>
        <w:t>) migration. In (</w:t>
      </w:r>
      <w:r w:rsidR="0022289A" w:rsidRPr="0022289A">
        <w:rPr>
          <w:rFonts w:ascii="Times New Roman" w:hAnsi="Times New Roman" w:cs="Times New Roman"/>
          <w:i/>
        </w:rPr>
        <w:t>b</w:t>
      </w:r>
      <w:r w:rsidRPr="00F87D7B">
        <w:rPr>
          <w:rFonts w:ascii="Times New Roman" w:hAnsi="Times New Roman" w:cs="Times New Roman"/>
        </w:rPr>
        <w:t>), positive clines reflect significantly (</w:t>
      </w:r>
      <w:r w:rsidRPr="00F87D7B">
        <w:rPr>
          <w:rFonts w:ascii="Times New Roman" w:hAnsi="Times New Roman" w:cs="Times New Roman"/>
          <w:i/>
        </w:rPr>
        <w:t xml:space="preserve">P &lt; </w:t>
      </w:r>
      <w:r w:rsidRPr="00F87D7B">
        <w:rPr>
          <w:rFonts w:ascii="Times New Roman" w:hAnsi="Times New Roman" w:cs="Times New Roman"/>
        </w:rPr>
        <w:t xml:space="preserve">0.05) less HCN in urban populations relative to rural populations while negative clines reflect the opposite. All points represent means or proportions ± 95% confidence intervals. </w:t>
      </w:r>
    </w:p>
    <w:p w14:paraId="409E824F" w14:textId="77777777" w:rsidR="00A22468" w:rsidRPr="00F87D7B" w:rsidRDefault="00A22468" w:rsidP="00201DEB">
      <w:pPr>
        <w:outlineLvl w:val="0"/>
        <w:rPr>
          <w:rFonts w:ascii="Times New Roman" w:hAnsi="Times New Roman" w:cs="Times New Roman"/>
        </w:rPr>
        <w:sectPr w:rsidR="00A22468" w:rsidRPr="00F87D7B" w:rsidSect="00C35587">
          <w:pgSz w:w="12240" w:h="15840"/>
          <w:pgMar w:top="1440" w:right="1440" w:bottom="1440" w:left="1440" w:header="708" w:footer="708" w:gutter="0"/>
          <w:cols w:space="708"/>
          <w:docGrid w:linePitch="360"/>
        </w:sectPr>
      </w:pPr>
    </w:p>
    <w:p w14:paraId="1BF9FA0D" w14:textId="77777777" w:rsidR="00A22468" w:rsidRPr="00AC24A7" w:rsidRDefault="00A22468" w:rsidP="00A22468">
      <w:pPr>
        <w:widowControl w:val="0"/>
        <w:autoSpaceDE w:val="0"/>
        <w:autoSpaceDN w:val="0"/>
        <w:adjustRightInd w:val="0"/>
        <w:spacing w:line="480" w:lineRule="auto"/>
        <w:rPr>
          <w:rFonts w:ascii="Times New Roman" w:hAnsi="Times New Roman" w:cs="Times New Roman"/>
          <w:b/>
          <w:i/>
        </w:rPr>
      </w:pPr>
      <w:bookmarkStart w:id="1" w:name="_GoBack"/>
      <w:r w:rsidRPr="00AC24A7">
        <w:rPr>
          <w:rFonts w:ascii="Times New Roman" w:hAnsi="Times New Roman" w:cs="Times New Roman"/>
          <w:b/>
        </w:rPr>
        <w:t xml:space="preserve">Effects of selection on linkage between </w:t>
      </w:r>
      <w:r w:rsidRPr="00AC24A7">
        <w:rPr>
          <w:rFonts w:ascii="Times New Roman" w:hAnsi="Times New Roman" w:cs="Times New Roman"/>
          <w:b/>
          <w:i/>
        </w:rPr>
        <w:t>CYP79D15</w:t>
      </w:r>
      <w:r w:rsidRPr="00AC24A7">
        <w:rPr>
          <w:rFonts w:ascii="Times New Roman" w:hAnsi="Times New Roman" w:cs="Times New Roman"/>
          <w:b/>
        </w:rPr>
        <w:t xml:space="preserve"> and </w:t>
      </w:r>
      <w:r w:rsidRPr="00AC24A7">
        <w:rPr>
          <w:rFonts w:ascii="Times New Roman" w:hAnsi="Times New Roman" w:cs="Times New Roman"/>
          <w:b/>
          <w:i/>
        </w:rPr>
        <w:t>Li</w:t>
      </w:r>
    </w:p>
    <w:bookmarkEnd w:id="1"/>
    <w:p w14:paraId="4D446FB2" w14:textId="6AA57460" w:rsidR="00A22468" w:rsidRPr="00F87D7B" w:rsidRDefault="008F2A3A" w:rsidP="004A372D">
      <w:pPr>
        <w:widowControl w:val="0"/>
        <w:autoSpaceDE w:val="0"/>
        <w:autoSpaceDN w:val="0"/>
        <w:adjustRightInd w:val="0"/>
        <w:spacing w:line="360" w:lineRule="auto"/>
        <w:rPr>
          <w:rFonts w:ascii="Times New Roman" w:hAnsi="Times New Roman" w:cs="Times New Roman"/>
        </w:rPr>
      </w:pPr>
      <w:r w:rsidRPr="00F87D7B">
        <w:rPr>
          <w:rFonts w:ascii="Times New Roman" w:hAnsi="Times New Roman" w:cs="Times New Roman"/>
        </w:rPr>
        <w:t>We performed a small-</w:t>
      </w:r>
      <w:r w:rsidR="00A83960" w:rsidRPr="00F87D7B">
        <w:rPr>
          <w:rFonts w:ascii="Times New Roman" w:hAnsi="Times New Roman" w:cs="Times New Roman"/>
        </w:rPr>
        <w:t xml:space="preserve">scale simulation to examine the build-up of linkage disequilibrium </w:t>
      </w:r>
      <w:r w:rsidR="006F01B7" w:rsidRPr="00F87D7B">
        <w:rPr>
          <w:rFonts w:ascii="Times New Roman" w:hAnsi="Times New Roman" w:cs="Times New Roman"/>
        </w:rPr>
        <w:t xml:space="preserve">(LD) </w:t>
      </w:r>
      <w:r w:rsidR="00A83960" w:rsidRPr="00F87D7B">
        <w:rPr>
          <w:rFonts w:ascii="Times New Roman" w:hAnsi="Times New Roman" w:cs="Times New Roman"/>
        </w:rPr>
        <w:t xml:space="preserve">between </w:t>
      </w:r>
      <w:r w:rsidR="00A83960" w:rsidRPr="00F87D7B">
        <w:rPr>
          <w:rFonts w:ascii="Times New Roman" w:hAnsi="Times New Roman" w:cs="Times New Roman"/>
          <w:i/>
        </w:rPr>
        <w:t xml:space="preserve">CYP79D15 </w:t>
      </w:r>
      <w:r w:rsidR="00A83960" w:rsidRPr="00F87D7B">
        <w:rPr>
          <w:rFonts w:ascii="Times New Roman" w:hAnsi="Times New Roman" w:cs="Times New Roman"/>
        </w:rPr>
        <w:t xml:space="preserve">and </w:t>
      </w:r>
      <w:r w:rsidR="00A83960" w:rsidRPr="00F87D7B">
        <w:rPr>
          <w:rFonts w:ascii="Times New Roman" w:hAnsi="Times New Roman" w:cs="Times New Roman"/>
          <w:i/>
        </w:rPr>
        <w:t xml:space="preserve">Li </w:t>
      </w:r>
      <w:r w:rsidR="00A83960" w:rsidRPr="00F87D7B">
        <w:rPr>
          <w:rFonts w:ascii="Times New Roman" w:hAnsi="Times New Roman" w:cs="Times New Roman"/>
        </w:rPr>
        <w:t xml:space="preserve">when selection is acting on HCN. We initialized a single population at with the frequency of both dominant alleles set to 0.5. From these allele frequencies, we calculated the frequency of all 16 possible diploid genotypes, assuming Hardy-Weinberg equilibrium. We then subjected these genotypes to selection, which acted against (negative selection coefficients) or in favor of (positive selection coefficients) cyanogenic genotypes. From the selected genotypes, we calculated the frequency of gametes, where heterozygotes were assumed to produce equal frequencies (i.e. 0.25) of all 4 possible gametes given the absence of physical linkage between </w:t>
      </w:r>
      <w:r w:rsidR="00A83960" w:rsidRPr="00F87D7B">
        <w:rPr>
          <w:rFonts w:ascii="Times New Roman" w:hAnsi="Times New Roman" w:cs="Times New Roman"/>
          <w:i/>
        </w:rPr>
        <w:t xml:space="preserve">CYP79D15 </w:t>
      </w:r>
      <w:r w:rsidR="00A83960" w:rsidRPr="00F87D7B">
        <w:rPr>
          <w:rFonts w:ascii="Times New Roman" w:hAnsi="Times New Roman" w:cs="Times New Roman"/>
        </w:rPr>
        <w:t xml:space="preserve">and </w:t>
      </w:r>
      <w:r w:rsidR="00A83960" w:rsidRPr="00F87D7B">
        <w:rPr>
          <w:rFonts w:ascii="Times New Roman" w:hAnsi="Times New Roman" w:cs="Times New Roman"/>
          <w:i/>
        </w:rPr>
        <w:t>Li</w:t>
      </w:r>
      <w:r w:rsidR="00A83960" w:rsidRPr="00F87D7B">
        <w:rPr>
          <w:rFonts w:ascii="Times New Roman" w:hAnsi="Times New Roman" w:cs="Times New Roman"/>
        </w:rPr>
        <w:t xml:space="preserve"> (i.e. recombination = 0.5). We calculate</w:t>
      </w:r>
      <w:r w:rsidR="006F01B7" w:rsidRPr="00F87D7B">
        <w:rPr>
          <w:rFonts w:ascii="Times New Roman" w:hAnsi="Times New Roman" w:cs="Times New Roman"/>
        </w:rPr>
        <w:t>d</w:t>
      </w:r>
      <w:r w:rsidR="00A83960" w:rsidRPr="00F87D7B">
        <w:rPr>
          <w:rFonts w:ascii="Times New Roman" w:hAnsi="Times New Roman" w:cs="Times New Roman"/>
        </w:rPr>
        <w:t xml:space="preserve"> linkage disequilibrium as: </w:t>
      </w:r>
      <w:proofErr w:type="spellStart"/>
      <w:r w:rsidR="00A83960" w:rsidRPr="00F87D7B">
        <w:rPr>
          <w:rFonts w:ascii="Times New Roman" w:hAnsi="Times New Roman" w:cs="Times New Roman"/>
        </w:rPr>
        <w:t>r</w:t>
      </w:r>
      <w:r w:rsidR="00A83960" w:rsidRPr="00F87D7B">
        <w:rPr>
          <w:rFonts w:ascii="Times New Roman" w:hAnsi="Times New Roman" w:cs="Times New Roman"/>
          <w:vertAlign w:val="superscript"/>
        </w:rPr>
        <w:t>2</w:t>
      </w:r>
      <w:proofErr w:type="spellEnd"/>
      <w:r w:rsidR="00A83960" w:rsidRPr="00F87D7B">
        <w:rPr>
          <w:rFonts w:ascii="Times New Roman" w:hAnsi="Times New Roman" w:cs="Times New Roman"/>
        </w:rPr>
        <w:t xml:space="preserve"> = </w:t>
      </w:r>
      <w:proofErr w:type="spellStart"/>
      <w:r w:rsidR="00A83960" w:rsidRPr="00F87D7B">
        <w:rPr>
          <w:rFonts w:ascii="Times New Roman" w:hAnsi="Times New Roman" w:cs="Times New Roman"/>
        </w:rPr>
        <w:t>D</w:t>
      </w:r>
      <w:r w:rsidR="00A83960" w:rsidRPr="00F87D7B">
        <w:rPr>
          <w:rFonts w:ascii="Times New Roman" w:hAnsi="Times New Roman" w:cs="Times New Roman"/>
          <w:vertAlign w:val="superscript"/>
        </w:rPr>
        <w:t>2</w:t>
      </w:r>
      <w:proofErr w:type="spellEnd"/>
      <w:r w:rsidR="00A83960" w:rsidRPr="00F87D7B">
        <w:rPr>
          <w:rFonts w:ascii="Times New Roman" w:hAnsi="Times New Roman" w:cs="Times New Roman"/>
        </w:rPr>
        <w:t xml:space="preserve"> / (</w:t>
      </w:r>
      <w:proofErr w:type="spellStart"/>
      <w:r w:rsidR="00A83960" w:rsidRPr="00F87D7B">
        <w:rPr>
          <w:rFonts w:ascii="Times New Roman" w:hAnsi="Times New Roman" w:cs="Times New Roman"/>
        </w:rPr>
        <w:t>p</w:t>
      </w:r>
      <w:r w:rsidR="006F01B7" w:rsidRPr="00F87D7B">
        <w:rPr>
          <w:rFonts w:ascii="Times New Roman" w:hAnsi="Times New Roman" w:cs="Times New Roman"/>
          <w:i/>
          <w:vertAlign w:val="subscript"/>
        </w:rPr>
        <w:t>CYP79D15</w:t>
      </w:r>
      <w:proofErr w:type="spellEnd"/>
      <w:r w:rsidR="00A83960" w:rsidRPr="00F87D7B">
        <w:rPr>
          <w:rFonts w:ascii="Times New Roman" w:hAnsi="Times New Roman" w:cs="Times New Roman"/>
        </w:rPr>
        <w:t xml:space="preserve"> × </w:t>
      </w:r>
      <w:proofErr w:type="spellStart"/>
      <w:r w:rsidR="00A83960" w:rsidRPr="00F87D7B">
        <w:rPr>
          <w:rFonts w:ascii="Times New Roman" w:hAnsi="Times New Roman" w:cs="Times New Roman"/>
        </w:rPr>
        <w:t>q</w:t>
      </w:r>
      <w:r w:rsidR="006F01B7" w:rsidRPr="00F87D7B">
        <w:rPr>
          <w:rFonts w:ascii="Times New Roman" w:hAnsi="Times New Roman" w:cs="Times New Roman"/>
          <w:i/>
          <w:vertAlign w:val="subscript"/>
        </w:rPr>
        <w:t>CYP79D15</w:t>
      </w:r>
      <w:proofErr w:type="spellEnd"/>
      <w:r w:rsidR="00A83960" w:rsidRPr="00F87D7B">
        <w:rPr>
          <w:rFonts w:ascii="Times New Roman" w:hAnsi="Times New Roman" w:cs="Times New Roman"/>
        </w:rPr>
        <w:t xml:space="preserve"> × </w:t>
      </w:r>
      <w:proofErr w:type="spellStart"/>
      <w:r w:rsidR="00A83960" w:rsidRPr="00F87D7B">
        <w:rPr>
          <w:rFonts w:ascii="Times New Roman" w:hAnsi="Times New Roman" w:cs="Times New Roman"/>
        </w:rPr>
        <w:t>p</w:t>
      </w:r>
      <w:r w:rsidR="006F01B7" w:rsidRPr="00F87D7B">
        <w:rPr>
          <w:rFonts w:ascii="Times New Roman" w:hAnsi="Times New Roman" w:cs="Times New Roman"/>
          <w:vertAlign w:val="subscript"/>
        </w:rPr>
        <w:t>Li</w:t>
      </w:r>
      <w:proofErr w:type="spellEnd"/>
      <w:r w:rsidR="00A83960" w:rsidRPr="00F87D7B">
        <w:rPr>
          <w:rFonts w:ascii="Times New Roman" w:hAnsi="Times New Roman" w:cs="Times New Roman"/>
        </w:rPr>
        <w:t xml:space="preserve"> ×</w:t>
      </w:r>
      <w:proofErr w:type="spellStart"/>
      <w:r w:rsidR="00A83960" w:rsidRPr="00F87D7B">
        <w:rPr>
          <w:rFonts w:ascii="Times New Roman" w:hAnsi="Times New Roman" w:cs="Times New Roman"/>
        </w:rPr>
        <w:t>q</w:t>
      </w:r>
      <w:r w:rsidR="006F01B7" w:rsidRPr="00F87D7B">
        <w:rPr>
          <w:rFonts w:ascii="Times New Roman" w:hAnsi="Times New Roman" w:cs="Times New Roman"/>
          <w:vertAlign w:val="subscript"/>
        </w:rPr>
        <w:t>Li</w:t>
      </w:r>
      <w:proofErr w:type="spellEnd"/>
      <w:r w:rsidR="00A83960" w:rsidRPr="00F87D7B">
        <w:rPr>
          <w:rFonts w:ascii="Times New Roman" w:hAnsi="Times New Roman" w:cs="Times New Roman"/>
        </w:rPr>
        <w:t>), where D</w:t>
      </w:r>
      <w:r w:rsidR="006F01B7" w:rsidRPr="00F87D7B">
        <w:rPr>
          <w:rFonts w:ascii="Times New Roman" w:hAnsi="Times New Roman" w:cs="Times New Roman"/>
        </w:rPr>
        <w:t xml:space="preserve"> represents the coefficient of linkage disequilibrium </w:t>
      </w:r>
      <w:r w:rsidR="004A372D" w:rsidRPr="00F87D7B">
        <w:rPr>
          <w:rFonts w:ascii="Times New Roman" w:hAnsi="Times New Roman" w:cs="Times New Roman"/>
        </w:rPr>
        <w:t>and is a function of gamete frequencies in any one generation. In the denominator,</w:t>
      </w:r>
      <w:r w:rsidR="006F01B7" w:rsidRPr="00F87D7B">
        <w:rPr>
          <w:rFonts w:ascii="Times New Roman" w:hAnsi="Times New Roman" w:cs="Times New Roman"/>
        </w:rPr>
        <w:t xml:space="preserve"> </w:t>
      </w:r>
      <w:proofErr w:type="spellStart"/>
      <w:r w:rsidR="006F01B7" w:rsidRPr="00F87D7B">
        <w:rPr>
          <w:rFonts w:ascii="Times New Roman" w:hAnsi="Times New Roman" w:cs="Times New Roman"/>
        </w:rPr>
        <w:t>p</w:t>
      </w:r>
      <w:r w:rsidR="006F01B7" w:rsidRPr="00F87D7B">
        <w:rPr>
          <w:rFonts w:ascii="Times New Roman" w:hAnsi="Times New Roman" w:cs="Times New Roman"/>
          <w:i/>
          <w:vertAlign w:val="subscript"/>
        </w:rPr>
        <w:t>CYP79D15</w:t>
      </w:r>
      <w:proofErr w:type="spellEnd"/>
      <w:r w:rsidR="006F01B7" w:rsidRPr="00F87D7B">
        <w:rPr>
          <w:rFonts w:ascii="Times New Roman" w:hAnsi="Times New Roman" w:cs="Times New Roman"/>
        </w:rPr>
        <w:t xml:space="preserve">, </w:t>
      </w:r>
      <w:proofErr w:type="spellStart"/>
      <w:r w:rsidR="006F01B7" w:rsidRPr="00F87D7B">
        <w:rPr>
          <w:rFonts w:ascii="Times New Roman" w:hAnsi="Times New Roman" w:cs="Times New Roman"/>
        </w:rPr>
        <w:t>q</w:t>
      </w:r>
      <w:r w:rsidR="006F01B7" w:rsidRPr="00F87D7B">
        <w:rPr>
          <w:rFonts w:ascii="Times New Roman" w:hAnsi="Times New Roman" w:cs="Times New Roman"/>
          <w:i/>
          <w:vertAlign w:val="subscript"/>
        </w:rPr>
        <w:t>CYP79D15</w:t>
      </w:r>
      <w:proofErr w:type="spellEnd"/>
      <w:r w:rsidR="006F01B7" w:rsidRPr="00F87D7B">
        <w:rPr>
          <w:rFonts w:ascii="Times New Roman" w:hAnsi="Times New Roman" w:cs="Times New Roman"/>
        </w:rPr>
        <w:t xml:space="preserve">, </w:t>
      </w:r>
      <w:proofErr w:type="spellStart"/>
      <w:r w:rsidR="006F01B7" w:rsidRPr="00F87D7B">
        <w:rPr>
          <w:rFonts w:ascii="Times New Roman" w:hAnsi="Times New Roman" w:cs="Times New Roman"/>
        </w:rPr>
        <w:t>p</w:t>
      </w:r>
      <w:r w:rsidR="006F01B7" w:rsidRPr="00F87D7B">
        <w:rPr>
          <w:rFonts w:ascii="Times New Roman" w:hAnsi="Times New Roman" w:cs="Times New Roman"/>
          <w:vertAlign w:val="subscript"/>
        </w:rPr>
        <w:t>Li</w:t>
      </w:r>
      <w:proofErr w:type="spellEnd"/>
      <w:r w:rsidR="006F01B7" w:rsidRPr="00F87D7B">
        <w:rPr>
          <w:rFonts w:ascii="Times New Roman" w:hAnsi="Times New Roman" w:cs="Times New Roman"/>
        </w:rPr>
        <w:t xml:space="preserve">, and </w:t>
      </w:r>
      <w:proofErr w:type="spellStart"/>
      <w:r w:rsidR="006F01B7" w:rsidRPr="00F87D7B">
        <w:rPr>
          <w:rFonts w:ascii="Times New Roman" w:hAnsi="Times New Roman" w:cs="Times New Roman"/>
        </w:rPr>
        <w:t>q</w:t>
      </w:r>
      <w:r w:rsidR="006F01B7" w:rsidRPr="00F87D7B">
        <w:rPr>
          <w:rFonts w:ascii="Times New Roman" w:hAnsi="Times New Roman" w:cs="Times New Roman"/>
          <w:vertAlign w:val="subscript"/>
        </w:rPr>
        <w:t>Li</w:t>
      </w:r>
      <w:proofErr w:type="spellEnd"/>
      <w:r w:rsidR="006F01B7" w:rsidRPr="00F87D7B">
        <w:rPr>
          <w:rFonts w:ascii="Times New Roman" w:hAnsi="Times New Roman" w:cs="Times New Roman"/>
          <w:vertAlign w:val="subscript"/>
        </w:rPr>
        <w:t xml:space="preserve"> </w:t>
      </w:r>
      <w:r w:rsidR="006F01B7" w:rsidRPr="00F87D7B">
        <w:rPr>
          <w:rFonts w:ascii="Times New Roman" w:hAnsi="Times New Roman" w:cs="Times New Roman"/>
        </w:rPr>
        <w:t xml:space="preserve">represent the frequency of dominant (i.e. p) and recessive (i.e. q) alleles at </w:t>
      </w:r>
      <w:r w:rsidR="006F01B7" w:rsidRPr="00F87D7B">
        <w:rPr>
          <w:rFonts w:ascii="Times New Roman" w:hAnsi="Times New Roman" w:cs="Times New Roman"/>
          <w:i/>
        </w:rPr>
        <w:t>CYP79D15</w:t>
      </w:r>
      <w:r w:rsidR="006F01B7" w:rsidRPr="00F87D7B">
        <w:rPr>
          <w:rFonts w:ascii="Times New Roman" w:hAnsi="Times New Roman" w:cs="Times New Roman"/>
        </w:rPr>
        <w:t xml:space="preserve"> and </w:t>
      </w:r>
      <w:r w:rsidR="006F01B7" w:rsidRPr="00F87D7B">
        <w:rPr>
          <w:rFonts w:ascii="Times New Roman" w:hAnsi="Times New Roman" w:cs="Times New Roman"/>
          <w:i/>
        </w:rPr>
        <w:t>Li</w:t>
      </w:r>
      <w:r w:rsidR="006F01B7" w:rsidRPr="00F87D7B">
        <w:rPr>
          <w:rFonts w:ascii="Times New Roman" w:hAnsi="Times New Roman" w:cs="Times New Roman"/>
        </w:rPr>
        <w:t xml:space="preserve">. Thus, </w:t>
      </w:r>
      <w:proofErr w:type="spellStart"/>
      <w:r w:rsidR="006F01B7" w:rsidRPr="00F87D7B">
        <w:rPr>
          <w:rFonts w:ascii="Times New Roman" w:hAnsi="Times New Roman" w:cs="Times New Roman"/>
        </w:rPr>
        <w:t>r</w:t>
      </w:r>
      <w:r w:rsidR="006F01B7" w:rsidRPr="00F87D7B">
        <w:rPr>
          <w:rFonts w:ascii="Times New Roman" w:hAnsi="Times New Roman" w:cs="Times New Roman"/>
          <w:vertAlign w:val="superscript"/>
        </w:rPr>
        <w:t>2</w:t>
      </w:r>
      <w:proofErr w:type="spellEnd"/>
      <w:r w:rsidR="006F01B7" w:rsidRPr="00F87D7B">
        <w:rPr>
          <w:rFonts w:ascii="Times New Roman" w:hAnsi="Times New Roman" w:cs="Times New Roman"/>
        </w:rPr>
        <w:t xml:space="preserve"> is a measure of LD that accounts for allele frequencies and has a value of 1 when loci are in </w:t>
      </w:r>
      <w:r w:rsidR="00C34EAA">
        <w:rPr>
          <w:rFonts w:ascii="Times New Roman" w:hAnsi="Times New Roman" w:cs="Times New Roman"/>
        </w:rPr>
        <w:t>complete</w:t>
      </w:r>
      <w:r w:rsidR="006F01B7" w:rsidRPr="00F87D7B">
        <w:rPr>
          <w:rFonts w:ascii="Times New Roman" w:hAnsi="Times New Roman" w:cs="Times New Roman"/>
        </w:rPr>
        <w:t xml:space="preserve"> LD and 0 when they are in equilibrium (i.e. independent of one another, </w:t>
      </w:r>
      <w:commentRangeStart w:id="2"/>
      <w:r w:rsidR="006F01B7" w:rsidRPr="00F87D7B">
        <w:rPr>
          <w:rFonts w:ascii="Times New Roman" w:hAnsi="Times New Roman" w:cs="Times New Roman"/>
          <w:color w:val="FF0000"/>
        </w:rPr>
        <w:t>REF</w:t>
      </w:r>
      <w:commentRangeEnd w:id="2"/>
      <w:r w:rsidR="006F01B7" w:rsidRPr="00F87D7B">
        <w:rPr>
          <w:rStyle w:val="CommentReference"/>
          <w:rFonts w:ascii="Times New Roman" w:hAnsi="Times New Roman" w:cs="Times New Roman"/>
        </w:rPr>
        <w:commentReference w:id="2"/>
      </w:r>
      <w:r w:rsidR="006F01B7" w:rsidRPr="00F87D7B">
        <w:rPr>
          <w:rFonts w:ascii="Times New Roman" w:hAnsi="Times New Roman" w:cs="Times New Roman"/>
        </w:rPr>
        <w:t xml:space="preserve">). </w:t>
      </w:r>
      <w:r w:rsidR="00C976E5" w:rsidRPr="00F87D7B">
        <w:rPr>
          <w:rFonts w:ascii="Times New Roman" w:hAnsi="Times New Roman" w:cs="Times New Roman"/>
        </w:rPr>
        <w:t>Gamete frequ</w:t>
      </w:r>
      <w:r w:rsidR="004A372D" w:rsidRPr="00F87D7B">
        <w:rPr>
          <w:rFonts w:ascii="Times New Roman" w:hAnsi="Times New Roman" w:cs="Times New Roman"/>
        </w:rPr>
        <w:t>encies in following generations</w:t>
      </w:r>
      <w:r w:rsidR="00C976E5" w:rsidRPr="00F87D7B">
        <w:rPr>
          <w:rFonts w:ascii="Times New Roman" w:hAnsi="Times New Roman" w:cs="Times New Roman"/>
        </w:rPr>
        <w:t xml:space="preserve"> were then calculated from selected genotypes and this process was </w:t>
      </w:r>
      <w:r w:rsidR="00997283">
        <w:rPr>
          <w:rFonts w:ascii="Times New Roman" w:hAnsi="Times New Roman" w:cs="Times New Roman"/>
        </w:rPr>
        <w:t>repeated</w:t>
      </w:r>
      <w:r w:rsidR="00C976E5" w:rsidRPr="00F87D7B">
        <w:rPr>
          <w:rFonts w:ascii="Times New Roman" w:hAnsi="Times New Roman" w:cs="Times New Roman"/>
        </w:rPr>
        <w:t xml:space="preserve"> recursively for 500 generation</w:t>
      </w:r>
      <w:r w:rsidR="004A372D" w:rsidRPr="00F87D7B">
        <w:rPr>
          <w:rFonts w:ascii="Times New Roman" w:hAnsi="Times New Roman" w:cs="Times New Roman"/>
        </w:rPr>
        <w:t xml:space="preserve">s, allowing us to track the build-up of LD due to selection for cyanogenic and </w:t>
      </w:r>
      <w:proofErr w:type="spellStart"/>
      <w:r w:rsidR="004A372D" w:rsidRPr="00F87D7B">
        <w:rPr>
          <w:rFonts w:ascii="Times New Roman" w:hAnsi="Times New Roman" w:cs="Times New Roman"/>
        </w:rPr>
        <w:t>acyanogenic</w:t>
      </w:r>
      <w:proofErr w:type="spellEnd"/>
      <w:r w:rsidR="004A372D" w:rsidRPr="00F87D7B">
        <w:rPr>
          <w:rFonts w:ascii="Times New Roman" w:hAnsi="Times New Roman" w:cs="Times New Roman"/>
        </w:rPr>
        <w:t xml:space="preserve"> genotypes. </w:t>
      </w:r>
    </w:p>
    <w:p w14:paraId="65F3101C" w14:textId="2CCF83A2" w:rsidR="00526026" w:rsidRPr="00F87D7B" w:rsidRDefault="00526026" w:rsidP="004A372D">
      <w:pPr>
        <w:widowControl w:val="0"/>
        <w:autoSpaceDE w:val="0"/>
        <w:autoSpaceDN w:val="0"/>
        <w:adjustRightInd w:val="0"/>
        <w:spacing w:line="360" w:lineRule="auto"/>
        <w:rPr>
          <w:rFonts w:ascii="Times New Roman" w:hAnsi="Times New Roman" w:cs="Times New Roman"/>
        </w:rPr>
      </w:pPr>
      <w:r w:rsidRPr="00F87D7B">
        <w:rPr>
          <w:rFonts w:ascii="Times New Roman" w:hAnsi="Times New Roman" w:cs="Times New Roman"/>
        </w:rPr>
        <w:tab/>
        <w:t xml:space="preserve">Our results show that the build-up of LD is minimal and decays rapidly over 500 generations (Figure SX). Even under strong selection (e.g. -0.1), </w:t>
      </w:r>
      <w:proofErr w:type="spellStart"/>
      <w:r w:rsidRPr="00F87D7B">
        <w:rPr>
          <w:rFonts w:ascii="Times New Roman" w:hAnsi="Times New Roman" w:cs="Times New Roman"/>
        </w:rPr>
        <w:t>r</w:t>
      </w:r>
      <w:r w:rsidRPr="00F87D7B">
        <w:rPr>
          <w:rFonts w:ascii="Times New Roman" w:hAnsi="Times New Roman" w:cs="Times New Roman"/>
          <w:vertAlign w:val="superscript"/>
        </w:rPr>
        <w:t>2</w:t>
      </w:r>
      <w:proofErr w:type="spellEnd"/>
      <w:r w:rsidRPr="00F87D7B">
        <w:rPr>
          <w:rFonts w:ascii="Times New Roman" w:hAnsi="Times New Roman" w:cs="Times New Roman"/>
          <w:vertAlign w:val="superscript"/>
        </w:rPr>
        <w:t xml:space="preserve"> </w:t>
      </w:r>
      <w:r w:rsidRPr="00F87D7B">
        <w:rPr>
          <w:rFonts w:ascii="Times New Roman" w:hAnsi="Times New Roman" w:cs="Times New Roman"/>
        </w:rPr>
        <w:t>reaches a maximum just under 0.0005</w:t>
      </w:r>
      <w:r w:rsidR="007E2F6B" w:rsidRPr="00F87D7B">
        <w:rPr>
          <w:rFonts w:ascii="Times New Roman" w:hAnsi="Times New Roman" w:cs="Times New Roman"/>
        </w:rPr>
        <w:t>, which is sufficiently close to zero to consider the loci in linkage equilibrium for all practical purposes</w:t>
      </w:r>
      <w:commentRangeStart w:id="3"/>
      <w:r w:rsidR="007E2F6B" w:rsidRPr="00F87D7B">
        <w:rPr>
          <w:rFonts w:ascii="Times New Roman" w:hAnsi="Times New Roman" w:cs="Times New Roman"/>
        </w:rPr>
        <w:t>.</w:t>
      </w:r>
      <w:commentRangeEnd w:id="3"/>
      <w:r w:rsidR="007E2F6B" w:rsidRPr="00F87D7B">
        <w:rPr>
          <w:rStyle w:val="CommentReference"/>
          <w:rFonts w:ascii="Times New Roman" w:hAnsi="Times New Roman" w:cs="Times New Roman"/>
        </w:rPr>
        <w:commentReference w:id="3"/>
      </w:r>
      <w:r w:rsidR="007E2F6B" w:rsidRPr="00F87D7B">
        <w:rPr>
          <w:rFonts w:ascii="Times New Roman" w:hAnsi="Times New Roman" w:cs="Times New Roman"/>
        </w:rPr>
        <w:t xml:space="preserve"> Given these results, we ignored the build-up of LD due to selection in our simulations</w:t>
      </w:r>
      <w:commentRangeStart w:id="4"/>
      <w:r w:rsidR="007E2F6B" w:rsidRPr="00F87D7B">
        <w:rPr>
          <w:rFonts w:ascii="Times New Roman" w:hAnsi="Times New Roman" w:cs="Times New Roman"/>
        </w:rPr>
        <w:t>.</w:t>
      </w:r>
      <w:commentRangeEnd w:id="4"/>
      <w:r w:rsidR="00F87D7B">
        <w:rPr>
          <w:rStyle w:val="CommentReference"/>
        </w:rPr>
        <w:commentReference w:id="4"/>
      </w:r>
      <w:r w:rsidR="007E2F6B" w:rsidRPr="00F87D7B">
        <w:rPr>
          <w:rFonts w:ascii="Times New Roman" w:hAnsi="Times New Roman" w:cs="Times New Roman"/>
        </w:rPr>
        <w:t xml:space="preserve"> </w:t>
      </w:r>
    </w:p>
    <w:p w14:paraId="5A0925C4" w14:textId="77777777" w:rsidR="00526026" w:rsidRPr="00F87D7B" w:rsidRDefault="00526026" w:rsidP="004A372D">
      <w:pPr>
        <w:widowControl w:val="0"/>
        <w:autoSpaceDE w:val="0"/>
        <w:autoSpaceDN w:val="0"/>
        <w:adjustRightInd w:val="0"/>
        <w:spacing w:line="360" w:lineRule="auto"/>
        <w:rPr>
          <w:rFonts w:ascii="Times New Roman" w:hAnsi="Times New Roman" w:cs="Times New Roman"/>
        </w:rPr>
      </w:pPr>
    </w:p>
    <w:p w14:paraId="5AA5C5BC" w14:textId="77777777" w:rsidR="00526026" w:rsidRPr="00F87D7B" w:rsidRDefault="00526026" w:rsidP="004A372D">
      <w:pPr>
        <w:widowControl w:val="0"/>
        <w:autoSpaceDE w:val="0"/>
        <w:autoSpaceDN w:val="0"/>
        <w:adjustRightInd w:val="0"/>
        <w:spacing w:line="360" w:lineRule="auto"/>
        <w:rPr>
          <w:rFonts w:ascii="Times New Roman" w:hAnsi="Times New Roman" w:cs="Times New Roman"/>
        </w:rPr>
        <w:sectPr w:rsidR="00526026" w:rsidRPr="00F87D7B" w:rsidSect="00C35587">
          <w:pgSz w:w="12240" w:h="15840"/>
          <w:pgMar w:top="1440" w:right="1440" w:bottom="1440" w:left="1440" w:header="708" w:footer="708" w:gutter="0"/>
          <w:cols w:space="708"/>
          <w:docGrid w:linePitch="360"/>
        </w:sectPr>
      </w:pPr>
    </w:p>
    <w:p w14:paraId="2BFAB848" w14:textId="1CA366CA" w:rsidR="00526026" w:rsidRPr="00F87D7B" w:rsidRDefault="00526026" w:rsidP="004A372D">
      <w:pPr>
        <w:widowControl w:val="0"/>
        <w:autoSpaceDE w:val="0"/>
        <w:autoSpaceDN w:val="0"/>
        <w:adjustRightInd w:val="0"/>
        <w:spacing w:line="360" w:lineRule="auto"/>
        <w:rPr>
          <w:rFonts w:ascii="Times New Roman" w:hAnsi="Times New Roman" w:cs="Times New Roman"/>
        </w:rPr>
      </w:pPr>
      <w:r w:rsidRPr="00F87D7B">
        <w:rPr>
          <w:rFonts w:ascii="Times New Roman" w:hAnsi="Times New Roman" w:cs="Times New Roman"/>
          <w:noProof/>
          <w:lang w:val="en-US"/>
        </w:rPr>
        <w:drawing>
          <wp:inline distT="0" distB="0" distL="0" distR="0" wp14:anchorId="43AB1D69" wp14:editId="1C685CF4">
            <wp:extent cx="6964453" cy="346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_Sel.pdf"/>
                    <pic:cNvPicPr/>
                  </pic:nvPicPr>
                  <pic:blipFill rotWithShape="1">
                    <a:blip r:embed="rId8">
                      <a:extLst>
                        <a:ext uri="{28A0092B-C50C-407E-A947-70E740481C1C}">
                          <a14:useLocalDpi xmlns:a14="http://schemas.microsoft.com/office/drawing/2010/main" val="0"/>
                        </a:ext>
                      </a:extLst>
                    </a:blip>
                    <a:srcRect l="5992" t="10457" r="9363" b="5435"/>
                    <a:stretch/>
                  </pic:blipFill>
                  <pic:spPr bwMode="auto">
                    <a:xfrm>
                      <a:off x="0" y="0"/>
                      <a:ext cx="6965924" cy="3460846"/>
                    </a:xfrm>
                    <a:prstGeom prst="rect">
                      <a:avLst/>
                    </a:prstGeom>
                    <a:ln>
                      <a:noFill/>
                    </a:ln>
                    <a:extLst>
                      <a:ext uri="{53640926-AAD7-44D8-BBD7-CCE9431645EC}">
                        <a14:shadowObscured xmlns:a14="http://schemas.microsoft.com/office/drawing/2010/main"/>
                      </a:ext>
                    </a:extLst>
                  </pic:spPr>
                </pic:pic>
              </a:graphicData>
            </a:graphic>
          </wp:inline>
        </w:drawing>
      </w:r>
    </w:p>
    <w:p w14:paraId="345D69AB" w14:textId="7BCE3ECD" w:rsidR="000334E7" w:rsidRPr="00F87D7B" w:rsidRDefault="000334E7" w:rsidP="000334E7">
      <w:pPr>
        <w:widowControl w:val="0"/>
        <w:autoSpaceDE w:val="0"/>
        <w:autoSpaceDN w:val="0"/>
        <w:adjustRightInd w:val="0"/>
        <w:rPr>
          <w:rFonts w:ascii="Times New Roman" w:hAnsi="Times New Roman" w:cs="Times New Roman"/>
        </w:rPr>
      </w:pPr>
      <w:r w:rsidRPr="00F87D7B">
        <w:rPr>
          <w:rFonts w:ascii="Times New Roman" w:hAnsi="Times New Roman" w:cs="Times New Roman"/>
          <w:b/>
        </w:rPr>
        <w:t xml:space="preserve">Figure SX: </w:t>
      </w:r>
      <w:r w:rsidRPr="00F87D7B">
        <w:rPr>
          <w:rFonts w:ascii="Times New Roman" w:hAnsi="Times New Roman" w:cs="Times New Roman"/>
        </w:rPr>
        <w:t xml:space="preserve">The build-up of linkage disequilibrium (LD) between </w:t>
      </w:r>
      <w:r w:rsidRPr="00F87D7B">
        <w:rPr>
          <w:rFonts w:ascii="Times New Roman" w:hAnsi="Times New Roman" w:cs="Times New Roman"/>
          <w:i/>
        </w:rPr>
        <w:t xml:space="preserve">CYP79D15 </w:t>
      </w:r>
      <w:r w:rsidRPr="00F87D7B">
        <w:rPr>
          <w:rFonts w:ascii="Times New Roman" w:hAnsi="Times New Roman" w:cs="Times New Roman"/>
        </w:rPr>
        <w:t xml:space="preserve">and </w:t>
      </w:r>
      <w:r w:rsidRPr="00F87D7B">
        <w:rPr>
          <w:rFonts w:ascii="Times New Roman" w:hAnsi="Times New Roman" w:cs="Times New Roman"/>
          <w:i/>
        </w:rPr>
        <w:t xml:space="preserve">Li </w:t>
      </w:r>
      <w:r w:rsidRPr="00F87D7B">
        <w:rPr>
          <w:rFonts w:ascii="Times New Roman" w:hAnsi="Times New Roman" w:cs="Times New Roman"/>
        </w:rPr>
        <w:t xml:space="preserve">due to selection acting on cyanogenic white clover genotypes. Negative selection coefficients represent selection acting against cyanogenic clover genotypes while positive coefficients represent selection favouring </w:t>
      </w:r>
      <w:proofErr w:type="spellStart"/>
      <w:r w:rsidRPr="00F87D7B">
        <w:rPr>
          <w:rFonts w:ascii="Times New Roman" w:hAnsi="Times New Roman" w:cs="Times New Roman"/>
        </w:rPr>
        <w:t>cyanogenesis</w:t>
      </w:r>
      <w:proofErr w:type="spellEnd"/>
      <w:r w:rsidRPr="00F87D7B">
        <w:rPr>
          <w:rFonts w:ascii="Times New Roman" w:hAnsi="Times New Roman" w:cs="Times New Roman"/>
        </w:rPr>
        <w:t xml:space="preserve">. Selection causes minimal build-up of LD between </w:t>
      </w:r>
      <w:r w:rsidRPr="00F87D7B">
        <w:rPr>
          <w:rFonts w:ascii="Times New Roman" w:hAnsi="Times New Roman" w:cs="Times New Roman"/>
          <w:i/>
        </w:rPr>
        <w:t xml:space="preserve">CYP79D15 </w:t>
      </w:r>
      <w:r w:rsidRPr="00F87D7B">
        <w:rPr>
          <w:rFonts w:ascii="Times New Roman" w:hAnsi="Times New Roman" w:cs="Times New Roman"/>
        </w:rPr>
        <w:t xml:space="preserve">and </w:t>
      </w:r>
      <w:r w:rsidRPr="00F87D7B">
        <w:rPr>
          <w:rFonts w:ascii="Times New Roman" w:hAnsi="Times New Roman" w:cs="Times New Roman"/>
          <w:i/>
        </w:rPr>
        <w:t>Li</w:t>
      </w:r>
      <w:r w:rsidRPr="00F87D7B">
        <w:rPr>
          <w:rFonts w:ascii="Times New Roman" w:hAnsi="Times New Roman" w:cs="Times New Roman"/>
        </w:rPr>
        <w:t xml:space="preserve">, which decays rapidly over 5000 generations. </w:t>
      </w:r>
    </w:p>
    <w:p w14:paraId="5AC35EA8" w14:textId="141339D6" w:rsidR="00A22468" w:rsidRPr="00F87D7B" w:rsidRDefault="00A22468" w:rsidP="00201DEB">
      <w:pPr>
        <w:outlineLvl w:val="0"/>
        <w:rPr>
          <w:rFonts w:ascii="Times New Roman" w:hAnsi="Times New Roman" w:cs="Times New Roman"/>
        </w:rPr>
      </w:pPr>
    </w:p>
    <w:p w14:paraId="20938F28" w14:textId="77777777" w:rsidR="00D519C0" w:rsidRPr="00F87D7B" w:rsidRDefault="00D519C0">
      <w:pPr>
        <w:rPr>
          <w:rFonts w:ascii="Times New Roman" w:hAnsi="Times New Roman" w:cs="Times New Roman"/>
          <w:i/>
        </w:rPr>
      </w:pPr>
    </w:p>
    <w:sectPr w:rsidR="00D519C0" w:rsidRPr="00F87D7B" w:rsidSect="00526026">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Santangelo" w:date="2018-01-18T16:42:00Z" w:initials="JS">
    <w:p w14:paraId="58250232" w14:textId="7FA9F842" w:rsidR="006422B6" w:rsidRDefault="006422B6">
      <w:pPr>
        <w:pStyle w:val="CommentText"/>
      </w:pPr>
      <w:r>
        <w:rPr>
          <w:rStyle w:val="CommentReference"/>
        </w:rPr>
        <w:annotationRef/>
      </w:r>
      <w:r>
        <w:t xml:space="preserve">Simulations still running. </w:t>
      </w:r>
    </w:p>
  </w:comment>
  <w:comment w:id="2" w:author="James Santangelo" w:date="2018-01-03T14:29:00Z" w:initials="JS">
    <w:p w14:paraId="4C797F92" w14:textId="1143BDF9" w:rsidR="006F01B7" w:rsidRPr="006F01B7" w:rsidRDefault="006F01B7">
      <w:pPr>
        <w:pStyle w:val="CommentText"/>
      </w:pPr>
      <w:r>
        <w:rPr>
          <w:rStyle w:val="CommentReference"/>
        </w:rPr>
        <w:annotationRef/>
      </w:r>
      <w:r>
        <w:t xml:space="preserve">Rob—Do you have a good reference for the use of </w:t>
      </w:r>
      <w:proofErr w:type="spellStart"/>
      <w:r>
        <w:t>r</w:t>
      </w:r>
      <w:r w:rsidRPr="006F01B7">
        <w:rPr>
          <w:vertAlign w:val="superscript"/>
        </w:rPr>
        <w:t>2</w:t>
      </w:r>
      <w:proofErr w:type="spellEnd"/>
      <w:r>
        <w:rPr>
          <w:vertAlign w:val="superscript"/>
        </w:rPr>
        <w:t xml:space="preserve"> </w:t>
      </w:r>
      <w:r>
        <w:t>as a measure of LD.</w:t>
      </w:r>
    </w:p>
  </w:comment>
  <w:comment w:id="3" w:author="James Santangelo" w:date="2018-01-03T14:44:00Z" w:initials="JS">
    <w:p w14:paraId="46E8EF38" w14:textId="0495543C" w:rsidR="007E2F6B" w:rsidRPr="007E2F6B" w:rsidRDefault="007E2F6B">
      <w:pPr>
        <w:pStyle w:val="CommentText"/>
      </w:pPr>
      <w:r>
        <w:rPr>
          <w:rStyle w:val="CommentReference"/>
        </w:rPr>
        <w:annotationRef/>
      </w:r>
      <w:r>
        <w:t xml:space="preserve">Do we have a reference here that could strengthen this point? What is the range of </w:t>
      </w:r>
      <w:proofErr w:type="spellStart"/>
      <w:r>
        <w:t>r</w:t>
      </w:r>
      <w:r w:rsidRPr="007E2F6B">
        <w:rPr>
          <w:vertAlign w:val="superscript"/>
        </w:rPr>
        <w:t>2</w:t>
      </w:r>
      <w:proofErr w:type="spellEnd"/>
      <w:r>
        <w:rPr>
          <w:vertAlign w:val="superscript"/>
        </w:rPr>
        <w:t xml:space="preserve"> </w:t>
      </w:r>
      <w:r>
        <w:t>values in laboratory/natural populations and is our max value smaller than these so that LD can be safely ignored?</w:t>
      </w:r>
    </w:p>
  </w:comment>
  <w:comment w:id="4" w:author="James Santangelo" w:date="2018-01-03T14:49:00Z" w:initials="JS">
    <w:p w14:paraId="2EDDB632" w14:textId="389A24F4" w:rsidR="00F87D7B" w:rsidRPr="00F87D7B" w:rsidRDefault="00F87D7B">
      <w:pPr>
        <w:pStyle w:val="CommentText"/>
      </w:pPr>
      <w:r>
        <w:rPr>
          <w:rStyle w:val="CommentReference"/>
        </w:rPr>
        <w:annotationRef/>
      </w:r>
      <w:r>
        <w:t xml:space="preserve">Is it worth mentioning something about how LD is stronger when selection is acting </w:t>
      </w:r>
      <w:r>
        <w:rPr>
          <w:i/>
        </w:rPr>
        <w:t xml:space="preserve">against </w:t>
      </w:r>
      <w:r>
        <w:t xml:space="preserve">HCN? I think it’s a cool result but not central to the paper. I also still have a hard time imagining why this is by at the very least is show that selection acting on </w:t>
      </w:r>
      <w:proofErr w:type="gramStart"/>
      <w:r>
        <w:t>an epistatic phenotype results</w:t>
      </w:r>
      <w:proofErr w:type="gramEnd"/>
      <w:r>
        <w:t xml:space="preserve"> in an asymmetrical build-up of LD</w:t>
      </w:r>
      <w:r w:rsidR="003A23B3">
        <w:t>, depending on the direction of selection</w:t>
      </w:r>
      <w: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50232" w15:done="0"/>
  <w15:commentEx w15:paraId="4C797F92" w15:done="0"/>
  <w15:commentEx w15:paraId="46E8EF38" w15:done="0"/>
  <w15:commentEx w15:paraId="2EDDB6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07797"/>
    <w:multiLevelType w:val="hybridMultilevel"/>
    <w:tmpl w:val="07C2F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Santangelo">
    <w15:presenceInfo w15:providerId="None" w15:userId="James Santange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C0"/>
    <w:rsid w:val="000334E7"/>
    <w:rsid w:val="001B25D8"/>
    <w:rsid w:val="00201DEB"/>
    <w:rsid w:val="0022289A"/>
    <w:rsid w:val="002F5234"/>
    <w:rsid w:val="003A23B3"/>
    <w:rsid w:val="003A39A9"/>
    <w:rsid w:val="004A372D"/>
    <w:rsid w:val="00526026"/>
    <w:rsid w:val="005C27B7"/>
    <w:rsid w:val="005D3ADB"/>
    <w:rsid w:val="005E2543"/>
    <w:rsid w:val="006422B6"/>
    <w:rsid w:val="006F01B7"/>
    <w:rsid w:val="007E2F6B"/>
    <w:rsid w:val="008054DC"/>
    <w:rsid w:val="008F2A3A"/>
    <w:rsid w:val="00997283"/>
    <w:rsid w:val="00A22468"/>
    <w:rsid w:val="00A328DB"/>
    <w:rsid w:val="00A46B8E"/>
    <w:rsid w:val="00A83960"/>
    <w:rsid w:val="00AC24A7"/>
    <w:rsid w:val="00C34EAA"/>
    <w:rsid w:val="00C35587"/>
    <w:rsid w:val="00C976E5"/>
    <w:rsid w:val="00D519C0"/>
    <w:rsid w:val="00DD307F"/>
    <w:rsid w:val="00E9427A"/>
    <w:rsid w:val="00F87D7B"/>
    <w:rsid w:val="00FA6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8F4C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9C0"/>
    <w:pPr>
      <w:ind w:left="720"/>
      <w:contextualSpacing/>
    </w:pPr>
  </w:style>
  <w:style w:type="character" w:styleId="CommentReference">
    <w:name w:val="annotation reference"/>
    <w:basedOn w:val="DefaultParagraphFont"/>
    <w:uiPriority w:val="99"/>
    <w:semiHidden/>
    <w:unhideWhenUsed/>
    <w:rsid w:val="006F01B7"/>
    <w:rPr>
      <w:sz w:val="18"/>
      <w:szCs w:val="18"/>
    </w:rPr>
  </w:style>
  <w:style w:type="paragraph" w:styleId="CommentText">
    <w:name w:val="annotation text"/>
    <w:basedOn w:val="Normal"/>
    <w:link w:val="CommentTextChar"/>
    <w:uiPriority w:val="99"/>
    <w:semiHidden/>
    <w:unhideWhenUsed/>
    <w:rsid w:val="006F01B7"/>
  </w:style>
  <w:style w:type="character" w:customStyle="1" w:styleId="CommentTextChar">
    <w:name w:val="Comment Text Char"/>
    <w:basedOn w:val="DefaultParagraphFont"/>
    <w:link w:val="CommentText"/>
    <w:uiPriority w:val="99"/>
    <w:semiHidden/>
    <w:rsid w:val="006F01B7"/>
    <w:rPr>
      <w:lang w:val="en-CA"/>
    </w:rPr>
  </w:style>
  <w:style w:type="paragraph" w:styleId="CommentSubject">
    <w:name w:val="annotation subject"/>
    <w:basedOn w:val="CommentText"/>
    <w:next w:val="CommentText"/>
    <w:link w:val="CommentSubjectChar"/>
    <w:uiPriority w:val="99"/>
    <w:semiHidden/>
    <w:unhideWhenUsed/>
    <w:rsid w:val="006F01B7"/>
    <w:rPr>
      <w:b/>
      <w:bCs/>
      <w:sz w:val="20"/>
      <w:szCs w:val="20"/>
    </w:rPr>
  </w:style>
  <w:style w:type="character" w:customStyle="1" w:styleId="CommentSubjectChar">
    <w:name w:val="Comment Subject Char"/>
    <w:basedOn w:val="CommentTextChar"/>
    <w:link w:val="CommentSubject"/>
    <w:uiPriority w:val="99"/>
    <w:semiHidden/>
    <w:rsid w:val="006F01B7"/>
    <w:rPr>
      <w:b/>
      <w:bCs/>
      <w:sz w:val="20"/>
      <w:szCs w:val="20"/>
      <w:lang w:val="en-CA"/>
    </w:rPr>
  </w:style>
  <w:style w:type="paragraph" w:styleId="BalloonText">
    <w:name w:val="Balloon Text"/>
    <w:basedOn w:val="Normal"/>
    <w:link w:val="BalloonTextChar"/>
    <w:uiPriority w:val="99"/>
    <w:semiHidden/>
    <w:unhideWhenUsed/>
    <w:rsid w:val="006F01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F01B7"/>
    <w:rPr>
      <w:rFonts w:ascii="Times New Roman" w:hAnsi="Times New Roman" w:cs="Times New Roman"/>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258">
      <w:bodyDiv w:val="1"/>
      <w:marLeft w:val="0"/>
      <w:marRight w:val="0"/>
      <w:marTop w:val="0"/>
      <w:marBottom w:val="0"/>
      <w:divBdr>
        <w:top w:val="none" w:sz="0" w:space="0" w:color="auto"/>
        <w:left w:val="none" w:sz="0" w:space="0" w:color="auto"/>
        <w:bottom w:val="none" w:sz="0" w:space="0" w:color="auto"/>
        <w:right w:val="none" w:sz="0" w:space="0" w:color="auto"/>
      </w:divBdr>
    </w:div>
    <w:div w:id="1094210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802</Words>
  <Characters>4573</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Online supplementary materials for: Urban spandrels: the roles of genetic drift,</vt:lpstr>
      <vt:lpstr/>
      <vt:lpstr>Drift scenario 1: Gradient in carrying capacity across the matrix</vt:lpstr>
      <vt:lpstr>Drift scenario 2: Colonization and founder events</vt:lpstr>
      <vt:lpstr>Drift scenario 1: Gradient in carrying capacity across the matrix</vt:lpstr>
      <vt:lpstr>The initial frequency of both dominant alleles influenced the formation and stre</vt:lpstr>
      <vt:lpstr>The proportion of significantly positive clines was always greater than the pro</vt:lpstr>
      <vt:lpstr/>
      <vt:lpstr>Drift scenario 2: Colonization and founder events   </vt:lpstr>
      <vt:lpstr/>
      <vt:lpstr/>
      <vt:lpstr>/</vt:lpstr>
      <vt:lpstr>Figure SX: Effects of initial frequency of both dominant alleles (CYP79D15 and L</vt:lpstr>
      <vt:lpstr/>
      <vt:lpstr/>
    </vt:vector>
  </TitlesOfParts>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9</cp:revision>
  <dcterms:created xsi:type="dcterms:W3CDTF">2018-01-03T19:49:00Z</dcterms:created>
  <dcterms:modified xsi:type="dcterms:W3CDTF">2018-01-18T21:52:00Z</dcterms:modified>
</cp:coreProperties>
</file>