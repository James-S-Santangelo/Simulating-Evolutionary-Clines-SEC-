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B642" w14:textId="77777777" w:rsidR="002F5234" w:rsidRPr="00CB0ADF" w:rsidRDefault="00937052">
      <w:pPr>
        <w:spacing w:line="360" w:lineRule="auto"/>
        <w:outlineLvl w:val="0"/>
        <w:rPr>
          <w:rFonts w:ascii="Times New Roman" w:hAnsi="Times New Roman" w:cs="Times New Roman"/>
          <w:b/>
        </w:rPr>
        <w:pPrChange w:id="0" w:author="Rob Ness" w:date="2018-01-03T10:08:00Z">
          <w:pPr>
            <w:outlineLvl w:val="0"/>
          </w:pPr>
        </w:pPrChange>
      </w:pPr>
      <w:bookmarkStart w:id="1" w:name="_GoBack"/>
      <w:bookmarkEnd w:id="1"/>
      <w:r w:rsidRPr="00CB0ADF">
        <w:rPr>
          <w:rFonts w:ascii="Times New Roman" w:hAnsi="Times New Roman" w:cs="Times New Roman"/>
          <w:b/>
        </w:rPr>
        <w:t>Results</w:t>
      </w:r>
    </w:p>
    <w:p w14:paraId="7B0FE866" w14:textId="77777777" w:rsidR="00937052" w:rsidRPr="00CB0ADF" w:rsidRDefault="00937052">
      <w:pPr>
        <w:spacing w:line="360" w:lineRule="auto"/>
        <w:rPr>
          <w:rFonts w:ascii="Times New Roman" w:hAnsi="Times New Roman" w:cs="Times New Roman"/>
          <w:b/>
        </w:rPr>
        <w:pPrChange w:id="2" w:author="Rob Ness" w:date="2018-01-03T10:08:00Z">
          <w:pPr/>
        </w:pPrChange>
      </w:pPr>
    </w:p>
    <w:p w14:paraId="2C539CDF" w14:textId="7684C104" w:rsidR="00937052" w:rsidRPr="00CB0ADF" w:rsidRDefault="00937052">
      <w:pPr>
        <w:spacing w:line="360" w:lineRule="auto"/>
        <w:outlineLvl w:val="0"/>
        <w:rPr>
          <w:rFonts w:ascii="Times New Roman" w:hAnsi="Times New Roman" w:cs="Times New Roman"/>
          <w:i/>
        </w:rPr>
        <w:pPrChange w:id="3" w:author="Rob Ness" w:date="2018-01-03T10:08:00Z">
          <w:pPr>
            <w:outlineLvl w:val="0"/>
          </w:pPr>
        </w:pPrChange>
      </w:pPr>
      <w:r w:rsidRPr="00CB0ADF">
        <w:rPr>
          <w:rFonts w:ascii="Times New Roman" w:hAnsi="Times New Roman" w:cs="Times New Roman"/>
          <w:i/>
        </w:rPr>
        <w:t>Drift scenario 1</w:t>
      </w:r>
      <w:r w:rsidR="0089799B" w:rsidRPr="00CB0ADF">
        <w:rPr>
          <w:rFonts w:ascii="Times New Roman" w:hAnsi="Times New Roman" w:cs="Times New Roman"/>
          <w:i/>
        </w:rPr>
        <w:t xml:space="preserve">: </w:t>
      </w:r>
      <w:r w:rsidR="0089799B" w:rsidRPr="00CB0ADF">
        <w:rPr>
          <w:rFonts w:ascii="Times New Roman" w:hAnsi="Times New Roman" w:cs="Times New Roman"/>
          <w:i/>
          <w:lang w:val="en-US"/>
        </w:rPr>
        <w:t>Gradient in carrying capacity</w:t>
      </w:r>
      <w:r w:rsidR="0089799B" w:rsidRPr="00CB0ADF">
        <w:rPr>
          <w:rFonts w:ascii="Times New Roman" w:hAnsi="Times New Roman" w:cs="Times New Roman"/>
          <w:i/>
        </w:rPr>
        <w:t xml:space="preserve"> </w:t>
      </w:r>
      <w:r w:rsidRPr="00CB0ADF">
        <w:rPr>
          <w:rFonts w:ascii="Times New Roman" w:hAnsi="Times New Roman" w:cs="Times New Roman"/>
          <w:i/>
        </w:rPr>
        <w:t>and migration</w:t>
      </w:r>
    </w:p>
    <w:p w14:paraId="1EB5EEC1" w14:textId="77777777" w:rsidR="00937052" w:rsidRPr="00CB0ADF" w:rsidRDefault="00937052">
      <w:pPr>
        <w:spacing w:line="360" w:lineRule="auto"/>
        <w:rPr>
          <w:rFonts w:ascii="Times New Roman" w:hAnsi="Times New Roman" w:cs="Times New Roman"/>
          <w:i/>
        </w:rPr>
        <w:pPrChange w:id="4" w:author="Rob Ness" w:date="2018-01-03T10:08:00Z">
          <w:pPr/>
        </w:pPrChange>
      </w:pPr>
    </w:p>
    <w:p w14:paraId="4495307D" w14:textId="714B057D" w:rsidR="00A05369" w:rsidRPr="00CB0ADF" w:rsidRDefault="00E776A2">
      <w:pPr>
        <w:spacing w:line="360" w:lineRule="auto"/>
        <w:rPr>
          <w:rFonts w:ascii="Times New Roman" w:hAnsi="Times New Roman" w:cs="Times New Roman"/>
        </w:rPr>
        <w:pPrChange w:id="5" w:author="Rob Ness" w:date="2018-01-03T10:08:00Z">
          <w:pPr/>
        </w:pPrChange>
      </w:pPr>
      <w:ins w:id="6" w:author="Rob Ness" w:date="2018-01-03T10:13:00Z">
        <w:r>
          <w:rPr>
            <w:rFonts w:ascii="Times New Roman" w:hAnsi="Times New Roman" w:cs="Times New Roman"/>
          </w:rPr>
          <w:t xml:space="preserve">In the absence of selection and gene flow, </w:t>
        </w:r>
      </w:ins>
      <w:del w:id="7" w:author="Rob Ness" w:date="2018-01-03T10:13:00Z">
        <w:r w:rsidR="000719E0" w:rsidRPr="00CB0ADF" w:rsidDel="00E776A2">
          <w:rPr>
            <w:rFonts w:ascii="Times New Roman" w:hAnsi="Times New Roman" w:cs="Times New Roman"/>
          </w:rPr>
          <w:delText>I</w:delText>
        </w:r>
      </w:del>
      <w:ins w:id="8" w:author="Rob Ness" w:date="2018-01-03T10:13:00Z">
        <w:r>
          <w:rPr>
            <w:rFonts w:ascii="Times New Roman" w:hAnsi="Times New Roman" w:cs="Times New Roman"/>
          </w:rPr>
          <w:t>i</w:t>
        </w:r>
      </w:ins>
      <w:r w:rsidR="000719E0" w:rsidRPr="00CB0ADF">
        <w:rPr>
          <w:rFonts w:ascii="Times New Roman" w:hAnsi="Times New Roman" w:cs="Times New Roman"/>
        </w:rPr>
        <w:t xml:space="preserve">mposing a gradient in carrying capacity across the landscape </w:t>
      </w:r>
      <w:r w:rsidR="005814B6" w:rsidRPr="00CB0ADF">
        <w:rPr>
          <w:rFonts w:ascii="Times New Roman" w:hAnsi="Times New Roman" w:cs="Times New Roman"/>
        </w:rPr>
        <w:t xml:space="preserve">lead preferentially to the formation of positive clines (i.e. less HCN in urban populations). The mean slope of clines across 1000 simulations was always positive in the presence </w:t>
      </w:r>
      <w:r w:rsidR="0077323A" w:rsidRPr="00CB0ADF">
        <w:rPr>
          <w:rFonts w:ascii="Times New Roman" w:hAnsi="Times New Roman" w:cs="Times New Roman"/>
        </w:rPr>
        <w:t xml:space="preserve">of spatial </w:t>
      </w:r>
      <w:r w:rsidR="005814B6" w:rsidRPr="00CB0ADF">
        <w:rPr>
          <w:rFonts w:ascii="Times New Roman" w:hAnsi="Times New Roman" w:cs="Times New Roman"/>
        </w:rPr>
        <w:t xml:space="preserve">drift gradients, although the mean slope became </w:t>
      </w:r>
      <w:r w:rsidR="0077323A" w:rsidRPr="00CB0ADF">
        <w:rPr>
          <w:rFonts w:ascii="Times New Roman" w:hAnsi="Times New Roman" w:cs="Times New Roman"/>
        </w:rPr>
        <w:t>gradually</w:t>
      </w:r>
      <w:r w:rsidR="005814B6" w:rsidRPr="00CB0ADF">
        <w:rPr>
          <w:rFonts w:ascii="Times New Roman" w:hAnsi="Times New Roman" w:cs="Times New Roman"/>
        </w:rPr>
        <w:t xml:space="preserve"> weaker </w:t>
      </w:r>
      <w:commentRangeStart w:id="9"/>
      <w:r w:rsidR="005814B6" w:rsidRPr="00CB0ADF">
        <w:rPr>
          <w:rFonts w:ascii="Times New Roman" w:hAnsi="Times New Roman" w:cs="Times New Roman"/>
        </w:rPr>
        <w:t>with increasing minimum urban population size</w:t>
      </w:r>
      <w:r w:rsidR="0077323A" w:rsidRPr="00CB0ADF">
        <w:rPr>
          <w:rFonts w:ascii="Times New Roman" w:hAnsi="Times New Roman" w:cs="Times New Roman"/>
        </w:rPr>
        <w:t xml:space="preserve"> </w:t>
      </w:r>
      <w:commentRangeEnd w:id="9"/>
      <w:r>
        <w:rPr>
          <w:rStyle w:val="CommentReference"/>
        </w:rPr>
        <w:commentReference w:id="9"/>
      </w:r>
      <w:r w:rsidR="0077323A" w:rsidRPr="00CB0ADF">
        <w:rPr>
          <w:rFonts w:ascii="Times New Roman" w:hAnsi="Times New Roman" w:cs="Times New Roman"/>
        </w:rPr>
        <w:t>(</w:t>
      </w:r>
      <w:r w:rsidR="00BF5891">
        <w:rPr>
          <w:rFonts w:ascii="Times New Roman" w:hAnsi="Times New Roman" w:cs="Times New Roman"/>
        </w:rPr>
        <w:t>Figure 4</w:t>
      </w:r>
      <w:r w:rsidR="0077323A" w:rsidRPr="00CB0ADF">
        <w:rPr>
          <w:rFonts w:ascii="Times New Roman" w:hAnsi="Times New Roman" w:cs="Times New Roman"/>
        </w:rPr>
        <w:t>A). Similarly, positive clines occurred with much greater frequen</w:t>
      </w:r>
      <w:r w:rsidR="00D13BE8" w:rsidRPr="00CB0ADF">
        <w:rPr>
          <w:rFonts w:ascii="Times New Roman" w:hAnsi="Times New Roman" w:cs="Times New Roman"/>
        </w:rPr>
        <w:t>cy under strong drift gradients;</w:t>
      </w:r>
      <w:r w:rsidR="0077323A" w:rsidRPr="00CB0ADF">
        <w:rPr>
          <w:rFonts w:ascii="Times New Roman" w:hAnsi="Times New Roman" w:cs="Times New Roman"/>
        </w:rPr>
        <w:t xml:space="preserve"> negative clines only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highest minimum population size and </w:t>
      </w:r>
      <w:r w:rsidR="00D13BE8" w:rsidRPr="00CB0ADF">
        <w:rPr>
          <w:rFonts w:ascii="Times New Roman" w:hAnsi="Times New Roman" w:cs="Times New Roman"/>
        </w:rPr>
        <w:t>occurred</w:t>
      </w:r>
      <w:r w:rsidR="0077323A" w:rsidRPr="00CB0ADF">
        <w:rPr>
          <w:rFonts w:ascii="Times New Roman" w:hAnsi="Times New Roman" w:cs="Times New Roman"/>
        </w:rPr>
        <w:t xml:space="preserve"> at the same frequency as positive clines in the absence of spatial gradients in drift (</w:t>
      </w:r>
      <w:r w:rsidR="00BF5891">
        <w:rPr>
          <w:rFonts w:ascii="Times New Roman" w:hAnsi="Times New Roman" w:cs="Times New Roman"/>
        </w:rPr>
        <w:t xml:space="preserve">Figure </w:t>
      </w:r>
      <w:commentRangeStart w:id="10"/>
      <w:commentRangeStart w:id="11"/>
      <w:r w:rsidR="00BF5891">
        <w:rPr>
          <w:rFonts w:ascii="Times New Roman" w:hAnsi="Times New Roman" w:cs="Times New Roman"/>
        </w:rPr>
        <w:t>4</w:t>
      </w:r>
      <w:r w:rsidR="0077323A" w:rsidRPr="00CB0ADF">
        <w:rPr>
          <w:rFonts w:ascii="Times New Roman" w:hAnsi="Times New Roman" w:cs="Times New Roman"/>
        </w:rPr>
        <w:t>B</w:t>
      </w:r>
      <w:commentRangeEnd w:id="10"/>
      <w:r>
        <w:rPr>
          <w:rStyle w:val="CommentReference"/>
        </w:rPr>
        <w:commentReference w:id="10"/>
      </w:r>
      <w:commentRangeEnd w:id="11"/>
      <w:r>
        <w:rPr>
          <w:rStyle w:val="CommentReference"/>
        </w:rPr>
        <w:commentReference w:id="11"/>
      </w:r>
      <w:r w:rsidR="0077323A" w:rsidRPr="00CB0ADF">
        <w:rPr>
          <w:rFonts w:ascii="Times New Roman" w:hAnsi="Times New Roman" w:cs="Times New Roman"/>
        </w:rPr>
        <w:t>).</w:t>
      </w:r>
    </w:p>
    <w:p w14:paraId="2A72051A" w14:textId="71C0B1FF" w:rsidR="00A05369" w:rsidRPr="00CB0ADF" w:rsidRDefault="00A05369">
      <w:pPr>
        <w:spacing w:line="360" w:lineRule="auto"/>
        <w:rPr>
          <w:rFonts w:ascii="Times New Roman" w:hAnsi="Times New Roman" w:cs="Times New Roman"/>
        </w:rPr>
        <w:pPrChange w:id="12" w:author="Rob Ness" w:date="2018-01-03T10:08:00Z">
          <w:pPr/>
        </w:pPrChange>
      </w:pPr>
      <w:r w:rsidRPr="00CB0ADF">
        <w:rPr>
          <w:rFonts w:ascii="Times New Roman" w:hAnsi="Times New Roman" w:cs="Times New Roman"/>
        </w:rPr>
        <w:tab/>
        <w:t xml:space="preserve">Migration reduced the mean </w:t>
      </w:r>
      <w:del w:id="13" w:author="Rob Ness" w:date="2018-01-03T10:13:00Z">
        <w:r w:rsidRPr="00CB0ADF" w:rsidDel="00E776A2">
          <w:rPr>
            <w:rFonts w:ascii="Times New Roman" w:hAnsi="Times New Roman" w:cs="Times New Roman"/>
          </w:rPr>
          <w:delText xml:space="preserve">strength </w:delText>
        </w:r>
      </w:del>
      <w:ins w:id="14" w:author="Rob Ness" w:date="2018-01-03T10:13:00Z">
        <w:r w:rsidR="00E776A2">
          <w:rPr>
            <w:rFonts w:ascii="Times New Roman" w:hAnsi="Times New Roman" w:cs="Times New Roman"/>
          </w:rPr>
          <w:t>slope</w:t>
        </w:r>
        <w:r w:rsidR="00E776A2" w:rsidRPr="00CB0ADF">
          <w:rPr>
            <w:rFonts w:ascii="Times New Roman" w:hAnsi="Times New Roman" w:cs="Times New Roman"/>
          </w:rPr>
          <w:t xml:space="preserve"> </w:t>
        </w:r>
      </w:ins>
      <w:r w:rsidRPr="00CB0ADF">
        <w:rPr>
          <w:rFonts w:ascii="Times New Roman" w:hAnsi="Times New Roman" w:cs="Times New Roman"/>
        </w:rPr>
        <w:t xml:space="preserve">of clines and </w:t>
      </w:r>
      <w:r w:rsidR="00780EFE" w:rsidRPr="00CB0ADF">
        <w:rPr>
          <w:rFonts w:ascii="Times New Roman" w:hAnsi="Times New Roman" w:cs="Times New Roman"/>
        </w:rPr>
        <w:t xml:space="preserve">the </w:t>
      </w:r>
      <w:r w:rsidRPr="00CB0ADF">
        <w:rPr>
          <w:rFonts w:ascii="Times New Roman" w:hAnsi="Times New Roman" w:cs="Times New Roman"/>
        </w:rPr>
        <w:t>proportion of significant</w:t>
      </w:r>
      <w:r w:rsidR="00780EFE" w:rsidRPr="00CB0ADF">
        <w:rPr>
          <w:rFonts w:ascii="Times New Roman" w:hAnsi="Times New Roman" w:cs="Times New Roman"/>
        </w:rPr>
        <w:t>ly</w:t>
      </w:r>
      <w:r w:rsidRPr="00CB0ADF">
        <w:rPr>
          <w:rFonts w:ascii="Times New Roman" w:hAnsi="Times New Roman" w:cs="Times New Roman"/>
        </w:rPr>
        <w:t xml:space="preserve"> positive clines. </w:t>
      </w:r>
      <w:r w:rsidR="0028051C" w:rsidRPr="00CB0ADF">
        <w:rPr>
          <w:rFonts w:ascii="Times New Roman" w:hAnsi="Times New Roman" w:cs="Times New Roman"/>
        </w:rPr>
        <w:t xml:space="preserve">Under a strong spatial gradient in drift (minimum </w:t>
      </w:r>
      <w:r w:rsidR="0028051C" w:rsidRPr="00CB0ADF">
        <w:rPr>
          <w:rFonts w:ascii="Times New Roman" w:hAnsi="Times New Roman" w:cs="Times New Roman"/>
          <w:i/>
        </w:rPr>
        <w:t xml:space="preserve">N </w:t>
      </w:r>
      <w:r w:rsidR="0028051C" w:rsidRPr="00CB0ADF">
        <w:rPr>
          <w:rFonts w:ascii="Times New Roman" w:hAnsi="Times New Roman" w:cs="Times New Roman"/>
        </w:rPr>
        <w:t xml:space="preserve">= 10), the strongest clines </w:t>
      </w:r>
      <w:r w:rsidR="00780EFE" w:rsidRPr="00CB0ADF">
        <w:rPr>
          <w:rFonts w:ascii="Times New Roman" w:hAnsi="Times New Roman" w:cs="Times New Roman"/>
        </w:rPr>
        <w:t xml:space="preserve">in the frequency of HCN </w:t>
      </w:r>
      <w:r w:rsidR="0028051C" w:rsidRPr="00CB0ADF">
        <w:rPr>
          <w:rFonts w:ascii="Times New Roman" w:hAnsi="Times New Roman" w:cs="Times New Roman"/>
        </w:rPr>
        <w:t xml:space="preserve">occurred </w:t>
      </w:r>
      <w:r w:rsidR="00780EFE" w:rsidRPr="00CB0ADF">
        <w:rPr>
          <w:rFonts w:ascii="Times New Roman" w:hAnsi="Times New Roman" w:cs="Times New Roman"/>
        </w:rPr>
        <w:t>with little to no migration while increasing migration reduced the mean slope of clines to near zero (</w:t>
      </w:r>
      <w:r w:rsidR="00BF5891">
        <w:rPr>
          <w:rFonts w:ascii="Times New Roman" w:hAnsi="Times New Roman" w:cs="Times New Roman"/>
        </w:rPr>
        <w:t>Figure 4</w:t>
      </w:r>
      <w:r w:rsidR="00780EFE" w:rsidRPr="00CB0ADF">
        <w:rPr>
          <w:rFonts w:ascii="Times New Roman" w:hAnsi="Times New Roman" w:cs="Times New Roman"/>
        </w:rPr>
        <w:t xml:space="preserve">C). </w:t>
      </w:r>
      <w:del w:id="15" w:author="Rob Ness" w:date="2018-01-03T10:14:00Z">
        <w:r w:rsidR="00780EFE" w:rsidRPr="00CB0ADF" w:rsidDel="00E776A2">
          <w:rPr>
            <w:rFonts w:ascii="Times New Roman" w:hAnsi="Times New Roman" w:cs="Times New Roman"/>
          </w:rPr>
          <w:delText>In contrast</w:delText>
        </w:r>
      </w:del>
      <w:ins w:id="16" w:author="Rob Ness" w:date="2018-01-03T10:14:00Z">
        <w:r w:rsidR="00E776A2">
          <w:rPr>
            <w:rFonts w:ascii="Times New Roman" w:hAnsi="Times New Roman" w:cs="Times New Roman"/>
          </w:rPr>
          <w:t>As expected</w:t>
        </w:r>
      </w:ins>
      <w:r w:rsidR="00780EFE" w:rsidRPr="00CB0ADF">
        <w:rPr>
          <w:rFonts w:ascii="Times New Roman" w:hAnsi="Times New Roman" w:cs="Times New Roman"/>
        </w:rPr>
        <w:t xml:space="preserve">, the mean strength of clines at each of the two unlinked loci (i.e. </w:t>
      </w:r>
      <w:r w:rsidR="00780EFE" w:rsidRPr="00CB0ADF">
        <w:rPr>
          <w:rFonts w:ascii="Times New Roman" w:hAnsi="Times New Roman" w:cs="Times New Roman"/>
          <w:i/>
        </w:rPr>
        <w:t xml:space="preserve">CYP79D15 </w:t>
      </w:r>
      <w:r w:rsidR="00780EFE" w:rsidRPr="00CB0ADF">
        <w:rPr>
          <w:rFonts w:ascii="Times New Roman" w:hAnsi="Times New Roman" w:cs="Times New Roman"/>
        </w:rPr>
        <w:t xml:space="preserve">and </w:t>
      </w:r>
      <w:r w:rsidR="00780EFE" w:rsidRPr="00CB0ADF">
        <w:rPr>
          <w:rFonts w:ascii="Times New Roman" w:hAnsi="Times New Roman" w:cs="Times New Roman"/>
          <w:i/>
        </w:rPr>
        <w:t>Li</w:t>
      </w:r>
      <w:r w:rsidR="00780EFE" w:rsidRPr="00CB0ADF">
        <w:rPr>
          <w:rFonts w:ascii="Times New Roman" w:hAnsi="Times New Roman" w:cs="Times New Roman"/>
        </w:rPr>
        <w:t xml:space="preserve">) was consistently zero, independent of </w:t>
      </w:r>
      <w:commentRangeStart w:id="17"/>
      <w:r w:rsidR="00780EFE" w:rsidRPr="00CB0ADF">
        <w:rPr>
          <w:rFonts w:ascii="Times New Roman" w:hAnsi="Times New Roman" w:cs="Times New Roman"/>
        </w:rPr>
        <w:t>migration rate</w:t>
      </w:r>
      <w:commentRangeEnd w:id="17"/>
      <w:r w:rsidR="00573CED">
        <w:rPr>
          <w:rStyle w:val="CommentReference"/>
        </w:rPr>
        <w:commentReference w:id="17"/>
      </w:r>
      <w:r w:rsidR="00780EFE" w:rsidRPr="00CB0ADF">
        <w:rPr>
          <w:rFonts w:ascii="Times New Roman" w:hAnsi="Times New Roman" w:cs="Times New Roman"/>
        </w:rPr>
        <w:t xml:space="preserve">. Finally, </w:t>
      </w:r>
      <w:r w:rsidR="00D82FD9" w:rsidRPr="00CB0ADF">
        <w:rPr>
          <w:rFonts w:ascii="Times New Roman" w:hAnsi="Times New Roman" w:cs="Times New Roman"/>
        </w:rPr>
        <w:t>increasing</w:t>
      </w:r>
      <w:r w:rsidR="008B3F4D" w:rsidRPr="00CB0ADF">
        <w:rPr>
          <w:rFonts w:ascii="Times New Roman" w:hAnsi="Times New Roman" w:cs="Times New Roman"/>
        </w:rPr>
        <w:t xml:space="preserve"> migration </w:t>
      </w:r>
      <w:r w:rsidR="00D82FD9" w:rsidRPr="00CB0ADF">
        <w:rPr>
          <w:rFonts w:ascii="Times New Roman" w:hAnsi="Times New Roman" w:cs="Times New Roman"/>
        </w:rPr>
        <w:t xml:space="preserve">generally </w:t>
      </w:r>
      <w:r w:rsidR="008B3F4D" w:rsidRPr="00CB0ADF">
        <w:rPr>
          <w:rFonts w:ascii="Times New Roman" w:hAnsi="Times New Roman" w:cs="Times New Roman"/>
        </w:rPr>
        <w:t xml:space="preserve">reduced the proportion of significantly </w:t>
      </w:r>
      <w:commentRangeStart w:id="18"/>
      <w:r w:rsidR="008B3F4D" w:rsidRPr="00CB0ADF">
        <w:rPr>
          <w:rFonts w:ascii="Times New Roman" w:hAnsi="Times New Roman" w:cs="Times New Roman"/>
        </w:rPr>
        <w:t>positive</w:t>
      </w:r>
      <w:commentRangeEnd w:id="18"/>
      <w:r w:rsidR="00573CED">
        <w:rPr>
          <w:rStyle w:val="CommentReference"/>
        </w:rPr>
        <w:commentReference w:id="18"/>
      </w:r>
      <w:r w:rsidR="008B3F4D" w:rsidRPr="00CB0ADF">
        <w:rPr>
          <w:rFonts w:ascii="Times New Roman" w:hAnsi="Times New Roman" w:cs="Times New Roman"/>
        </w:rPr>
        <w:t xml:space="preserve"> clines and negative clines only occurred when migration was highest (</w:t>
      </w:r>
      <w:r w:rsidR="00BF5891">
        <w:rPr>
          <w:rFonts w:ascii="Times New Roman" w:hAnsi="Times New Roman" w:cs="Times New Roman"/>
        </w:rPr>
        <w:t>Figure 4</w:t>
      </w:r>
      <w:r w:rsidR="00D82FD9" w:rsidRPr="00CB0ADF">
        <w:rPr>
          <w:rFonts w:ascii="Times New Roman" w:hAnsi="Times New Roman" w:cs="Times New Roman"/>
        </w:rPr>
        <w:t>D).</w:t>
      </w:r>
    </w:p>
    <w:p w14:paraId="789FEC4E" w14:textId="77777777" w:rsidR="0089799B" w:rsidRPr="00CB0ADF" w:rsidRDefault="0089799B">
      <w:pPr>
        <w:spacing w:line="360" w:lineRule="auto"/>
        <w:rPr>
          <w:rFonts w:ascii="Times New Roman" w:hAnsi="Times New Roman" w:cs="Times New Roman"/>
        </w:rPr>
        <w:pPrChange w:id="19" w:author="Rob Ness" w:date="2018-01-03T10:08:00Z">
          <w:pPr/>
        </w:pPrChange>
      </w:pPr>
    </w:p>
    <w:p w14:paraId="2A396EA3" w14:textId="14D431FB" w:rsidR="0089799B" w:rsidRPr="00CB0ADF" w:rsidRDefault="0089799B">
      <w:pPr>
        <w:spacing w:line="360" w:lineRule="auto"/>
        <w:outlineLvl w:val="0"/>
        <w:rPr>
          <w:rFonts w:ascii="Times New Roman" w:hAnsi="Times New Roman" w:cs="Times New Roman"/>
          <w:i/>
          <w:lang w:val="en-US"/>
        </w:rPr>
        <w:pPrChange w:id="20" w:author="Rob Ness" w:date="2018-01-03T10:08:00Z">
          <w:pPr>
            <w:outlineLvl w:val="0"/>
          </w:pPr>
        </w:pPrChange>
      </w:pPr>
      <w:r w:rsidRPr="00CB0ADF">
        <w:rPr>
          <w:rFonts w:ascii="Times New Roman" w:hAnsi="Times New Roman" w:cs="Times New Roman"/>
          <w:i/>
        </w:rPr>
        <w:t xml:space="preserve">Drift scenario 2: </w:t>
      </w:r>
      <w:r w:rsidRPr="00CB0ADF">
        <w:rPr>
          <w:rFonts w:ascii="Times New Roman" w:hAnsi="Times New Roman" w:cs="Times New Roman"/>
          <w:i/>
          <w:lang w:val="en-US"/>
        </w:rPr>
        <w:t>Colonization and founder events</w:t>
      </w:r>
    </w:p>
    <w:p w14:paraId="098A063D" w14:textId="77777777" w:rsidR="0089799B" w:rsidRPr="00573CED" w:rsidRDefault="0089799B">
      <w:pPr>
        <w:spacing w:line="360" w:lineRule="auto"/>
        <w:rPr>
          <w:rFonts w:ascii="Times New Roman" w:hAnsi="Times New Roman" w:cs="Times New Roman"/>
          <w:lang w:val="en-US"/>
          <w:rPrChange w:id="21" w:author="Rob Ness" w:date="2018-01-03T10:19:00Z">
            <w:rPr>
              <w:rFonts w:ascii="Times New Roman" w:hAnsi="Times New Roman" w:cs="Times New Roman"/>
              <w:i/>
              <w:lang w:val="en-US"/>
            </w:rPr>
          </w:rPrChange>
        </w:rPr>
        <w:pPrChange w:id="22" w:author="Rob Ness" w:date="2018-01-03T10:08:00Z">
          <w:pPr/>
        </w:pPrChange>
      </w:pPr>
    </w:p>
    <w:p w14:paraId="0F1E01E5" w14:textId="1F8A0509" w:rsidR="0089799B" w:rsidRPr="00CB0ADF" w:rsidRDefault="00424418">
      <w:pPr>
        <w:spacing w:line="360" w:lineRule="auto"/>
        <w:rPr>
          <w:rFonts w:ascii="Times New Roman" w:hAnsi="Times New Roman" w:cs="Times New Roman"/>
        </w:rPr>
        <w:pPrChange w:id="23" w:author="Rob Ness" w:date="2018-01-03T10:08:00Z">
          <w:pPr/>
        </w:pPrChange>
      </w:pPr>
      <w:r w:rsidRPr="00CB0ADF">
        <w:rPr>
          <w:rFonts w:ascii="Times New Roman" w:hAnsi="Times New Roman" w:cs="Times New Roman"/>
        </w:rPr>
        <w:t xml:space="preserve">Serial founder events during the colonization of urban populations lead overwhelmingly to the formation of positive clines, although the results are </w:t>
      </w:r>
      <w:ins w:id="24" w:author="Rob Ness" w:date="2018-01-03T10:20:00Z">
        <w:r w:rsidR="00573CED">
          <w:rPr>
            <w:rFonts w:ascii="Times New Roman" w:hAnsi="Times New Roman" w:cs="Times New Roman"/>
          </w:rPr>
          <w:t xml:space="preserve">more complex </w:t>
        </w:r>
      </w:ins>
      <w:del w:id="25" w:author="Rob Ness" w:date="2018-01-03T10:20:00Z">
        <w:r w:rsidRPr="00CB0ADF" w:rsidDel="00573CED">
          <w:rPr>
            <w:rFonts w:ascii="Times New Roman" w:hAnsi="Times New Roman" w:cs="Times New Roman"/>
          </w:rPr>
          <w:delText>not as intuitive as</w:delText>
        </w:r>
      </w:del>
      <w:ins w:id="26" w:author="Rob Ness" w:date="2018-01-03T10:20:00Z">
        <w:r w:rsidR="00573CED">
          <w:rPr>
            <w:rFonts w:ascii="Times New Roman" w:hAnsi="Times New Roman" w:cs="Times New Roman"/>
          </w:rPr>
          <w:t>than</w:t>
        </w:r>
      </w:ins>
      <w:r w:rsidRPr="00CB0ADF">
        <w:rPr>
          <w:rFonts w:ascii="Times New Roman" w:hAnsi="Times New Roman" w:cs="Times New Roman"/>
        </w:rPr>
        <w:t xml:space="preserve"> </w:t>
      </w:r>
      <w:del w:id="27" w:author="Rob Ness" w:date="2018-01-03T10:20:00Z">
        <w:r w:rsidR="00CD23FC" w:rsidRPr="00CB0ADF" w:rsidDel="00573CED">
          <w:rPr>
            <w:rFonts w:ascii="Times New Roman" w:hAnsi="Times New Roman" w:cs="Times New Roman"/>
          </w:rPr>
          <w:delText xml:space="preserve">clines </w:delText>
        </w:r>
      </w:del>
      <w:ins w:id="28" w:author="Rob Ness" w:date="2018-01-03T10:20:00Z">
        <w:r w:rsidR="00573CED">
          <w:rPr>
            <w:rFonts w:ascii="Times New Roman" w:hAnsi="Times New Roman" w:cs="Times New Roman"/>
          </w:rPr>
          <w:t xml:space="preserve">those </w:t>
        </w:r>
      </w:ins>
      <w:ins w:id="29" w:author="Rob Ness" w:date="2018-01-03T10:21:00Z">
        <w:r w:rsidR="00573CED">
          <w:rPr>
            <w:rFonts w:ascii="Times New Roman" w:hAnsi="Times New Roman" w:cs="Times New Roman"/>
          </w:rPr>
          <w:t>under a</w:t>
        </w:r>
      </w:ins>
      <w:del w:id="30" w:author="Rob Ness" w:date="2018-01-03T10:21:00Z">
        <w:r w:rsidR="00CD23FC" w:rsidRPr="00CB0ADF" w:rsidDel="00573CED">
          <w:rPr>
            <w:rFonts w:ascii="Times New Roman" w:hAnsi="Times New Roman" w:cs="Times New Roman"/>
          </w:rPr>
          <w:delText>formed by</w:delText>
        </w:r>
      </w:del>
      <w:r w:rsidR="00CD23FC" w:rsidRPr="00CB0ADF">
        <w:rPr>
          <w:rFonts w:ascii="Times New Roman" w:hAnsi="Times New Roman" w:cs="Times New Roman"/>
        </w:rPr>
        <w:t xml:space="preserve"> spatial gradient</w:t>
      </w:r>
      <w:del w:id="31" w:author="Rob Ness" w:date="2018-01-03T10:21:00Z">
        <w:r w:rsidR="00CD23FC" w:rsidRPr="00CB0ADF" w:rsidDel="00573CED">
          <w:rPr>
            <w:rFonts w:ascii="Times New Roman" w:hAnsi="Times New Roman" w:cs="Times New Roman"/>
          </w:rPr>
          <w:delText>s</w:delText>
        </w:r>
      </w:del>
      <w:r w:rsidR="00CD23FC" w:rsidRPr="00CB0ADF">
        <w:rPr>
          <w:rFonts w:ascii="Times New Roman" w:hAnsi="Times New Roman" w:cs="Times New Roman"/>
        </w:rPr>
        <w:t xml:space="preserve"> in carrying capacity</w:t>
      </w:r>
      <w:r w:rsidRPr="00CB0ADF">
        <w:rPr>
          <w:rFonts w:ascii="Times New Roman" w:hAnsi="Times New Roman" w:cs="Times New Roman"/>
        </w:rPr>
        <w:t>.</w:t>
      </w:r>
      <w:r w:rsidR="00CD23FC" w:rsidRPr="00CB0ADF">
        <w:rPr>
          <w:rFonts w:ascii="Times New Roman" w:hAnsi="Times New Roman" w:cs="Times New Roman"/>
        </w:rPr>
        <w:t xml:space="preserve"> </w:t>
      </w:r>
      <w:del w:id="32" w:author="Rob Ness" w:date="2018-01-03T10:21:00Z">
        <w:r w:rsidR="00CD23FC" w:rsidRPr="00CB0ADF" w:rsidDel="00573CED">
          <w:rPr>
            <w:rFonts w:ascii="Times New Roman" w:hAnsi="Times New Roman" w:cs="Times New Roman"/>
          </w:rPr>
          <w:delText xml:space="preserve">Under </w:delText>
        </w:r>
      </w:del>
      <w:ins w:id="33" w:author="Rob Ness" w:date="2018-01-03T10:21:00Z">
        <w:r w:rsidR="00573CED">
          <w:rPr>
            <w:rFonts w:ascii="Times New Roman" w:hAnsi="Times New Roman" w:cs="Times New Roman"/>
          </w:rPr>
          <w:t xml:space="preserve">With no or low </w:t>
        </w:r>
      </w:ins>
      <w:del w:id="34" w:author="Rob Ness" w:date="2018-01-03T10:21:00Z">
        <w:r w:rsidR="00CD23FC" w:rsidRPr="00CB0ADF" w:rsidDel="00573CED">
          <w:rPr>
            <w:rFonts w:ascii="Times New Roman" w:hAnsi="Times New Roman" w:cs="Times New Roman"/>
          </w:rPr>
          <w:delText xml:space="preserve">no to weak </w:delText>
        </w:r>
      </w:del>
      <w:r w:rsidR="00CD23FC" w:rsidRPr="00CB0ADF">
        <w:rPr>
          <w:rFonts w:ascii="Times New Roman" w:hAnsi="Times New Roman" w:cs="Times New Roman"/>
        </w:rPr>
        <w:t xml:space="preserve">migration, the </w:t>
      </w:r>
      <w:del w:id="35" w:author="Rob Ness" w:date="2018-01-03T10:23:00Z">
        <w:r w:rsidR="00CD23FC" w:rsidRPr="00CB0ADF" w:rsidDel="00573CED">
          <w:rPr>
            <w:rFonts w:ascii="Times New Roman" w:hAnsi="Times New Roman" w:cs="Times New Roman"/>
          </w:rPr>
          <w:delText xml:space="preserve">mean </w:delText>
        </w:r>
      </w:del>
      <w:r w:rsidR="00CD23FC" w:rsidRPr="00CB0ADF">
        <w:rPr>
          <w:rFonts w:ascii="Times New Roman" w:hAnsi="Times New Roman" w:cs="Times New Roman"/>
        </w:rPr>
        <w:t>strength of clines</w:t>
      </w:r>
      <w:ins w:id="36" w:author="Rob Ness" w:date="2018-01-03T10:22:00Z">
        <w:r w:rsidR="00573CED">
          <w:rPr>
            <w:rFonts w:ascii="Times New Roman" w:hAnsi="Times New Roman" w:cs="Times New Roman"/>
          </w:rPr>
          <w:t xml:space="preserve"> was highest with </w:t>
        </w:r>
      </w:ins>
      <w:del w:id="37" w:author="Rob Ness" w:date="2018-01-03T10:22:00Z">
        <w:r w:rsidR="00CD23FC" w:rsidRPr="00CB0ADF" w:rsidDel="00573CED">
          <w:rPr>
            <w:rFonts w:ascii="Times New Roman" w:hAnsi="Times New Roman" w:cs="Times New Roman"/>
          </w:rPr>
          <w:delText xml:space="preserve"> peaked at </w:delText>
        </w:r>
      </w:del>
      <w:r w:rsidR="00CD23FC" w:rsidRPr="00CB0ADF">
        <w:rPr>
          <w:rFonts w:ascii="Times New Roman" w:hAnsi="Times New Roman" w:cs="Times New Roman"/>
        </w:rPr>
        <w:t xml:space="preserve">an intermediate </w:t>
      </w:r>
      <w:del w:id="38" w:author="Rob Ness" w:date="2018-01-03T10:22:00Z">
        <w:r w:rsidR="00CD23FC" w:rsidRPr="00CB0ADF" w:rsidDel="00573CED">
          <w:rPr>
            <w:rFonts w:ascii="Times New Roman" w:hAnsi="Times New Roman" w:cs="Times New Roman"/>
          </w:rPr>
          <w:delText>proportion of founding alleles</w:delText>
        </w:r>
      </w:del>
      <w:ins w:id="39" w:author="Rob Ness" w:date="2018-01-03T10:22:00Z">
        <w:r w:rsidR="00573CED">
          <w:rPr>
            <w:rFonts w:ascii="Times New Roman" w:hAnsi="Times New Roman" w:cs="Times New Roman"/>
          </w:rPr>
          <w:t>founder size</w:t>
        </w:r>
      </w:ins>
      <w:r w:rsidR="00CD23FC" w:rsidRPr="00CB0ADF">
        <w:rPr>
          <w:rFonts w:ascii="Times New Roman" w:hAnsi="Times New Roman" w:cs="Times New Roman"/>
        </w:rPr>
        <w:t xml:space="preserve"> during colonization (</w:t>
      </w:r>
      <w:ins w:id="40" w:author="Rob Ness" w:date="2018-01-03T10:23:00Z">
        <w:r w:rsidR="00573CED">
          <w:rPr>
            <w:rFonts w:ascii="Times New Roman" w:hAnsi="Times New Roman" w:cs="Times New Roman"/>
          </w:rPr>
          <w:t xml:space="preserve">founder </w:t>
        </w:r>
      </w:ins>
      <w:r w:rsidR="00CD23FC" w:rsidRPr="00CB0ADF">
        <w:rPr>
          <w:rFonts w:ascii="Times New Roman" w:hAnsi="Times New Roman" w:cs="Times New Roman"/>
        </w:rPr>
        <w:t xml:space="preserve">proportion = 0.2, </w:t>
      </w:r>
      <w:r w:rsidR="00BF5891">
        <w:rPr>
          <w:rFonts w:ascii="Times New Roman" w:hAnsi="Times New Roman" w:cs="Times New Roman"/>
        </w:rPr>
        <w:t>Figure 5</w:t>
      </w:r>
      <w:r w:rsidR="00CD23FC" w:rsidRPr="00CB0ADF">
        <w:rPr>
          <w:rFonts w:ascii="Times New Roman" w:hAnsi="Times New Roman" w:cs="Times New Roman"/>
        </w:rPr>
        <w:t>A), and decline</w:t>
      </w:r>
      <w:ins w:id="41" w:author="Rob Ness" w:date="2018-01-03T10:23:00Z">
        <w:r w:rsidR="00573CED">
          <w:rPr>
            <w:rFonts w:ascii="Times New Roman" w:hAnsi="Times New Roman" w:cs="Times New Roman"/>
          </w:rPr>
          <w:t>d</w:t>
        </w:r>
      </w:ins>
      <w:del w:id="42" w:author="Rob Ness" w:date="2018-01-03T10:23:00Z">
        <w:r w:rsidR="00CD23FC" w:rsidRPr="00CB0ADF" w:rsidDel="00573CED">
          <w:rPr>
            <w:rFonts w:ascii="Times New Roman" w:hAnsi="Times New Roman" w:cs="Times New Roman"/>
          </w:rPr>
          <w:delText>s</w:delText>
        </w:r>
      </w:del>
      <w:r w:rsidR="00CD23FC" w:rsidRPr="00CB0ADF">
        <w:rPr>
          <w:rFonts w:ascii="Times New Roman" w:hAnsi="Times New Roman" w:cs="Times New Roman"/>
        </w:rPr>
        <w:t xml:space="preserve"> as the </w:t>
      </w:r>
      <w:del w:id="43" w:author="Rob Ness" w:date="2018-01-03T10:23:00Z">
        <w:r w:rsidR="00CD23FC" w:rsidRPr="00CB0ADF" w:rsidDel="00573CED">
          <w:rPr>
            <w:rFonts w:ascii="Times New Roman" w:hAnsi="Times New Roman" w:cs="Times New Roman"/>
          </w:rPr>
          <w:delText xml:space="preserve">proportion </w:delText>
        </w:r>
      </w:del>
      <w:ins w:id="44" w:author="Rob Ness" w:date="2018-01-03T10:23:00Z">
        <w:r w:rsidR="00573CED">
          <w:rPr>
            <w:rFonts w:ascii="Times New Roman" w:hAnsi="Times New Roman" w:cs="Times New Roman"/>
          </w:rPr>
          <w:t xml:space="preserve">founder size </w:t>
        </w:r>
      </w:ins>
      <w:r w:rsidR="00CD23FC" w:rsidRPr="00CB0ADF">
        <w:rPr>
          <w:rFonts w:ascii="Times New Roman" w:hAnsi="Times New Roman" w:cs="Times New Roman"/>
        </w:rPr>
        <w:t xml:space="preserve">increased or decreased from this point. However, high migration eliminated this effect, instead leading to a gradual decrease in mean cline strength with </w:t>
      </w:r>
      <w:del w:id="45" w:author="Rob Ness" w:date="2018-01-03T10:24:00Z">
        <w:r w:rsidR="00CD23FC" w:rsidRPr="00CB0ADF" w:rsidDel="00573CED">
          <w:rPr>
            <w:rFonts w:ascii="Times New Roman" w:hAnsi="Times New Roman" w:cs="Times New Roman"/>
          </w:rPr>
          <w:delText xml:space="preserve">increasing </w:delText>
        </w:r>
      </w:del>
      <w:del w:id="46" w:author="Rob Ness" w:date="2018-01-03T10:23:00Z">
        <w:r w:rsidR="00CD23FC" w:rsidRPr="00CB0ADF" w:rsidDel="00573CED">
          <w:rPr>
            <w:rFonts w:ascii="Times New Roman" w:hAnsi="Times New Roman" w:cs="Times New Roman"/>
          </w:rPr>
          <w:delText xml:space="preserve">proportion of founding alleles </w:delText>
        </w:r>
      </w:del>
      <w:ins w:id="47" w:author="Rob Ness" w:date="2018-01-03T10:24:00Z">
        <w:r w:rsidR="00573CED">
          <w:rPr>
            <w:rFonts w:ascii="Times New Roman" w:hAnsi="Times New Roman" w:cs="Times New Roman"/>
          </w:rPr>
          <w:t xml:space="preserve">reduced </w:t>
        </w:r>
      </w:ins>
      <w:ins w:id="48" w:author="Rob Ness" w:date="2018-01-03T10:25:00Z">
        <w:r w:rsidR="00573CED">
          <w:rPr>
            <w:rFonts w:ascii="Times New Roman" w:hAnsi="Times New Roman" w:cs="Times New Roman"/>
          </w:rPr>
          <w:t>strength</w:t>
        </w:r>
      </w:ins>
      <w:ins w:id="49" w:author="Rob Ness" w:date="2018-01-03T10:24:00Z">
        <w:r w:rsidR="00573CED">
          <w:rPr>
            <w:rFonts w:ascii="Times New Roman" w:hAnsi="Times New Roman" w:cs="Times New Roman"/>
          </w:rPr>
          <w:t xml:space="preserve"> </w:t>
        </w:r>
      </w:ins>
      <w:ins w:id="50" w:author="Rob Ness" w:date="2018-01-03T10:25:00Z">
        <w:r w:rsidR="00573CED">
          <w:rPr>
            <w:rFonts w:ascii="Times New Roman" w:hAnsi="Times New Roman" w:cs="Times New Roman"/>
          </w:rPr>
          <w:t xml:space="preserve">of drift </w:t>
        </w:r>
      </w:ins>
      <w:r w:rsidR="00CD23FC" w:rsidRPr="00CB0ADF">
        <w:rPr>
          <w:rFonts w:ascii="Times New Roman" w:hAnsi="Times New Roman" w:cs="Times New Roman"/>
        </w:rPr>
        <w:t>(</w:t>
      </w:r>
      <w:r w:rsidR="00BF5891">
        <w:rPr>
          <w:rFonts w:ascii="Times New Roman" w:hAnsi="Times New Roman" w:cs="Times New Roman"/>
        </w:rPr>
        <w:t>Figure 5</w:t>
      </w:r>
      <w:r w:rsidR="00CD23FC" w:rsidRPr="00CB0ADF">
        <w:rPr>
          <w:rFonts w:ascii="Times New Roman" w:hAnsi="Times New Roman" w:cs="Times New Roman"/>
        </w:rPr>
        <w:t xml:space="preserve">A). Similarly, the proportion of significantly positive clines peaked when the </w:t>
      </w:r>
      <w:del w:id="51" w:author="Rob Ness" w:date="2018-01-03T10:25:00Z">
        <w:r w:rsidR="00CD23FC" w:rsidRPr="00CB0ADF" w:rsidDel="00573CED">
          <w:rPr>
            <w:rFonts w:ascii="Times New Roman" w:hAnsi="Times New Roman" w:cs="Times New Roman"/>
          </w:rPr>
          <w:delText xml:space="preserve">proportion of founding alleles </w:delText>
        </w:r>
      </w:del>
      <w:ins w:id="52" w:author="Rob Ness" w:date="2018-01-03T10:25:00Z">
        <w:r w:rsidR="00573CED">
          <w:rPr>
            <w:rFonts w:ascii="Times New Roman" w:hAnsi="Times New Roman" w:cs="Times New Roman"/>
          </w:rPr>
          <w:t xml:space="preserve">founder </w:t>
        </w:r>
        <w:r w:rsidR="006C16EC">
          <w:rPr>
            <w:rFonts w:ascii="Times New Roman" w:hAnsi="Times New Roman" w:cs="Times New Roman"/>
          </w:rPr>
          <w:t xml:space="preserve">proportion </w:t>
        </w:r>
      </w:ins>
      <w:r w:rsidR="00CD23FC" w:rsidRPr="00CB0ADF">
        <w:rPr>
          <w:rFonts w:ascii="Times New Roman" w:hAnsi="Times New Roman" w:cs="Times New Roman"/>
        </w:rPr>
        <w:t xml:space="preserve">was 0.1 and decreased as the strength of drift increased or </w:t>
      </w:r>
      <w:r w:rsidR="00CD23FC" w:rsidRPr="00CB0ADF">
        <w:rPr>
          <w:rFonts w:ascii="Times New Roman" w:hAnsi="Times New Roman" w:cs="Times New Roman"/>
        </w:rPr>
        <w:lastRenderedPageBreak/>
        <w:t>decreased from this point (</w:t>
      </w:r>
      <w:r w:rsidR="00BF5891">
        <w:rPr>
          <w:rFonts w:ascii="Times New Roman" w:hAnsi="Times New Roman" w:cs="Times New Roman"/>
        </w:rPr>
        <w:t>Figure 5</w:t>
      </w:r>
      <w:r w:rsidR="00CD23FC" w:rsidRPr="00CB0ADF">
        <w:rPr>
          <w:rFonts w:ascii="Times New Roman" w:hAnsi="Times New Roman" w:cs="Times New Roman"/>
        </w:rPr>
        <w:t xml:space="preserve">B). In contrast, the proportion of negative clines increased gradually with increasing </w:t>
      </w:r>
      <w:del w:id="53" w:author="Rob Ness" w:date="2018-01-03T10:26:00Z">
        <w:r w:rsidR="00CD23FC" w:rsidRPr="00CB0ADF" w:rsidDel="006C16EC">
          <w:rPr>
            <w:rFonts w:ascii="Times New Roman" w:hAnsi="Times New Roman" w:cs="Times New Roman"/>
          </w:rPr>
          <w:delText>proportion of founding alleles</w:delText>
        </w:r>
      </w:del>
      <w:ins w:id="54" w:author="Rob Ness" w:date="2018-01-03T10:26:00Z">
        <w:r w:rsidR="006C16EC">
          <w:rPr>
            <w:rFonts w:ascii="Times New Roman" w:hAnsi="Times New Roman" w:cs="Times New Roman"/>
          </w:rPr>
          <w:t>founder size</w:t>
        </w:r>
      </w:ins>
      <w:r w:rsidR="00CD23FC" w:rsidRPr="00CB0ADF">
        <w:rPr>
          <w:rFonts w:ascii="Times New Roman" w:hAnsi="Times New Roman" w:cs="Times New Roman"/>
        </w:rPr>
        <w:t xml:space="preserve">. </w:t>
      </w:r>
    </w:p>
    <w:p w14:paraId="51E2A30A" w14:textId="3BC85293" w:rsidR="00CD23FC" w:rsidRDefault="00CD23FC">
      <w:pPr>
        <w:spacing w:line="360" w:lineRule="auto"/>
        <w:rPr>
          <w:rFonts w:ascii="Times New Roman" w:hAnsi="Times New Roman" w:cs="Times New Roman"/>
        </w:rPr>
        <w:pPrChange w:id="55" w:author="Rob Ness" w:date="2018-01-03T10:08:00Z">
          <w:pPr/>
        </w:pPrChange>
      </w:pPr>
      <w:r w:rsidRPr="00CB0ADF">
        <w:rPr>
          <w:rFonts w:ascii="Times New Roman" w:hAnsi="Times New Roman" w:cs="Times New Roman"/>
        </w:rPr>
        <w:tab/>
        <w:t>The peak cline strength and proportion of significantly positive clines at intermediate founder effect strength</w:t>
      </w:r>
      <w:r w:rsidR="00913DBB" w:rsidRPr="00CB0ADF">
        <w:rPr>
          <w:rFonts w:ascii="Times New Roman" w:hAnsi="Times New Roman" w:cs="Times New Roman"/>
        </w:rPr>
        <w:t>s</w:t>
      </w:r>
      <w:r w:rsidRPr="00CB0ADF">
        <w:rPr>
          <w:rFonts w:ascii="Times New Roman" w:hAnsi="Times New Roman" w:cs="Times New Roman"/>
        </w:rPr>
        <w:t xml:space="preserve"> can be best understood by exploring the dynamics of HCN loss as the landscape is colonized. </w:t>
      </w:r>
      <w:r w:rsidR="00913DBB" w:rsidRPr="00CB0ADF">
        <w:rPr>
          <w:rFonts w:ascii="Times New Roman" w:hAnsi="Times New Roman" w:cs="Times New Roman"/>
        </w:rPr>
        <w:t xml:space="preserve">When founder effects </w:t>
      </w:r>
      <w:del w:id="56" w:author="Rob Ness" w:date="2018-01-03T10:26:00Z">
        <w:r w:rsidR="00913DBB" w:rsidRPr="00CB0ADF" w:rsidDel="006C16EC">
          <w:rPr>
            <w:rFonts w:ascii="Times New Roman" w:hAnsi="Times New Roman" w:cs="Times New Roman"/>
          </w:rPr>
          <w:delText xml:space="preserve">are </w:delText>
        </w:r>
      </w:del>
      <w:ins w:id="57" w:author="Rob Ness" w:date="2018-01-03T10:26:00Z">
        <w:r w:rsidR="006C16EC">
          <w:rPr>
            <w:rFonts w:ascii="Times New Roman" w:hAnsi="Times New Roman" w:cs="Times New Roman"/>
          </w:rPr>
          <w:t>were</w:t>
        </w:r>
        <w:r w:rsidR="006C16EC" w:rsidRPr="00CB0ADF">
          <w:rPr>
            <w:rFonts w:ascii="Times New Roman" w:hAnsi="Times New Roman" w:cs="Times New Roman"/>
          </w:rPr>
          <w:t xml:space="preserve"> </w:t>
        </w:r>
      </w:ins>
      <w:r w:rsidR="00913DBB" w:rsidRPr="00CB0ADF">
        <w:rPr>
          <w:rFonts w:ascii="Times New Roman" w:hAnsi="Times New Roman" w:cs="Times New Roman"/>
        </w:rPr>
        <w:t xml:space="preserve">very strong (e.g. </w:t>
      </w:r>
      <w:del w:id="58" w:author="Rob Ness" w:date="2018-01-03T10:26:00Z">
        <w:r w:rsidR="00913DBB" w:rsidRPr="00CB0ADF" w:rsidDel="006C16EC">
          <w:rPr>
            <w:rFonts w:ascii="Times New Roman" w:hAnsi="Times New Roman" w:cs="Times New Roman"/>
          </w:rPr>
          <w:delText>proportion of founding alleles</w:delText>
        </w:r>
      </w:del>
      <w:ins w:id="59" w:author="Rob Ness" w:date="2018-01-03T10:26:00Z">
        <w:r w:rsidR="006C16EC">
          <w:rPr>
            <w:rFonts w:ascii="Times New Roman" w:hAnsi="Times New Roman" w:cs="Times New Roman"/>
          </w:rPr>
          <w:t>founder proportion</w:t>
        </w:r>
      </w:ins>
      <w:r w:rsidR="00913DBB" w:rsidRPr="00CB0ADF">
        <w:rPr>
          <w:rFonts w:ascii="Times New Roman" w:hAnsi="Times New Roman" w:cs="Times New Roman"/>
        </w:rPr>
        <w:t xml:space="preserve"> = 0.01), HCN </w:t>
      </w:r>
      <w:del w:id="60" w:author="Rob Ness" w:date="2018-01-03T10:27:00Z">
        <w:r w:rsidR="00913DBB" w:rsidRPr="00CB0ADF" w:rsidDel="006C16EC">
          <w:rPr>
            <w:rFonts w:ascii="Times New Roman" w:hAnsi="Times New Roman" w:cs="Times New Roman"/>
          </w:rPr>
          <w:delText xml:space="preserve">is </w:delText>
        </w:r>
      </w:del>
      <w:ins w:id="61" w:author="Rob Ness" w:date="2018-01-03T10:27:00Z">
        <w:r w:rsidR="006C16EC">
          <w:rPr>
            <w:rFonts w:ascii="Times New Roman" w:hAnsi="Times New Roman" w:cs="Times New Roman"/>
          </w:rPr>
          <w:t>was</w:t>
        </w:r>
        <w:r w:rsidR="006C16EC" w:rsidRPr="00CB0ADF">
          <w:rPr>
            <w:rFonts w:ascii="Times New Roman" w:hAnsi="Times New Roman" w:cs="Times New Roman"/>
          </w:rPr>
          <w:t xml:space="preserve"> </w:t>
        </w:r>
      </w:ins>
      <w:r w:rsidR="00913DBB" w:rsidRPr="00CB0ADF">
        <w:rPr>
          <w:rFonts w:ascii="Times New Roman" w:hAnsi="Times New Roman" w:cs="Times New Roman"/>
        </w:rPr>
        <w:t xml:space="preserve">lost </w:t>
      </w:r>
      <w:del w:id="62" w:author="Rob Ness" w:date="2018-01-03T10:27:00Z">
        <w:r w:rsidR="00913DBB" w:rsidRPr="00CB0ADF" w:rsidDel="006C16EC">
          <w:rPr>
            <w:rFonts w:ascii="Times New Roman" w:hAnsi="Times New Roman" w:cs="Times New Roman"/>
          </w:rPr>
          <w:delText xml:space="preserve">very </w:delText>
        </w:r>
      </w:del>
      <w:ins w:id="63" w:author="Rob Ness" w:date="2018-01-03T10:27:00Z">
        <w:r w:rsidR="006C16EC">
          <w:rPr>
            <w:rFonts w:ascii="Times New Roman" w:hAnsi="Times New Roman" w:cs="Times New Roman"/>
          </w:rPr>
          <w:t xml:space="preserve">so </w:t>
        </w:r>
      </w:ins>
      <w:r w:rsidR="00913DBB" w:rsidRPr="00CB0ADF">
        <w:rPr>
          <w:rFonts w:ascii="Times New Roman" w:hAnsi="Times New Roman" w:cs="Times New Roman"/>
        </w:rPr>
        <w:t>rapidly during colonization (</w:t>
      </w:r>
      <w:r w:rsidR="00BF5891">
        <w:rPr>
          <w:rFonts w:ascii="Times New Roman" w:hAnsi="Times New Roman" w:cs="Times New Roman"/>
        </w:rPr>
        <w:t>Figure 6</w:t>
      </w:r>
      <w:r w:rsidR="00913DBB" w:rsidRPr="00CB0ADF">
        <w:rPr>
          <w:rFonts w:ascii="Times New Roman" w:hAnsi="Times New Roman" w:cs="Times New Roman"/>
        </w:rPr>
        <w:t xml:space="preserve">A) </w:t>
      </w:r>
      <w:ins w:id="64" w:author="Rob Ness" w:date="2018-01-03T10:27:00Z">
        <w:r w:rsidR="006C16EC">
          <w:rPr>
            <w:rFonts w:ascii="Times New Roman" w:hAnsi="Times New Roman" w:cs="Times New Roman"/>
          </w:rPr>
          <w:t xml:space="preserve">that </w:t>
        </w:r>
      </w:ins>
      <w:r w:rsidR="00913DBB" w:rsidRPr="00CB0ADF">
        <w:rPr>
          <w:rFonts w:ascii="Times New Roman" w:hAnsi="Times New Roman" w:cs="Times New Roman"/>
        </w:rPr>
        <w:t xml:space="preserve">resulting </w:t>
      </w:r>
      <w:ins w:id="65" w:author="Rob Ness" w:date="2018-01-03T10:27:00Z">
        <w:r w:rsidR="006C16EC">
          <w:rPr>
            <w:rFonts w:ascii="Times New Roman" w:hAnsi="Times New Roman" w:cs="Times New Roman"/>
          </w:rPr>
          <w:t xml:space="preserve">reductions in HCN were not linear, </w:t>
        </w:r>
      </w:ins>
      <w:del w:id="66" w:author="Rob Ness" w:date="2018-01-03T10:28:00Z">
        <w:r w:rsidR="00913DBB" w:rsidRPr="00CB0ADF" w:rsidDel="006C16EC">
          <w:rPr>
            <w:rFonts w:ascii="Times New Roman" w:hAnsi="Times New Roman" w:cs="Times New Roman"/>
          </w:rPr>
          <w:delText xml:space="preserve">in </w:delText>
        </w:r>
      </w:del>
      <w:ins w:id="67" w:author="Rob Ness" w:date="2018-01-03T10:28:00Z">
        <w:r w:rsidR="006C16EC">
          <w:rPr>
            <w:rFonts w:ascii="Times New Roman" w:hAnsi="Times New Roman" w:cs="Times New Roman"/>
          </w:rPr>
          <w:t xml:space="preserve">and </w:t>
        </w:r>
      </w:ins>
      <w:r w:rsidR="00913DBB" w:rsidRPr="00CB0ADF">
        <w:rPr>
          <w:rFonts w:ascii="Times New Roman" w:hAnsi="Times New Roman" w:cs="Times New Roman"/>
        </w:rPr>
        <w:t xml:space="preserve">clines </w:t>
      </w:r>
      <w:del w:id="68" w:author="Rob Ness" w:date="2018-01-03T10:28:00Z">
        <w:r w:rsidR="00913DBB" w:rsidRPr="00CB0ADF" w:rsidDel="006C16EC">
          <w:rPr>
            <w:rFonts w:ascii="Times New Roman" w:hAnsi="Times New Roman" w:cs="Times New Roman"/>
          </w:rPr>
          <w:delText xml:space="preserve">that are </w:delText>
        </w:r>
      </w:del>
      <w:ins w:id="69" w:author="Rob Ness" w:date="2018-01-03T10:28:00Z">
        <w:r w:rsidR="006C16EC">
          <w:rPr>
            <w:rFonts w:ascii="Times New Roman" w:hAnsi="Times New Roman" w:cs="Times New Roman"/>
          </w:rPr>
          <w:t xml:space="preserve">were therefore </w:t>
        </w:r>
      </w:ins>
      <w:r w:rsidR="00913DBB" w:rsidRPr="00CB0ADF">
        <w:rPr>
          <w:rFonts w:ascii="Times New Roman" w:hAnsi="Times New Roman" w:cs="Times New Roman"/>
        </w:rPr>
        <w:t xml:space="preserve">only weakly positive (β = 0.003, </w:t>
      </w:r>
      <w:r w:rsidR="00BF5891">
        <w:rPr>
          <w:rFonts w:ascii="Times New Roman" w:hAnsi="Times New Roman" w:cs="Times New Roman"/>
        </w:rPr>
        <w:t>Figure 6</w:t>
      </w:r>
      <w:r w:rsidR="00913DBB" w:rsidRPr="00CB0ADF">
        <w:rPr>
          <w:rFonts w:ascii="Times New Roman" w:hAnsi="Times New Roman" w:cs="Times New Roman"/>
        </w:rPr>
        <w:t xml:space="preserve">B). In contrast, </w:t>
      </w:r>
      <w:r w:rsidR="0075574F" w:rsidRPr="00CB0ADF">
        <w:rPr>
          <w:rFonts w:ascii="Times New Roman" w:hAnsi="Times New Roman" w:cs="Times New Roman"/>
        </w:rPr>
        <w:t xml:space="preserve">when </w:t>
      </w:r>
      <w:r w:rsidR="00913DBB" w:rsidRPr="00CB0ADF">
        <w:rPr>
          <w:rFonts w:ascii="Times New Roman" w:hAnsi="Times New Roman" w:cs="Times New Roman"/>
        </w:rPr>
        <w:t xml:space="preserve">founder effects are </w:t>
      </w:r>
      <w:r w:rsidR="0075574F" w:rsidRPr="00CB0ADF">
        <w:rPr>
          <w:rFonts w:ascii="Times New Roman" w:hAnsi="Times New Roman" w:cs="Times New Roman"/>
        </w:rPr>
        <w:t>absent</w:t>
      </w:r>
      <w:r w:rsidR="00913DBB" w:rsidRPr="00CB0ADF">
        <w:rPr>
          <w:rFonts w:ascii="Times New Roman" w:hAnsi="Times New Roman" w:cs="Times New Roman"/>
        </w:rPr>
        <w:t xml:space="preserve"> (e.g. proportion of founding alleles = 1.0)</w:t>
      </w:r>
      <w:r w:rsidR="0075574F" w:rsidRPr="00CB0ADF">
        <w:rPr>
          <w:rFonts w:ascii="Times New Roman" w:hAnsi="Times New Roman" w:cs="Times New Roman"/>
        </w:rPr>
        <w:t>, HCN is never lost from the matrix (</w:t>
      </w:r>
      <w:r w:rsidR="00BF5891">
        <w:rPr>
          <w:rFonts w:ascii="Times New Roman" w:hAnsi="Times New Roman" w:cs="Times New Roman"/>
        </w:rPr>
        <w:t>Figure 6</w:t>
      </w:r>
      <w:r w:rsidR="0075574F" w:rsidRPr="00CB0ADF">
        <w:rPr>
          <w:rFonts w:ascii="Times New Roman" w:hAnsi="Times New Roman" w:cs="Times New Roman"/>
        </w:rPr>
        <w:t xml:space="preserve">A) and clines are very weak as the frequency of HCN shows little change across space (β = 0.0009, </w:t>
      </w:r>
      <w:r w:rsidR="00BF5891">
        <w:rPr>
          <w:rFonts w:ascii="Times New Roman" w:hAnsi="Times New Roman" w:cs="Times New Roman"/>
        </w:rPr>
        <w:t>Figure 6</w:t>
      </w:r>
      <w:r w:rsidR="0075574F" w:rsidRPr="00CB0ADF">
        <w:rPr>
          <w:rFonts w:ascii="Times New Roman" w:hAnsi="Times New Roman" w:cs="Times New Roman"/>
        </w:rPr>
        <w:t>C). However, when founder effect</w:t>
      </w:r>
      <w:r w:rsidR="007B736E" w:rsidRPr="00CB0ADF">
        <w:rPr>
          <w:rFonts w:ascii="Times New Roman" w:hAnsi="Times New Roman" w:cs="Times New Roman"/>
        </w:rPr>
        <w:t>s are of intermediate strength (e.g. proportion of founding alleles = 0.2), HCN is maintained for longer during colonization (</w:t>
      </w:r>
      <w:r w:rsidR="00BF5891">
        <w:rPr>
          <w:rFonts w:ascii="Times New Roman" w:hAnsi="Times New Roman" w:cs="Times New Roman"/>
        </w:rPr>
        <w:t>Figure 6</w:t>
      </w:r>
      <w:r w:rsidR="007B736E" w:rsidRPr="00CB0ADF">
        <w:rPr>
          <w:rFonts w:ascii="Times New Roman" w:hAnsi="Times New Roman" w:cs="Times New Roman"/>
        </w:rPr>
        <w:t>A) and its frequency changes substantially across space, resulting in stronger</w:t>
      </w:r>
      <w:ins w:id="70" w:author="Rob Ness" w:date="2018-01-03T10:28:00Z">
        <w:r w:rsidR="006C16EC">
          <w:rPr>
            <w:rFonts w:ascii="Times New Roman" w:hAnsi="Times New Roman" w:cs="Times New Roman"/>
          </w:rPr>
          <w:t xml:space="preserve"> </w:t>
        </w:r>
      </w:ins>
      <w:del w:id="71" w:author="Rob Ness" w:date="2018-01-03T10:28:00Z">
        <w:r w:rsidR="007B736E" w:rsidRPr="00CB0ADF" w:rsidDel="006C16EC">
          <w:rPr>
            <w:rFonts w:ascii="Times New Roman" w:hAnsi="Times New Roman" w:cs="Times New Roman"/>
          </w:rPr>
          <w:delText xml:space="preserve"> </w:delText>
        </w:r>
      </w:del>
      <w:r w:rsidR="007B736E" w:rsidRPr="00CB0ADF">
        <w:rPr>
          <w:rFonts w:ascii="Times New Roman" w:hAnsi="Times New Roman" w:cs="Times New Roman"/>
        </w:rPr>
        <w:t>positive</w:t>
      </w:r>
      <w:ins w:id="72" w:author="Rob Ness" w:date="2018-01-03T10:28:00Z">
        <w:r w:rsidR="006C16EC">
          <w:rPr>
            <w:rFonts w:ascii="Times New Roman" w:hAnsi="Times New Roman" w:cs="Times New Roman"/>
          </w:rPr>
          <w:t xml:space="preserve">, linear </w:t>
        </w:r>
      </w:ins>
      <w:del w:id="73" w:author="Rob Ness" w:date="2018-01-03T10:28:00Z">
        <w:r w:rsidR="007B736E" w:rsidRPr="00CB0ADF" w:rsidDel="006C16EC">
          <w:rPr>
            <w:rFonts w:ascii="Times New Roman" w:hAnsi="Times New Roman" w:cs="Times New Roman"/>
          </w:rPr>
          <w:delText xml:space="preserve"> </w:delText>
        </w:r>
      </w:del>
      <w:r w:rsidR="007B736E" w:rsidRPr="00CB0ADF">
        <w:rPr>
          <w:rFonts w:ascii="Times New Roman" w:hAnsi="Times New Roman" w:cs="Times New Roman"/>
        </w:rPr>
        <w:t>clines (</w:t>
      </w:r>
      <w:r w:rsidR="00BF5891">
        <w:rPr>
          <w:rFonts w:ascii="Times New Roman" w:hAnsi="Times New Roman" w:cs="Times New Roman"/>
        </w:rPr>
        <w:t>Figure 6</w:t>
      </w:r>
      <w:r w:rsidR="007B736E" w:rsidRPr="00CB0ADF">
        <w:rPr>
          <w:rFonts w:ascii="Times New Roman" w:hAnsi="Times New Roman" w:cs="Times New Roman"/>
        </w:rPr>
        <w:t xml:space="preserve">D). </w:t>
      </w:r>
    </w:p>
    <w:p w14:paraId="706D956E" w14:textId="77777777" w:rsidR="00D40C0C" w:rsidRDefault="00D40C0C">
      <w:pPr>
        <w:spacing w:line="360" w:lineRule="auto"/>
        <w:rPr>
          <w:rFonts w:ascii="Times New Roman" w:hAnsi="Times New Roman" w:cs="Times New Roman"/>
        </w:rPr>
        <w:pPrChange w:id="74" w:author="Rob Ness" w:date="2018-01-03T10:08:00Z">
          <w:pPr/>
        </w:pPrChange>
      </w:pPr>
    </w:p>
    <w:p w14:paraId="2EBD9839" w14:textId="2EABE862" w:rsidR="00D40C0C" w:rsidRDefault="00D40C0C">
      <w:pPr>
        <w:spacing w:line="360" w:lineRule="auto"/>
        <w:outlineLvl w:val="0"/>
        <w:rPr>
          <w:rFonts w:ascii="Times New Roman" w:hAnsi="Times New Roman" w:cs="Times New Roman"/>
          <w:i/>
        </w:rPr>
        <w:pPrChange w:id="75" w:author="Rob Ness" w:date="2018-01-03T10:08:00Z">
          <w:pPr>
            <w:outlineLvl w:val="0"/>
          </w:pPr>
        </w:pPrChange>
      </w:pPr>
      <w:r>
        <w:rPr>
          <w:rFonts w:ascii="Times New Roman" w:hAnsi="Times New Roman" w:cs="Times New Roman"/>
          <w:i/>
        </w:rPr>
        <w:t xml:space="preserve">Selection and drift </w:t>
      </w:r>
      <w:commentRangeStart w:id="76"/>
      <w:r>
        <w:rPr>
          <w:rFonts w:ascii="Times New Roman" w:hAnsi="Times New Roman" w:cs="Times New Roman"/>
          <w:i/>
        </w:rPr>
        <w:t>(scenario 1)</w:t>
      </w:r>
      <w:commentRangeEnd w:id="76"/>
      <w:r w:rsidR="007861A8">
        <w:rPr>
          <w:rStyle w:val="CommentReference"/>
        </w:rPr>
        <w:commentReference w:id="76"/>
      </w:r>
    </w:p>
    <w:p w14:paraId="3A8580D3" w14:textId="77777777" w:rsidR="00D40C0C" w:rsidRDefault="00D40C0C">
      <w:pPr>
        <w:spacing w:line="360" w:lineRule="auto"/>
        <w:rPr>
          <w:rFonts w:ascii="Times New Roman" w:hAnsi="Times New Roman" w:cs="Times New Roman"/>
          <w:i/>
        </w:rPr>
        <w:pPrChange w:id="77" w:author="Rob Ness" w:date="2018-01-03T10:08:00Z">
          <w:pPr/>
        </w:pPrChange>
      </w:pPr>
    </w:p>
    <w:p w14:paraId="13FEC741" w14:textId="3E85AA86" w:rsidR="00D40C0C" w:rsidRDefault="00F36390">
      <w:pPr>
        <w:spacing w:line="360" w:lineRule="auto"/>
        <w:rPr>
          <w:rFonts w:ascii="Times New Roman" w:hAnsi="Times New Roman" w:cs="Times New Roman"/>
        </w:rPr>
        <w:pPrChange w:id="78" w:author="Rob Ness" w:date="2018-01-03T10:08:00Z">
          <w:pPr/>
        </w:pPrChange>
      </w:pPr>
      <w:commentRangeStart w:id="79"/>
      <w:r>
        <w:rPr>
          <w:rFonts w:ascii="Times New Roman" w:hAnsi="Times New Roman" w:cs="Times New Roman"/>
        </w:rPr>
        <w:t>In</w:t>
      </w:r>
      <w:commentRangeEnd w:id="79"/>
      <w:r w:rsidR="002278AD">
        <w:rPr>
          <w:rStyle w:val="CommentReference"/>
        </w:rPr>
        <w:commentReference w:id="79"/>
      </w:r>
      <w:r>
        <w:rPr>
          <w:rFonts w:ascii="Times New Roman" w:hAnsi="Times New Roman" w:cs="Times New Roman"/>
        </w:rPr>
        <w:t xml:space="preserve"> the absence of drift,</w:t>
      </w:r>
      <w:r w:rsidR="00D40C0C">
        <w:rPr>
          <w:rFonts w:ascii="Times New Roman" w:hAnsi="Times New Roman" w:cs="Times New Roman"/>
        </w:rPr>
        <w:t xml:space="preserve"> selection influenced the formation of spatial clines in HCN. Independent of migration rate, increasing the maximum strength of selection increased the mean strength of clines across 1000 simulations (</w:t>
      </w:r>
      <w:r w:rsidR="00BF5891">
        <w:rPr>
          <w:rFonts w:ascii="Times New Roman" w:hAnsi="Times New Roman" w:cs="Times New Roman"/>
        </w:rPr>
        <w:t>Figure 7</w:t>
      </w:r>
      <w:r w:rsidR="00D40C0C">
        <w:rPr>
          <w:rFonts w:ascii="Times New Roman" w:hAnsi="Times New Roman" w:cs="Times New Roman"/>
        </w:rPr>
        <w:t>A) and the proportion of significantly positive clines (</w:t>
      </w:r>
      <w:r w:rsidR="00BF5891">
        <w:rPr>
          <w:rFonts w:ascii="Times New Roman" w:hAnsi="Times New Roman" w:cs="Times New Roman"/>
        </w:rPr>
        <w:t>Figure 7</w:t>
      </w:r>
      <w:r w:rsidR="00D40C0C">
        <w:rPr>
          <w:rFonts w:ascii="Times New Roman" w:hAnsi="Times New Roman" w:cs="Times New Roman"/>
        </w:rPr>
        <w:t xml:space="preserve">B). Nonetheless, increasing migration </w:t>
      </w:r>
      <w:del w:id="80" w:author="Rob Ness" w:date="2018-01-03T10:30:00Z">
        <w:r w:rsidR="00D40C0C" w:rsidDel="002278AD">
          <w:rPr>
            <w:rFonts w:ascii="Times New Roman" w:hAnsi="Times New Roman" w:cs="Times New Roman"/>
          </w:rPr>
          <w:delText xml:space="preserve">acted to </w:delText>
        </w:r>
      </w:del>
      <w:del w:id="81" w:author="Rob Ness" w:date="2018-01-03T10:31:00Z">
        <w:r w:rsidR="00D40C0C" w:rsidDel="002278AD">
          <w:rPr>
            <w:rFonts w:ascii="Times New Roman" w:hAnsi="Times New Roman" w:cs="Times New Roman"/>
          </w:rPr>
          <w:delText>weaken</w:delText>
        </w:r>
      </w:del>
      <w:ins w:id="82" w:author="Rob Ness" w:date="2018-01-03T10:31:00Z">
        <w:r w:rsidR="002278AD">
          <w:rPr>
            <w:rFonts w:ascii="Times New Roman" w:hAnsi="Times New Roman" w:cs="Times New Roman"/>
          </w:rPr>
          <w:t>reduced</w:t>
        </w:r>
      </w:ins>
      <w:r w:rsidR="00D40C0C">
        <w:rPr>
          <w:rFonts w:ascii="Times New Roman" w:hAnsi="Times New Roman" w:cs="Times New Roman"/>
        </w:rPr>
        <w:t xml:space="preserve"> the effects of selection, leading to weaker clines for a given selection coefficient (</w:t>
      </w:r>
      <w:r w:rsidR="00BF5891">
        <w:rPr>
          <w:rFonts w:ascii="Times New Roman" w:hAnsi="Times New Roman" w:cs="Times New Roman"/>
        </w:rPr>
        <w:t>Figure 7</w:t>
      </w:r>
      <w:r w:rsidR="00D40C0C">
        <w:rPr>
          <w:rFonts w:ascii="Times New Roman" w:hAnsi="Times New Roman" w:cs="Times New Roman"/>
        </w:rPr>
        <w:t xml:space="preserve">A). </w:t>
      </w:r>
      <w:r w:rsidR="001223B1">
        <w:rPr>
          <w:rFonts w:ascii="Times New Roman" w:hAnsi="Times New Roman" w:cs="Times New Roman"/>
        </w:rPr>
        <w:t xml:space="preserve">Importantly, clines formed by selection </w:t>
      </w:r>
      <w:r w:rsidR="0087279B">
        <w:rPr>
          <w:rFonts w:ascii="Times New Roman" w:hAnsi="Times New Roman" w:cs="Times New Roman"/>
        </w:rPr>
        <w:t>(</w:t>
      </w:r>
      <w:r w:rsidR="00BF5891">
        <w:rPr>
          <w:rFonts w:ascii="Times New Roman" w:hAnsi="Times New Roman" w:cs="Times New Roman"/>
        </w:rPr>
        <w:t>Figure 7</w:t>
      </w:r>
      <w:r w:rsidR="0087279B">
        <w:rPr>
          <w:rFonts w:ascii="Times New Roman" w:hAnsi="Times New Roman" w:cs="Times New Roman"/>
        </w:rPr>
        <w:t xml:space="preserve">A) </w:t>
      </w:r>
      <w:r w:rsidR="001223B1">
        <w:rPr>
          <w:rFonts w:ascii="Times New Roman" w:hAnsi="Times New Roman" w:cs="Times New Roman"/>
        </w:rPr>
        <w:t>are consistently stronger than even the maximum strength of clines formed by drift, regardless of whether drift is manipulated by varying the maximum population size (</w:t>
      </w:r>
      <w:r w:rsidR="00BF5891">
        <w:rPr>
          <w:rFonts w:ascii="Times New Roman" w:hAnsi="Times New Roman" w:cs="Times New Roman"/>
        </w:rPr>
        <w:t>Figure 7</w:t>
      </w:r>
      <w:r w:rsidR="001223B1">
        <w:rPr>
          <w:rFonts w:ascii="Times New Roman" w:hAnsi="Times New Roman" w:cs="Times New Roman"/>
        </w:rPr>
        <w:t>A) or through serial founder effects (</w:t>
      </w:r>
      <w:r w:rsidR="00BF5891">
        <w:rPr>
          <w:rFonts w:ascii="Times New Roman" w:hAnsi="Times New Roman" w:cs="Times New Roman"/>
        </w:rPr>
        <w:t>Figure 7</w:t>
      </w:r>
      <w:r w:rsidR="001223B1">
        <w:rPr>
          <w:rFonts w:ascii="Times New Roman" w:hAnsi="Times New Roman" w:cs="Times New Roman"/>
        </w:rPr>
        <w:t xml:space="preserve">A). </w:t>
      </w:r>
    </w:p>
    <w:p w14:paraId="6C110B67" w14:textId="5E9DD18C" w:rsidR="0087279B" w:rsidRPr="00D15976" w:rsidRDefault="0087279B">
      <w:pPr>
        <w:spacing w:line="360" w:lineRule="auto"/>
        <w:rPr>
          <w:rFonts w:ascii="Times New Roman" w:hAnsi="Times New Roman" w:cs="Times New Roman"/>
        </w:rPr>
        <w:pPrChange w:id="83" w:author="Rob Ness" w:date="2018-01-03T10:08:00Z">
          <w:pPr/>
        </w:pPrChange>
      </w:pPr>
      <w:r>
        <w:rPr>
          <w:rFonts w:ascii="Times New Roman" w:hAnsi="Times New Roman" w:cs="Times New Roman"/>
        </w:rPr>
        <w:tab/>
      </w:r>
      <w:commentRangeStart w:id="84"/>
      <w:commentRangeStart w:id="85"/>
      <w:r>
        <w:rPr>
          <w:rFonts w:ascii="Times New Roman" w:hAnsi="Times New Roman" w:cs="Times New Roman"/>
        </w:rPr>
        <w:t>In the presence of an opposing drift gradient, selected generated weaker clines for all but the strongest selection coefficients and negative clines were more common when selection was weak</w:t>
      </w:r>
      <w:commentRangeEnd w:id="84"/>
      <w:r w:rsidR="007861A8">
        <w:rPr>
          <w:rStyle w:val="CommentReference"/>
        </w:rPr>
        <w:commentReference w:id="84"/>
      </w:r>
      <w:commentRangeEnd w:id="85"/>
      <w:r w:rsidR="007861A8">
        <w:rPr>
          <w:rStyle w:val="CommentReference"/>
        </w:rPr>
        <w:commentReference w:id="85"/>
      </w:r>
      <w:r>
        <w:rPr>
          <w:rFonts w:ascii="Times New Roman" w:hAnsi="Times New Roman" w:cs="Times New Roman"/>
        </w:rPr>
        <w:t xml:space="preserve">. When the strength of selection is less than 0.005, the mean slope of clines is </w:t>
      </w:r>
      <w:commentRangeStart w:id="86"/>
      <w:r>
        <w:rPr>
          <w:rFonts w:ascii="Times New Roman" w:hAnsi="Times New Roman" w:cs="Times New Roman"/>
        </w:rPr>
        <w:t xml:space="preserve">negative </w:t>
      </w:r>
      <w:commentRangeEnd w:id="86"/>
      <w:r w:rsidR="007861A8">
        <w:rPr>
          <w:rStyle w:val="CommentReference"/>
        </w:rPr>
        <w:commentReference w:id="86"/>
      </w:r>
      <w:r>
        <w:rPr>
          <w:rFonts w:ascii="Times New Roman" w:hAnsi="Times New Roman" w:cs="Times New Roman"/>
        </w:rPr>
        <w:t>for all migration rates</w:t>
      </w:r>
      <w:r w:rsidR="00D15976">
        <w:rPr>
          <w:rFonts w:ascii="Times New Roman" w:hAnsi="Times New Roman" w:cs="Times New Roman"/>
        </w:rPr>
        <w:t xml:space="preserve"> (</w:t>
      </w:r>
      <w:r w:rsidR="00BF5891">
        <w:rPr>
          <w:rFonts w:ascii="Times New Roman" w:hAnsi="Times New Roman" w:cs="Times New Roman"/>
        </w:rPr>
        <w:t>Figure 7</w:t>
      </w:r>
      <w:r w:rsidR="00D15976">
        <w:rPr>
          <w:rFonts w:ascii="Times New Roman" w:hAnsi="Times New Roman" w:cs="Times New Roman"/>
        </w:rPr>
        <w:t>C)</w:t>
      </w:r>
      <w:r>
        <w:rPr>
          <w:rFonts w:ascii="Times New Roman" w:hAnsi="Times New Roman" w:cs="Times New Roman"/>
        </w:rPr>
        <w:t>, consistent with gradients in drift preferentially generating clines in HCN</w:t>
      </w:r>
      <w:r w:rsidR="00D15976">
        <w:rPr>
          <w:rFonts w:ascii="Times New Roman" w:hAnsi="Times New Roman" w:cs="Times New Roman"/>
        </w:rPr>
        <w:t xml:space="preserve"> (see scenario 1 above and </w:t>
      </w:r>
      <w:r w:rsidR="00BF5891">
        <w:rPr>
          <w:rFonts w:ascii="Times New Roman" w:hAnsi="Times New Roman" w:cs="Times New Roman"/>
        </w:rPr>
        <w:t>Figure 7</w:t>
      </w:r>
      <w:r w:rsidR="00D15976">
        <w:rPr>
          <w:rFonts w:ascii="Times New Roman" w:hAnsi="Times New Roman" w:cs="Times New Roman"/>
        </w:rPr>
        <w:t xml:space="preserve">). Similarly, </w:t>
      </w:r>
      <w:r w:rsidR="00D15976">
        <w:rPr>
          <w:rFonts w:ascii="Times New Roman" w:hAnsi="Times New Roman" w:cs="Times New Roman"/>
          <w:i/>
        </w:rPr>
        <w:t xml:space="preserve">s = </w:t>
      </w:r>
      <w:r w:rsidR="00D15976">
        <w:rPr>
          <w:rFonts w:ascii="Times New Roman" w:hAnsi="Times New Roman" w:cs="Times New Roman"/>
        </w:rPr>
        <w:t>0.005 represent</w:t>
      </w:r>
      <w:ins w:id="87" w:author="Rob Ness" w:date="2018-01-03T10:39:00Z">
        <w:r w:rsidR="007861A8">
          <w:rPr>
            <w:rFonts w:ascii="Times New Roman" w:hAnsi="Times New Roman" w:cs="Times New Roman"/>
          </w:rPr>
          <w:t>s</w:t>
        </w:r>
      </w:ins>
      <w:r w:rsidR="00D15976">
        <w:rPr>
          <w:rFonts w:ascii="Times New Roman" w:hAnsi="Times New Roman" w:cs="Times New Roman"/>
        </w:rPr>
        <w:t xml:space="preserve"> the threshold where the proportion of positive and negative clines are approximately equal (</w:t>
      </w:r>
      <w:r w:rsidR="00BF5891">
        <w:rPr>
          <w:rFonts w:ascii="Times New Roman" w:hAnsi="Times New Roman" w:cs="Times New Roman"/>
        </w:rPr>
        <w:t>Figure 7</w:t>
      </w:r>
      <w:r w:rsidR="00D15976">
        <w:rPr>
          <w:rFonts w:ascii="Times New Roman" w:hAnsi="Times New Roman" w:cs="Times New Roman"/>
        </w:rPr>
        <w:t xml:space="preserve">D). Below this, </w:t>
      </w:r>
      <w:ins w:id="88" w:author="Rob Ness" w:date="2018-01-03T10:41:00Z">
        <w:r w:rsidR="007861A8">
          <w:rPr>
            <w:rFonts w:ascii="Times New Roman" w:hAnsi="Times New Roman" w:cs="Times New Roman"/>
          </w:rPr>
          <w:t xml:space="preserve">drift dominated making </w:t>
        </w:r>
      </w:ins>
      <w:r w:rsidR="00D15976">
        <w:rPr>
          <w:rFonts w:ascii="Times New Roman" w:hAnsi="Times New Roman" w:cs="Times New Roman"/>
        </w:rPr>
        <w:t xml:space="preserve">negative clines </w:t>
      </w:r>
      <w:del w:id="89" w:author="Rob Ness" w:date="2018-01-03T10:41:00Z">
        <w:r w:rsidR="00D15976" w:rsidDel="007861A8">
          <w:rPr>
            <w:rFonts w:ascii="Times New Roman" w:hAnsi="Times New Roman" w:cs="Times New Roman"/>
          </w:rPr>
          <w:delText xml:space="preserve">are </w:delText>
        </w:r>
      </w:del>
      <w:r w:rsidR="00D15976">
        <w:rPr>
          <w:rFonts w:ascii="Times New Roman" w:hAnsi="Times New Roman" w:cs="Times New Roman"/>
        </w:rPr>
        <w:t xml:space="preserve">more common and </w:t>
      </w:r>
      <w:del w:id="90" w:author="Rob Ness" w:date="2018-01-03T10:41:00Z">
        <w:r w:rsidR="00D15976" w:rsidDel="007861A8">
          <w:rPr>
            <w:rFonts w:ascii="Times New Roman" w:hAnsi="Times New Roman" w:cs="Times New Roman"/>
          </w:rPr>
          <w:delText>above this</w:delText>
        </w:r>
      </w:del>
      <w:ins w:id="91" w:author="Rob Ness" w:date="2018-01-03T10:41:00Z">
        <w:r w:rsidR="007861A8">
          <w:rPr>
            <w:rFonts w:ascii="Times New Roman" w:hAnsi="Times New Roman" w:cs="Times New Roman"/>
          </w:rPr>
          <w:t>s &gt; 0.005</w:t>
        </w:r>
      </w:ins>
      <w:r w:rsidR="00D15976">
        <w:rPr>
          <w:rFonts w:ascii="Times New Roman" w:hAnsi="Times New Roman" w:cs="Times New Roman"/>
        </w:rPr>
        <w:t xml:space="preserve">, the </w:t>
      </w:r>
      <w:ins w:id="92" w:author="Rob Ness" w:date="2018-01-03T10:41:00Z">
        <w:r w:rsidR="007861A8">
          <w:rPr>
            <w:rFonts w:ascii="Times New Roman" w:hAnsi="Times New Roman" w:cs="Times New Roman"/>
          </w:rPr>
          <w:t xml:space="preserve">selection dominated and the </w:t>
        </w:r>
      </w:ins>
      <w:r w:rsidR="00D15976">
        <w:rPr>
          <w:rFonts w:ascii="Times New Roman" w:hAnsi="Times New Roman" w:cs="Times New Roman"/>
        </w:rPr>
        <w:t xml:space="preserve">proportion of </w:t>
      </w:r>
      <w:commentRangeStart w:id="93"/>
      <w:r w:rsidR="00D15976">
        <w:rPr>
          <w:rFonts w:ascii="Times New Roman" w:hAnsi="Times New Roman" w:cs="Times New Roman"/>
        </w:rPr>
        <w:t xml:space="preserve">positive clines rapidly increases to fixation </w:t>
      </w:r>
      <w:commentRangeEnd w:id="93"/>
      <w:r w:rsidR="008C1FCA">
        <w:rPr>
          <w:rStyle w:val="CommentReference"/>
        </w:rPr>
        <w:commentReference w:id="93"/>
      </w:r>
      <w:r w:rsidR="00D15976">
        <w:rPr>
          <w:rFonts w:ascii="Times New Roman" w:hAnsi="Times New Roman" w:cs="Times New Roman"/>
        </w:rPr>
        <w:t>(</w:t>
      </w:r>
      <w:r w:rsidR="00BF5891">
        <w:rPr>
          <w:rFonts w:ascii="Times New Roman" w:hAnsi="Times New Roman" w:cs="Times New Roman"/>
        </w:rPr>
        <w:t>Figure 7</w:t>
      </w:r>
      <w:r w:rsidR="00D15976">
        <w:rPr>
          <w:rFonts w:ascii="Times New Roman" w:hAnsi="Times New Roman" w:cs="Times New Roman"/>
        </w:rPr>
        <w:t xml:space="preserve">D). </w:t>
      </w:r>
      <w:commentRangeStart w:id="94"/>
      <w:r w:rsidR="00D15976">
        <w:rPr>
          <w:rFonts w:ascii="Times New Roman" w:hAnsi="Times New Roman" w:cs="Times New Roman"/>
        </w:rPr>
        <w:t>Finally, in the presence of drift, the strength of selection where 100% of clines are positive is 5x stronger (</w:t>
      </w:r>
      <w:r w:rsidR="00D15976">
        <w:rPr>
          <w:rFonts w:ascii="Times New Roman" w:hAnsi="Times New Roman" w:cs="Times New Roman"/>
          <w:i/>
        </w:rPr>
        <w:t>s</w:t>
      </w:r>
      <w:r w:rsidR="00D15976">
        <w:rPr>
          <w:rFonts w:ascii="Times New Roman" w:hAnsi="Times New Roman" w:cs="Times New Roman"/>
        </w:rPr>
        <w:t xml:space="preserve"> = 0.05</w:t>
      </w:r>
      <w:r w:rsidR="00117539">
        <w:rPr>
          <w:rFonts w:ascii="Times New Roman" w:hAnsi="Times New Roman" w:cs="Times New Roman"/>
        </w:rPr>
        <w:t>, Figure 7D</w:t>
      </w:r>
      <w:r w:rsidR="00D15976">
        <w:rPr>
          <w:rFonts w:ascii="Times New Roman" w:hAnsi="Times New Roman" w:cs="Times New Roman"/>
        </w:rPr>
        <w:t>) than in the absence of drift (</w:t>
      </w:r>
      <w:r w:rsidR="00D15976">
        <w:rPr>
          <w:rFonts w:ascii="Times New Roman" w:hAnsi="Times New Roman" w:cs="Times New Roman"/>
          <w:i/>
        </w:rPr>
        <w:t xml:space="preserve">s = </w:t>
      </w:r>
      <w:r w:rsidR="00D15976">
        <w:rPr>
          <w:rFonts w:ascii="Times New Roman" w:hAnsi="Times New Roman" w:cs="Times New Roman"/>
        </w:rPr>
        <w:t>0.01</w:t>
      </w:r>
      <w:r w:rsidR="00117539">
        <w:rPr>
          <w:rFonts w:ascii="Times New Roman" w:hAnsi="Times New Roman" w:cs="Times New Roman"/>
        </w:rPr>
        <w:t>, Figure 7B</w:t>
      </w:r>
      <w:r w:rsidR="00D15976">
        <w:rPr>
          <w:rFonts w:ascii="Times New Roman" w:hAnsi="Times New Roman" w:cs="Times New Roman"/>
        </w:rPr>
        <w:t xml:space="preserve">). </w:t>
      </w:r>
      <w:commentRangeEnd w:id="94"/>
      <w:r w:rsidR="008C1FCA">
        <w:rPr>
          <w:rStyle w:val="CommentReference"/>
        </w:rPr>
        <w:commentReference w:id="94"/>
      </w:r>
    </w:p>
    <w:p w14:paraId="733A7A2D" w14:textId="77777777" w:rsidR="005814B6" w:rsidRPr="00CB0ADF" w:rsidRDefault="005814B6">
      <w:pPr>
        <w:rPr>
          <w:rFonts w:ascii="Times New Roman" w:hAnsi="Times New Roman" w:cs="Times New Roman"/>
        </w:rPr>
      </w:pPr>
    </w:p>
    <w:p w14:paraId="256E1858" w14:textId="77777777" w:rsidR="005814B6" w:rsidRPr="00CB0ADF" w:rsidRDefault="005814B6">
      <w:pPr>
        <w:rPr>
          <w:rFonts w:ascii="Times New Roman" w:hAnsi="Times New Roman" w:cs="Times New Roman"/>
        </w:rPr>
        <w:sectPr w:rsidR="005814B6" w:rsidRPr="00CB0ADF" w:rsidSect="00C35587">
          <w:headerReference w:type="even" r:id="rId8"/>
          <w:headerReference w:type="default" r:id="rId9"/>
          <w:pgSz w:w="12240" w:h="15840"/>
          <w:pgMar w:top="1440" w:right="1440" w:bottom="1440" w:left="1440" w:header="708" w:footer="708" w:gutter="0"/>
          <w:cols w:space="708"/>
          <w:docGrid w:linePitch="360"/>
        </w:sectPr>
      </w:pPr>
    </w:p>
    <w:p w14:paraId="0BA8B586" w14:textId="77777777" w:rsidR="005814B6" w:rsidRPr="00CB0ADF" w:rsidRDefault="0077323A">
      <w:pPr>
        <w:rPr>
          <w:rFonts w:ascii="Times New Roman" w:hAnsi="Times New Roman" w:cs="Times New Roman"/>
        </w:rPr>
      </w:pPr>
      <w:commentRangeStart w:id="102"/>
      <w:r w:rsidRPr="00CB0ADF">
        <w:rPr>
          <w:rFonts w:ascii="Times New Roman" w:hAnsi="Times New Roman" w:cs="Times New Roman"/>
          <w:noProof/>
          <w:lang w:val="en-US"/>
        </w:rPr>
        <w:drawing>
          <wp:inline distT="0" distB="0" distL="0" distR="0" wp14:anchorId="063BE752" wp14:editId="4325DDA0">
            <wp:extent cx="5943600" cy="492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25695"/>
                    </a:xfrm>
                    <a:prstGeom prst="rect">
                      <a:avLst/>
                    </a:prstGeom>
                  </pic:spPr>
                </pic:pic>
              </a:graphicData>
            </a:graphic>
          </wp:inline>
        </w:drawing>
      </w:r>
      <w:commentRangeEnd w:id="102"/>
      <w:r w:rsidR="00407738">
        <w:rPr>
          <w:rStyle w:val="CommentReference"/>
        </w:rPr>
        <w:commentReference w:id="102"/>
      </w:r>
    </w:p>
    <w:p w14:paraId="62488914" w14:textId="211DA036" w:rsidR="00745987" w:rsidRPr="00CB0ADF" w:rsidRDefault="00BF5891">
      <w:pPr>
        <w:rPr>
          <w:rFonts w:ascii="Times New Roman" w:hAnsi="Times New Roman" w:cs="Times New Roman"/>
        </w:rPr>
      </w:pPr>
      <w:r>
        <w:rPr>
          <w:rFonts w:ascii="Times New Roman" w:hAnsi="Times New Roman" w:cs="Times New Roman"/>
          <w:b/>
        </w:rPr>
        <w:t>Figure 4</w:t>
      </w:r>
      <w:r w:rsidR="00745987" w:rsidRPr="00CB0ADF">
        <w:rPr>
          <w:rFonts w:ascii="Times New Roman" w:hAnsi="Times New Roman" w:cs="Times New Roman"/>
          <w:b/>
        </w:rPr>
        <w:t>:</w:t>
      </w:r>
      <w:r w:rsidR="00745987" w:rsidRPr="00CB0ADF">
        <w:rPr>
          <w:rFonts w:ascii="Times New Roman" w:hAnsi="Times New Roman" w:cs="Times New Roman"/>
        </w:rPr>
        <w:t xml:space="preserve"> Spatial gradients in drift—controlled by varying the minimum </w:t>
      </w:r>
      <w:r w:rsidR="00745987" w:rsidRPr="00D40C0C">
        <w:rPr>
          <w:rFonts w:ascii="Times New Roman" w:hAnsi="Times New Roman" w:cs="Times New Roman"/>
          <w:i/>
        </w:rPr>
        <w:t>urban</w:t>
      </w:r>
      <w:r w:rsidR="00745987" w:rsidRPr="00CB0ADF">
        <w:rPr>
          <w:rFonts w:ascii="Times New Roman" w:hAnsi="Times New Roman" w:cs="Times New Roman"/>
        </w:rPr>
        <w:t xml:space="preserve"> population size across the landscape matrix—influenced (A) the mean strength of clines across 1000 simulations and (B) the proportion of significantly positive (open squares) and negative (filled diamonds) clines. When there is a strong gradient in drift (minimum</w:t>
      </w:r>
      <w:r w:rsidR="00206970">
        <w:rPr>
          <w:rFonts w:ascii="Times New Roman" w:hAnsi="Times New Roman" w:cs="Times New Roman"/>
        </w:rPr>
        <w:t xml:space="preserve"> </w:t>
      </w:r>
      <w:r w:rsidR="00206970" w:rsidRPr="00206970">
        <w:rPr>
          <w:rFonts w:ascii="Times New Roman" w:hAnsi="Times New Roman" w:cs="Times New Roman"/>
          <w:i/>
        </w:rPr>
        <w:t>urban</w:t>
      </w:r>
      <w:r w:rsidR="00745987" w:rsidRPr="00CB0ADF">
        <w:rPr>
          <w:rFonts w:ascii="Times New Roman" w:hAnsi="Times New Roman" w:cs="Times New Roman"/>
        </w:rPr>
        <w:t xml:space="preserve"> </w:t>
      </w:r>
      <w:r w:rsidR="00745987" w:rsidRPr="00CB0ADF">
        <w:rPr>
          <w:rFonts w:ascii="Times New Roman" w:hAnsi="Times New Roman" w:cs="Times New Roman"/>
          <w:i/>
        </w:rPr>
        <w:t xml:space="preserve">N </w:t>
      </w:r>
      <w:r w:rsidR="00745987" w:rsidRPr="00CB0ADF">
        <w:rPr>
          <w:rFonts w:ascii="Times New Roman" w:hAnsi="Times New Roman" w:cs="Times New Roman"/>
        </w:rPr>
        <w:t>= 10), migration influenced the mean strength of HCN (filled diamonds)</w:t>
      </w:r>
      <w:r w:rsidR="00DC20C9" w:rsidRPr="00CB0ADF">
        <w:rPr>
          <w:rFonts w:ascii="Times New Roman" w:hAnsi="Times New Roman" w:cs="Times New Roman"/>
        </w:rPr>
        <w:t xml:space="preserve"> clines, but not clines in </w:t>
      </w:r>
      <w:r w:rsidR="00DC20C9" w:rsidRPr="00CB0ADF">
        <w:rPr>
          <w:rFonts w:ascii="Times New Roman" w:hAnsi="Times New Roman" w:cs="Times New Roman"/>
          <w:i/>
        </w:rPr>
        <w:t xml:space="preserve">CYP79D15 </w:t>
      </w:r>
      <w:r w:rsidR="00DC20C9" w:rsidRPr="00CB0ADF">
        <w:rPr>
          <w:rFonts w:ascii="Times New Roman" w:hAnsi="Times New Roman" w:cs="Times New Roman"/>
        </w:rPr>
        <w:t xml:space="preserve">(open triangle) or </w:t>
      </w:r>
      <w:r w:rsidR="00DC20C9" w:rsidRPr="00CB0ADF">
        <w:rPr>
          <w:rFonts w:ascii="Times New Roman" w:hAnsi="Times New Roman" w:cs="Times New Roman"/>
          <w:i/>
        </w:rPr>
        <w:t xml:space="preserve">Li </w:t>
      </w:r>
      <w:r w:rsidR="00DC20C9" w:rsidRPr="00CB0ADF">
        <w:rPr>
          <w:rFonts w:ascii="Times New Roman" w:hAnsi="Times New Roman" w:cs="Times New Roman"/>
        </w:rPr>
        <w:t xml:space="preserve">(grey inverted triangle) (C). Similarly, (D) migration influence the proportion of significantly positive (open squares) and negative (filled diamonds) clines. All points represent mean or proportions ± 95% confidence intervals. </w:t>
      </w:r>
    </w:p>
    <w:p w14:paraId="3A9C05A5" w14:textId="77777777" w:rsidR="0089799B" w:rsidRPr="00CB0ADF" w:rsidRDefault="0089799B">
      <w:pPr>
        <w:rPr>
          <w:rFonts w:ascii="Times New Roman" w:hAnsi="Times New Roman" w:cs="Times New Roman"/>
        </w:rPr>
        <w:sectPr w:rsidR="0089799B" w:rsidRPr="00CB0ADF" w:rsidSect="00C35587">
          <w:pgSz w:w="12240" w:h="15840"/>
          <w:pgMar w:top="1440" w:right="1440" w:bottom="1440" w:left="1440" w:header="708" w:footer="708" w:gutter="0"/>
          <w:cols w:space="708"/>
          <w:docGrid w:linePitch="360"/>
        </w:sectPr>
      </w:pPr>
    </w:p>
    <w:p w14:paraId="0D3B565B" w14:textId="16D5B573" w:rsidR="0089799B" w:rsidRPr="00CB0ADF" w:rsidRDefault="00D40C0C">
      <w:pPr>
        <w:rPr>
          <w:rFonts w:ascii="Times New Roman" w:hAnsi="Times New Roman" w:cs="Times New Roman"/>
        </w:rPr>
      </w:pPr>
      <w:r w:rsidRPr="00D40C0C">
        <w:rPr>
          <w:rFonts w:ascii="Times New Roman" w:hAnsi="Times New Roman" w:cs="Times New Roman"/>
          <w:noProof/>
          <w:lang w:val="en-US"/>
        </w:rPr>
        <w:drawing>
          <wp:inline distT="0" distB="0" distL="0" distR="0" wp14:anchorId="1F9EBE6B" wp14:editId="73BB3859">
            <wp:extent cx="3722761" cy="5946140"/>
            <wp:effectExtent l="0" t="0" r="1143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898" cy="5957539"/>
                    </a:xfrm>
                    <a:prstGeom prst="rect">
                      <a:avLst/>
                    </a:prstGeom>
                  </pic:spPr>
                </pic:pic>
              </a:graphicData>
            </a:graphic>
          </wp:inline>
        </w:drawing>
      </w:r>
    </w:p>
    <w:p w14:paraId="7F8D8518" w14:textId="3078A7D6" w:rsidR="00424418" w:rsidRPr="00CB0ADF" w:rsidRDefault="00BF5891">
      <w:pPr>
        <w:rPr>
          <w:rFonts w:ascii="Times New Roman" w:hAnsi="Times New Roman" w:cs="Times New Roman"/>
        </w:rPr>
      </w:pPr>
      <w:r>
        <w:rPr>
          <w:rFonts w:ascii="Times New Roman" w:hAnsi="Times New Roman" w:cs="Times New Roman"/>
          <w:b/>
        </w:rPr>
        <w:t>Figure 5</w:t>
      </w:r>
      <w:r w:rsidR="00424418" w:rsidRPr="00CB0ADF">
        <w:rPr>
          <w:rFonts w:ascii="Times New Roman" w:hAnsi="Times New Roman" w:cs="Times New Roman"/>
          <w:b/>
        </w:rPr>
        <w:t xml:space="preserve">: </w:t>
      </w:r>
      <w:r w:rsidR="00424418" w:rsidRPr="00CB0ADF">
        <w:rPr>
          <w:rFonts w:ascii="Times New Roman" w:hAnsi="Times New Roman" w:cs="Times New Roman"/>
        </w:rPr>
        <w:t>Serial founder events influenced the mean strength of clines and the proportion of significantly positive and negative clines. (A) Shown are the effects of serial founder effects</w:t>
      </w:r>
      <w:commentRangeStart w:id="103"/>
      <w:r w:rsidR="00424418" w:rsidRPr="00CB0ADF">
        <w:rPr>
          <w:rFonts w:ascii="Times New Roman" w:hAnsi="Times New Roman" w:cs="Times New Roman"/>
        </w:rPr>
        <w:t xml:space="preserve">—controlled by varying the proportion of founding alleles </w:t>
      </w:r>
      <w:del w:id="104" w:author="Rob Ness" w:date="2018-01-03T10:49:00Z">
        <w:r w:rsidR="00424418" w:rsidRPr="00CB0ADF" w:rsidDel="00407738">
          <w:rPr>
            <w:rFonts w:ascii="Times New Roman" w:hAnsi="Times New Roman" w:cs="Times New Roman"/>
          </w:rPr>
          <w:delText xml:space="preserve">upon </w:delText>
        </w:r>
      </w:del>
      <w:ins w:id="105" w:author="Rob Ness" w:date="2018-01-03T10:49:00Z">
        <w:r w:rsidR="00407738">
          <w:rPr>
            <w:rFonts w:ascii="Times New Roman" w:hAnsi="Times New Roman" w:cs="Times New Roman"/>
          </w:rPr>
          <w:t>used for</w:t>
        </w:r>
        <w:r w:rsidR="00407738" w:rsidRPr="00CB0ADF">
          <w:rPr>
            <w:rFonts w:ascii="Times New Roman" w:hAnsi="Times New Roman" w:cs="Times New Roman"/>
          </w:rPr>
          <w:t xml:space="preserve"> </w:t>
        </w:r>
      </w:ins>
      <w:r w:rsidR="00424418" w:rsidRPr="00CB0ADF">
        <w:rPr>
          <w:rFonts w:ascii="Times New Roman" w:hAnsi="Times New Roman" w:cs="Times New Roman"/>
        </w:rPr>
        <w:t>population colonization—</w:t>
      </w:r>
      <w:commentRangeEnd w:id="103"/>
      <w:r w:rsidR="00407738">
        <w:rPr>
          <w:rStyle w:val="CommentReference"/>
        </w:rPr>
        <w:commentReference w:id="103"/>
      </w:r>
      <w:r w:rsidR="00424418" w:rsidRPr="00CB0ADF">
        <w:rPr>
          <w:rFonts w:ascii="Times New Roman" w:hAnsi="Times New Roman" w:cs="Times New Roman"/>
        </w:rPr>
        <w:t xml:space="preserve">on the mean strength of clines across 1000 simulations under </w:t>
      </w:r>
      <w:ins w:id="106" w:author="Rob Ness" w:date="2018-01-03T10:50:00Z">
        <w:r w:rsidR="00407738">
          <w:rPr>
            <w:rFonts w:ascii="Times New Roman" w:hAnsi="Times New Roman" w:cs="Times New Roman"/>
          </w:rPr>
          <w:t>three</w:t>
        </w:r>
      </w:ins>
      <w:del w:id="107" w:author="Rob Ness" w:date="2018-01-03T10:50:00Z">
        <w:r w:rsidR="00424418" w:rsidRPr="00CB0ADF" w:rsidDel="00407738">
          <w:rPr>
            <w:rFonts w:ascii="Times New Roman" w:hAnsi="Times New Roman" w:cs="Times New Roman"/>
          </w:rPr>
          <w:delText>3</w:delText>
        </w:r>
      </w:del>
      <w:r w:rsidR="00424418" w:rsidRPr="00CB0ADF">
        <w:rPr>
          <w:rFonts w:ascii="Times New Roman" w:hAnsi="Times New Roman" w:cs="Times New Roman"/>
        </w:rPr>
        <w:t xml:space="preserve"> migration rates: no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xml:space="preserve">= 0, open circle), </w:t>
      </w:r>
      <w:commentRangeStart w:id="108"/>
      <w:r w:rsidR="00424418" w:rsidRPr="00CB0ADF">
        <w:rPr>
          <w:rFonts w:ascii="Times New Roman" w:hAnsi="Times New Roman" w:cs="Times New Roman"/>
        </w:rPr>
        <w:t xml:space="preserve">weak </w:t>
      </w:r>
      <w:commentRangeEnd w:id="108"/>
      <w:r w:rsidR="00407738">
        <w:rPr>
          <w:rStyle w:val="CommentReference"/>
        </w:rPr>
        <w:commentReference w:id="108"/>
      </w:r>
      <w:r w:rsidR="00424418" w:rsidRPr="00CB0ADF">
        <w:rPr>
          <w:rFonts w:ascii="Times New Roman" w:hAnsi="Times New Roman" w:cs="Times New Roman"/>
        </w:rPr>
        <w:t>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0.01, grey square) and strong migration (</w:t>
      </w:r>
      <w:r w:rsidR="00424418" w:rsidRPr="00CB0ADF">
        <w:rPr>
          <w:rFonts w:ascii="Times New Roman" w:hAnsi="Times New Roman" w:cs="Times New Roman"/>
          <w:i/>
        </w:rPr>
        <w:t xml:space="preserve">m </w:t>
      </w:r>
      <w:r w:rsidR="00424418" w:rsidRPr="00CB0ADF">
        <w:rPr>
          <w:rFonts w:ascii="Times New Roman" w:hAnsi="Times New Roman" w:cs="Times New Roman"/>
        </w:rPr>
        <w:t>= 0.05). (B) Serial founder events influence both the proportion of significantly positive (open squares) and negative (filled diamonds) clines. All points represent mean or proportions ± 95% confidence intervals.</w:t>
      </w:r>
    </w:p>
    <w:p w14:paraId="24BA7560" w14:textId="77777777" w:rsidR="00913DBB" w:rsidRPr="00CB0ADF" w:rsidRDefault="00913DBB">
      <w:pPr>
        <w:rPr>
          <w:rFonts w:ascii="Times New Roman" w:hAnsi="Times New Roman" w:cs="Times New Roman"/>
        </w:rPr>
        <w:sectPr w:rsidR="00913DBB" w:rsidRPr="00CB0ADF" w:rsidSect="00C35587">
          <w:pgSz w:w="12240" w:h="15840"/>
          <w:pgMar w:top="1440" w:right="1440" w:bottom="1440" w:left="1440" w:header="708" w:footer="708" w:gutter="0"/>
          <w:cols w:space="708"/>
          <w:docGrid w:linePitch="360"/>
        </w:sectPr>
      </w:pPr>
    </w:p>
    <w:p w14:paraId="6CD745AF" w14:textId="53AA92B6" w:rsidR="00913DBB" w:rsidRPr="00CB0ADF" w:rsidRDefault="004D1531">
      <w:pPr>
        <w:rPr>
          <w:rFonts w:ascii="Times New Roman" w:hAnsi="Times New Roman" w:cs="Times New Roman"/>
        </w:rPr>
      </w:pPr>
      <w:commentRangeStart w:id="109"/>
      <w:r w:rsidRPr="00CB0ADF">
        <w:rPr>
          <w:rFonts w:ascii="Times New Roman" w:hAnsi="Times New Roman" w:cs="Times New Roman"/>
          <w:noProof/>
          <w:lang w:val="en-US"/>
        </w:rPr>
        <w:drawing>
          <wp:inline distT="0" distB="0" distL="0" distR="0" wp14:anchorId="51CB2E73" wp14:editId="63E87CCD">
            <wp:extent cx="5943600" cy="4441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41190"/>
                    </a:xfrm>
                    <a:prstGeom prst="rect">
                      <a:avLst/>
                    </a:prstGeom>
                  </pic:spPr>
                </pic:pic>
              </a:graphicData>
            </a:graphic>
          </wp:inline>
        </w:drawing>
      </w:r>
      <w:commentRangeEnd w:id="109"/>
      <w:r w:rsidR="001B1CD7">
        <w:rPr>
          <w:rStyle w:val="CommentReference"/>
        </w:rPr>
        <w:commentReference w:id="109"/>
      </w:r>
    </w:p>
    <w:p w14:paraId="5D272972" w14:textId="4FFAEE17" w:rsidR="007D591E" w:rsidRDefault="00BF5891">
      <w:pPr>
        <w:rPr>
          <w:rFonts w:ascii="Times New Roman" w:hAnsi="Times New Roman" w:cs="Times New Roman"/>
        </w:rPr>
      </w:pPr>
      <w:r>
        <w:rPr>
          <w:rFonts w:ascii="Times New Roman" w:hAnsi="Times New Roman" w:cs="Times New Roman"/>
          <w:b/>
        </w:rPr>
        <w:t>Figure 6</w:t>
      </w:r>
      <w:r w:rsidR="007D591E" w:rsidRPr="00CB0ADF">
        <w:rPr>
          <w:rFonts w:ascii="Times New Roman" w:hAnsi="Times New Roman" w:cs="Times New Roman"/>
          <w:b/>
        </w:rPr>
        <w:t>:</w:t>
      </w:r>
      <w:r w:rsidR="007D591E" w:rsidRPr="00CB0ADF">
        <w:rPr>
          <w:rFonts w:ascii="Times New Roman" w:hAnsi="Times New Roman" w:cs="Times New Roman"/>
        </w:rPr>
        <w:t xml:space="preserve"> The strength of founder events influenced the pace at which HCN was lost from populations during colonization and ultimately the strength of phenotypic clines in HCN. (A) Proportion of 1000 simulations where HCN is lost (i.e. frequency = 0) for each population in the landscape (i.e.1 to 40) under strong founder effects (proportion of founding alleles = 0.01, </w:t>
      </w:r>
      <w:r w:rsidR="004D1531" w:rsidRPr="00CB0ADF">
        <w:rPr>
          <w:rFonts w:ascii="Times New Roman" w:hAnsi="Times New Roman" w:cs="Times New Roman"/>
        </w:rPr>
        <w:t>grey</w:t>
      </w:r>
      <w:r w:rsidR="007D591E" w:rsidRPr="00CB0ADF">
        <w:rPr>
          <w:rFonts w:ascii="Times New Roman" w:hAnsi="Times New Roman" w:cs="Times New Roman"/>
        </w:rPr>
        <w:t xml:space="preserve"> squares)</w:t>
      </w:r>
      <w:r w:rsidR="004D1531" w:rsidRPr="00CB0ADF">
        <w:rPr>
          <w:rFonts w:ascii="Times New Roman" w:hAnsi="Times New Roman" w:cs="Times New Roman"/>
        </w:rPr>
        <w:t>, intermediate founder effects (proportion = 0.2, black circles) and no founder effects (proportion = 1.0, open triangles)</w:t>
      </w:r>
      <w:r w:rsidR="007D591E" w:rsidRPr="00CB0ADF">
        <w:rPr>
          <w:rFonts w:ascii="Times New Roman" w:hAnsi="Times New Roman" w:cs="Times New Roman"/>
        </w:rPr>
        <w:t xml:space="preserve">. </w:t>
      </w:r>
      <w:r w:rsidR="004D1531" w:rsidRPr="00CB0ADF">
        <w:rPr>
          <w:rFonts w:ascii="Times New Roman" w:hAnsi="Times New Roman" w:cs="Times New Roman"/>
        </w:rPr>
        <w:t>Also shown are linear regressions of mean within-population HCN frequency across 1000 simulation</w:t>
      </w:r>
      <w:ins w:id="110" w:author="Rob Ness" w:date="2018-01-03T10:57:00Z">
        <w:r w:rsidR="00F30F8D">
          <w:rPr>
            <w:rFonts w:ascii="Times New Roman" w:hAnsi="Times New Roman" w:cs="Times New Roman"/>
          </w:rPr>
          <w:t>s</w:t>
        </w:r>
      </w:ins>
      <w:r w:rsidR="004D1531" w:rsidRPr="00CB0ADF">
        <w:rPr>
          <w:rFonts w:ascii="Times New Roman" w:hAnsi="Times New Roman" w:cs="Times New Roman"/>
        </w:rPr>
        <w:t xml:space="preserve"> against a population’s position in the landscape matrix for (B) strong founder effects, (C) no founder effects, and (D) intermediate founder effects. </w:t>
      </w:r>
    </w:p>
    <w:p w14:paraId="69F76B43" w14:textId="77777777" w:rsidR="00C93599" w:rsidRDefault="00C93599">
      <w:pPr>
        <w:rPr>
          <w:rFonts w:ascii="Times New Roman" w:hAnsi="Times New Roman" w:cs="Times New Roman"/>
        </w:rPr>
        <w:sectPr w:rsidR="00C93599" w:rsidSect="00C35587">
          <w:pgSz w:w="12240" w:h="15840"/>
          <w:pgMar w:top="1440" w:right="1440" w:bottom="1440" w:left="1440" w:header="708" w:footer="708" w:gutter="0"/>
          <w:cols w:space="708"/>
          <w:docGrid w:linePitch="360"/>
        </w:sectPr>
      </w:pPr>
    </w:p>
    <w:p w14:paraId="7DA90E49" w14:textId="75737617" w:rsidR="00C93599" w:rsidRDefault="00117B14">
      <w:pPr>
        <w:rPr>
          <w:rFonts w:ascii="Times New Roman" w:hAnsi="Times New Roman" w:cs="Times New Roman"/>
        </w:rPr>
      </w:pPr>
      <w:commentRangeStart w:id="111"/>
      <w:r w:rsidRPr="00117B14">
        <w:rPr>
          <w:rFonts w:ascii="Times New Roman" w:hAnsi="Times New Roman" w:cs="Times New Roman"/>
          <w:noProof/>
          <w:lang w:val="en-US"/>
        </w:rPr>
        <w:drawing>
          <wp:inline distT="0" distB="0" distL="0" distR="0" wp14:anchorId="69864DEF" wp14:editId="2AC82A88">
            <wp:extent cx="5943600" cy="477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76470"/>
                    </a:xfrm>
                    <a:prstGeom prst="rect">
                      <a:avLst/>
                    </a:prstGeom>
                  </pic:spPr>
                </pic:pic>
              </a:graphicData>
            </a:graphic>
          </wp:inline>
        </w:drawing>
      </w:r>
      <w:commentRangeEnd w:id="111"/>
      <w:r w:rsidR="004B4FB5">
        <w:rPr>
          <w:rStyle w:val="CommentReference"/>
        </w:rPr>
        <w:commentReference w:id="111"/>
      </w:r>
    </w:p>
    <w:p w14:paraId="428035F5" w14:textId="57B1856A" w:rsidR="00156692" w:rsidRPr="00117B14" w:rsidRDefault="00BF5891">
      <w:pPr>
        <w:rPr>
          <w:rFonts w:ascii="Times New Roman" w:hAnsi="Times New Roman" w:cs="Times New Roman"/>
        </w:rPr>
      </w:pPr>
      <w:r>
        <w:rPr>
          <w:rFonts w:ascii="Times New Roman" w:hAnsi="Times New Roman" w:cs="Times New Roman"/>
          <w:b/>
        </w:rPr>
        <w:t>Figure 7</w:t>
      </w:r>
      <w:r w:rsidR="00156692">
        <w:rPr>
          <w:rFonts w:ascii="Times New Roman" w:hAnsi="Times New Roman" w:cs="Times New Roman"/>
          <w:b/>
        </w:rPr>
        <w:t xml:space="preserve">: </w:t>
      </w:r>
      <w:r w:rsidR="00156692">
        <w:rPr>
          <w:rFonts w:ascii="Times New Roman" w:hAnsi="Times New Roman" w:cs="Times New Roman"/>
        </w:rPr>
        <w:t>Selection influence</w:t>
      </w:r>
      <w:r w:rsidR="00FC5393">
        <w:rPr>
          <w:rFonts w:ascii="Times New Roman" w:hAnsi="Times New Roman" w:cs="Times New Roman"/>
        </w:rPr>
        <w:t>d</w:t>
      </w:r>
      <w:r w:rsidR="00156692">
        <w:rPr>
          <w:rFonts w:ascii="Times New Roman" w:hAnsi="Times New Roman" w:cs="Times New Roman"/>
        </w:rPr>
        <w:t xml:space="preserve"> the formation of spatial clines in HCN in both the absence (A and B) and presence (C and D) of opposing gradients in drift. </w:t>
      </w:r>
      <w:r w:rsidR="00D40C0C">
        <w:rPr>
          <w:rFonts w:ascii="Times New Roman" w:hAnsi="Times New Roman" w:cs="Times New Roman"/>
        </w:rPr>
        <w:t xml:space="preserve">Selection favours HCN+ genotypes in rural populations and HCN– genotypes in urban populations. In (C) and (D), we imposed a spatial gradient in carrying capacity such that the minimum </w:t>
      </w:r>
      <w:r w:rsidR="00D40C0C">
        <w:rPr>
          <w:rFonts w:ascii="Times New Roman" w:hAnsi="Times New Roman" w:cs="Times New Roman"/>
          <w:i/>
        </w:rPr>
        <w:t xml:space="preserve">rural </w:t>
      </w:r>
      <w:r w:rsidR="00D40C0C">
        <w:rPr>
          <w:rFonts w:ascii="Times New Roman" w:hAnsi="Times New Roman" w:cs="Times New Roman"/>
        </w:rPr>
        <w:t xml:space="preserve">population size was 10. As such, the stochastic loss of dominant alleles in smaller rural populations is countered by their higher fitness. </w:t>
      </w:r>
      <w:r w:rsidR="00117B14">
        <w:rPr>
          <w:rFonts w:ascii="Times New Roman" w:hAnsi="Times New Roman" w:cs="Times New Roman"/>
        </w:rPr>
        <w:t>In both the absence (A) and presence (C)</w:t>
      </w:r>
      <w:r w:rsidR="00206970">
        <w:rPr>
          <w:rFonts w:ascii="Times New Roman" w:hAnsi="Times New Roman" w:cs="Times New Roman"/>
        </w:rPr>
        <w:t xml:space="preserve"> </w:t>
      </w:r>
      <w:r w:rsidR="00117B14">
        <w:rPr>
          <w:rFonts w:ascii="Times New Roman" w:hAnsi="Times New Roman" w:cs="Times New Roman"/>
        </w:rPr>
        <w:t>of an opposing drift gradient, s</w:t>
      </w:r>
      <w:r w:rsidR="00206970">
        <w:rPr>
          <w:rFonts w:ascii="Times New Roman" w:hAnsi="Times New Roman" w:cs="Times New Roman"/>
        </w:rPr>
        <w:t xml:space="preserve">election </w:t>
      </w:r>
      <w:r w:rsidR="00D40C0C">
        <w:rPr>
          <w:rFonts w:ascii="Times New Roman" w:hAnsi="Times New Roman" w:cs="Times New Roman"/>
        </w:rPr>
        <w:t>influenced</w:t>
      </w:r>
      <w:r w:rsidR="00206970">
        <w:rPr>
          <w:rFonts w:ascii="Times New Roman" w:hAnsi="Times New Roman" w:cs="Times New Roman"/>
        </w:rPr>
        <w:t xml:space="preserve"> the mean strength of clines across 1000 simulations under </w:t>
      </w:r>
      <w:r w:rsidR="00117B14">
        <w:rPr>
          <w:rFonts w:ascii="Times New Roman" w:hAnsi="Times New Roman" w:cs="Times New Roman"/>
        </w:rPr>
        <w:t>no</w:t>
      </w:r>
      <w:r w:rsidR="00206970">
        <w:rPr>
          <w:rFonts w:ascii="Times New Roman" w:hAnsi="Times New Roman" w:cs="Times New Roman"/>
        </w:rPr>
        <w:t xml:space="preserve"> (</w:t>
      </w:r>
      <w:r w:rsidR="00206970">
        <w:rPr>
          <w:rFonts w:ascii="Times New Roman" w:hAnsi="Times New Roman" w:cs="Times New Roman"/>
          <w:i/>
        </w:rPr>
        <w:t xml:space="preserve">m = </w:t>
      </w:r>
      <w:r w:rsidR="00117B14">
        <w:rPr>
          <w:rFonts w:ascii="Times New Roman" w:hAnsi="Times New Roman" w:cs="Times New Roman"/>
        </w:rPr>
        <w:t>0, open circles), low (</w:t>
      </w:r>
      <w:r w:rsidR="00117B14">
        <w:rPr>
          <w:rFonts w:ascii="Times New Roman" w:hAnsi="Times New Roman" w:cs="Times New Roman"/>
          <w:i/>
        </w:rPr>
        <w:t xml:space="preserve">m = </w:t>
      </w:r>
      <w:r w:rsidR="00117B14">
        <w:rPr>
          <w:rFonts w:ascii="Times New Roman" w:hAnsi="Times New Roman" w:cs="Times New Roman"/>
        </w:rPr>
        <w:t>0.01, grey squares) and high (</w:t>
      </w:r>
      <w:r w:rsidR="00117B14">
        <w:rPr>
          <w:rFonts w:ascii="Times New Roman" w:hAnsi="Times New Roman" w:cs="Times New Roman"/>
          <w:i/>
        </w:rPr>
        <w:t xml:space="preserve">m = </w:t>
      </w:r>
      <w:r w:rsidR="00117B14">
        <w:rPr>
          <w:rFonts w:ascii="Times New Roman" w:hAnsi="Times New Roman" w:cs="Times New Roman"/>
        </w:rPr>
        <w:t xml:space="preserve">0.05, black diamonds) migration, although this effect was reduced in the presence of drift. </w:t>
      </w:r>
      <w:r w:rsidR="00D40C0C">
        <w:rPr>
          <w:rFonts w:ascii="Times New Roman" w:hAnsi="Times New Roman" w:cs="Times New Roman"/>
        </w:rPr>
        <w:t xml:space="preserve">Similarly, selection influenced the proportion of significantly positive (open squares) and negative (filled diamonds) clines in the both the absence (B) and presence (D) of an opposing drift gradient. </w:t>
      </w:r>
      <w:r w:rsidR="00D40C0C" w:rsidRPr="00CB0ADF">
        <w:rPr>
          <w:rFonts w:ascii="Times New Roman" w:hAnsi="Times New Roman" w:cs="Times New Roman"/>
        </w:rPr>
        <w:t>All points represent mean or proportions ± 95% confidence intervals.</w:t>
      </w:r>
    </w:p>
    <w:sectPr w:rsidR="00156692" w:rsidRPr="00117B14"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ob Ness" w:date="2018-01-03T10:10:00Z" w:initials="RN">
    <w:p w14:paraId="26C1889F" w14:textId="58C306FB" w:rsidR="00E776A2" w:rsidRDefault="00E776A2">
      <w:pPr>
        <w:pStyle w:val="CommentText"/>
      </w:pPr>
      <w:r>
        <w:rPr>
          <w:rStyle w:val="CommentReference"/>
        </w:rPr>
        <w:annotationRef/>
      </w:r>
      <w:r>
        <w:t>As the gradient in drift was reduced?? – seems clearer</w:t>
      </w:r>
    </w:p>
  </w:comment>
  <w:comment w:id="10" w:author="Rob Ness" w:date="2018-01-03T10:10:00Z" w:initials="RN">
    <w:p w14:paraId="4614BE96" w14:textId="4BE83838" w:rsidR="00E776A2" w:rsidRDefault="00E776A2">
      <w:pPr>
        <w:pStyle w:val="CommentText"/>
      </w:pPr>
      <w:r>
        <w:rPr>
          <w:rStyle w:val="CommentReference"/>
        </w:rPr>
        <w:annotationRef/>
      </w:r>
      <w:r>
        <w:t xml:space="preserve">What fraction of clines are positive vs negative. </w:t>
      </w:r>
    </w:p>
  </w:comment>
  <w:comment w:id="11" w:author="Rob Ness" w:date="2018-01-03T10:11:00Z" w:initials="RN">
    <w:p w14:paraId="69AA1D2E" w14:textId="77777777" w:rsidR="00E776A2" w:rsidRDefault="00E776A2">
      <w:pPr>
        <w:pStyle w:val="CommentText"/>
      </w:pPr>
      <w:r>
        <w:rPr>
          <w:rStyle w:val="CommentReference"/>
        </w:rPr>
        <w:annotationRef/>
      </w:r>
      <w:r>
        <w:t>Some absolute numbers at the extremes would be helpful slope of min and max gradient, p(+’ve) p(-‘ve)</w:t>
      </w:r>
    </w:p>
    <w:p w14:paraId="21FF18D1" w14:textId="5401F1E7" w:rsidR="00E776A2" w:rsidRDefault="00E776A2">
      <w:pPr>
        <w:pStyle w:val="CommentText"/>
      </w:pPr>
    </w:p>
  </w:comment>
  <w:comment w:id="17" w:author="Rob Ness" w:date="2018-01-03T10:18:00Z" w:initials="RN">
    <w:p w14:paraId="0F4740E6" w14:textId="1E11E1F0" w:rsidR="00573CED" w:rsidRDefault="00573CED">
      <w:pPr>
        <w:pStyle w:val="CommentText"/>
      </w:pPr>
      <w:r>
        <w:rPr>
          <w:rStyle w:val="CommentReference"/>
        </w:rPr>
        <w:annotationRef/>
      </w:r>
      <w:r>
        <w:t>And the strength of drift?</w:t>
      </w:r>
    </w:p>
  </w:comment>
  <w:comment w:id="18" w:author="Rob Ness" w:date="2018-01-03T10:19:00Z" w:initials="RN">
    <w:p w14:paraId="1440084C" w14:textId="77777777" w:rsidR="00573CED" w:rsidRDefault="00573CED">
      <w:pPr>
        <w:pStyle w:val="CommentText"/>
      </w:pPr>
      <w:r>
        <w:rPr>
          <w:rStyle w:val="CommentReference"/>
        </w:rPr>
        <w:annotationRef/>
      </w:r>
      <w:r>
        <w:t>Good place for some numbers</w:t>
      </w:r>
    </w:p>
    <w:p w14:paraId="2F1567BD" w14:textId="778B0813" w:rsidR="00573CED" w:rsidRDefault="00573CED">
      <w:pPr>
        <w:pStyle w:val="CommentText"/>
      </w:pPr>
    </w:p>
  </w:comment>
  <w:comment w:id="76" w:author="Rob Ness" w:date="2018-01-03T10:35:00Z" w:initials="RN">
    <w:p w14:paraId="1D27F8EE" w14:textId="0FE735CF" w:rsidR="007861A8" w:rsidRDefault="007861A8">
      <w:pPr>
        <w:pStyle w:val="CommentText"/>
      </w:pPr>
      <w:r>
        <w:rPr>
          <w:rStyle w:val="CommentReference"/>
        </w:rPr>
        <w:annotationRef/>
      </w:r>
      <w:r>
        <w:t>Is this to say selection + scenario 1? I think that’s unclear but also unimportant  - just call this section  selection like the methods</w:t>
      </w:r>
    </w:p>
  </w:comment>
  <w:comment w:id="79" w:author="Rob Ness" w:date="2018-01-03T10:29:00Z" w:initials="RN">
    <w:p w14:paraId="22CE05D4" w14:textId="77777777" w:rsidR="002278AD" w:rsidRDefault="002278AD">
      <w:pPr>
        <w:pStyle w:val="CommentText"/>
      </w:pPr>
      <w:r>
        <w:rPr>
          <w:rStyle w:val="CommentReference"/>
        </w:rPr>
        <w:annotationRef/>
      </w:r>
      <w:r>
        <w:t>Add a topic line to explain to the reader what you are about to present  ie “We next investigated the influence of selection formation of clines by blah bla.”</w:t>
      </w:r>
    </w:p>
    <w:p w14:paraId="54C26AC2" w14:textId="77777777" w:rsidR="002278AD" w:rsidRDefault="002278AD">
      <w:pPr>
        <w:pStyle w:val="CommentText"/>
      </w:pPr>
    </w:p>
    <w:p w14:paraId="5661FB22" w14:textId="00ED1868" w:rsidR="002278AD" w:rsidRDefault="002278AD">
      <w:pPr>
        <w:pStyle w:val="CommentText"/>
      </w:pPr>
    </w:p>
  </w:comment>
  <w:comment w:id="84" w:author="Rob Ness" w:date="2018-01-03T10:37:00Z" w:initials="RN">
    <w:p w14:paraId="3407FD93" w14:textId="22AF1F47" w:rsidR="007861A8" w:rsidRDefault="007861A8">
      <w:pPr>
        <w:pStyle w:val="CommentText"/>
      </w:pPr>
      <w:r>
        <w:rPr>
          <w:rStyle w:val="CommentReference"/>
        </w:rPr>
        <w:annotationRef/>
      </w:r>
      <w:r>
        <w:t xml:space="preserve">Can you rewrite to emphasize the biological scenario being imagined here. I had to go back to the methods to </w:t>
      </w:r>
    </w:p>
  </w:comment>
  <w:comment w:id="85" w:author="Rob Ness" w:date="2018-01-03T10:40:00Z" w:initials="RN">
    <w:p w14:paraId="5A53A78A" w14:textId="4E5103BB" w:rsidR="007861A8" w:rsidRDefault="007861A8">
      <w:pPr>
        <w:pStyle w:val="CommentText"/>
      </w:pPr>
      <w:r>
        <w:rPr>
          <w:rStyle w:val="CommentReference"/>
        </w:rPr>
        <w:annotationRef/>
      </w:r>
      <w:r>
        <w:t xml:space="preserve">You might be able to say – from what we’ve learned to this point we would expect drift to cause negative clines and selection to cause positive clines  - and the we are now exploring the interaction </w:t>
      </w:r>
    </w:p>
  </w:comment>
  <w:comment w:id="86" w:author="Rob Ness" w:date="2018-01-03T10:39:00Z" w:initials="RN">
    <w:p w14:paraId="334FACDA" w14:textId="2AEB32F0" w:rsidR="007861A8" w:rsidRDefault="007861A8">
      <w:pPr>
        <w:pStyle w:val="CommentText"/>
      </w:pPr>
      <w:r>
        <w:rPr>
          <w:rStyle w:val="CommentReference"/>
        </w:rPr>
        <w:annotationRef/>
      </w:r>
      <w:r>
        <w:t>This will be confusing. Remind the readers that drift is going in the opposite diretion</w:t>
      </w:r>
    </w:p>
  </w:comment>
  <w:comment w:id="93" w:author="Rob Ness" w:date="2018-01-03T10:42:00Z" w:initials="RN">
    <w:p w14:paraId="3C43B758" w14:textId="62970770" w:rsidR="008C1FCA" w:rsidRDefault="008C1FCA">
      <w:pPr>
        <w:pStyle w:val="CommentText"/>
      </w:pPr>
      <w:r>
        <w:rPr>
          <w:rStyle w:val="CommentReference"/>
        </w:rPr>
        <w:annotationRef/>
      </w:r>
      <w:r>
        <w:t xml:space="preserve">Clines went to fixation? Save the word fixation for alleles fixing. </w:t>
      </w:r>
    </w:p>
  </w:comment>
  <w:comment w:id="94" w:author="Rob Ness" w:date="2018-01-03T10:42:00Z" w:initials="RN">
    <w:p w14:paraId="57054C79" w14:textId="44890BAF" w:rsidR="008C1FCA" w:rsidRDefault="008C1FCA">
      <w:pPr>
        <w:pStyle w:val="CommentText"/>
      </w:pPr>
      <w:r>
        <w:rPr>
          <w:rStyle w:val="CommentReference"/>
        </w:rPr>
        <w:annotationRef/>
      </w:r>
      <w:r>
        <w:t xml:space="preserve">Re-write – that’s an awkward sentence. </w:t>
      </w:r>
    </w:p>
  </w:comment>
  <w:comment w:id="102" w:author="Rob Ness" w:date="2018-01-03T10:45:00Z" w:initials="RN">
    <w:p w14:paraId="5E190153" w14:textId="77777777" w:rsidR="00407738" w:rsidRDefault="00407738">
      <w:pPr>
        <w:pStyle w:val="CommentText"/>
      </w:pPr>
      <w:r>
        <w:rPr>
          <w:rStyle w:val="CommentReference"/>
        </w:rPr>
        <w:annotationRef/>
      </w:r>
      <w:r>
        <w:t xml:space="preserve">My guess is that all your axis labels will be too small for publication. </w:t>
      </w:r>
    </w:p>
    <w:p w14:paraId="0054BFA6" w14:textId="77777777" w:rsidR="00407738" w:rsidRDefault="00407738">
      <w:pPr>
        <w:pStyle w:val="CommentText"/>
      </w:pPr>
    </w:p>
    <w:p w14:paraId="4E48E566" w14:textId="77777777" w:rsidR="00407738" w:rsidRDefault="00407738">
      <w:pPr>
        <w:pStyle w:val="CommentText"/>
      </w:pPr>
      <w:r>
        <w:t>I would avoid using the same symbols for different reasons (black diamonds specifically)</w:t>
      </w:r>
    </w:p>
    <w:p w14:paraId="42B80FA8" w14:textId="77777777" w:rsidR="00407738" w:rsidRDefault="00407738">
      <w:pPr>
        <w:pStyle w:val="CommentText"/>
      </w:pPr>
    </w:p>
    <w:p w14:paraId="0124ED4A" w14:textId="5D5D6601" w:rsidR="00407738" w:rsidRDefault="00407738" w:rsidP="00407738">
      <w:pPr>
        <w:pStyle w:val="CommentText"/>
        <w:jc w:val="center"/>
      </w:pPr>
      <w:r>
        <w:t>I would play with the jitter because its so strong that its too noticeable relative to point size. If you have categorical data (which you don’t really) bars make sense to avoid jitter looking like x-axis variation</w:t>
      </w:r>
    </w:p>
  </w:comment>
  <w:comment w:id="103" w:author="Rob Ness" w:date="2018-01-03T10:49:00Z" w:initials="RN">
    <w:p w14:paraId="1AF530BE" w14:textId="4C7B47A7" w:rsidR="00407738" w:rsidRDefault="00407738">
      <w:pPr>
        <w:pStyle w:val="CommentText"/>
      </w:pPr>
      <w:r>
        <w:rPr>
          <w:rStyle w:val="CommentReference"/>
        </w:rPr>
        <w:annotationRef/>
      </w:r>
      <w:r>
        <w:t>Suggest delete</w:t>
      </w:r>
    </w:p>
  </w:comment>
  <w:comment w:id="108" w:author="Rob Ness" w:date="2018-01-03T10:50:00Z" w:initials="RN">
    <w:p w14:paraId="07AB87AB" w14:textId="77777777" w:rsidR="00407738" w:rsidRDefault="00407738">
      <w:pPr>
        <w:pStyle w:val="CommentText"/>
      </w:pPr>
      <w:r>
        <w:rPr>
          <w:rStyle w:val="CommentReference"/>
        </w:rPr>
        <w:annotationRef/>
      </w:r>
      <w:r>
        <w:t xml:space="preserve">Low? High? – make consistent – I think of migration as  process not a force – I mean that only in a grammatical sense </w:t>
      </w:r>
    </w:p>
    <w:p w14:paraId="1FCB923D" w14:textId="5A805634" w:rsidR="00407738" w:rsidRDefault="00407738">
      <w:pPr>
        <w:pStyle w:val="CommentText"/>
      </w:pPr>
    </w:p>
  </w:comment>
  <w:comment w:id="109" w:author="Rob Ness" w:date="2018-01-03T10:54:00Z" w:initials="RN">
    <w:p w14:paraId="7ED0D74B" w14:textId="77777777" w:rsidR="001B1CD7" w:rsidRDefault="001B1CD7">
      <w:pPr>
        <w:pStyle w:val="CommentText"/>
        <w:rPr>
          <w:rStyle w:val="CommentReference"/>
        </w:rPr>
      </w:pPr>
      <w:r>
        <w:rPr>
          <w:rStyle w:val="CommentReference"/>
        </w:rPr>
        <w:annotationRef/>
      </w:r>
      <w:r>
        <w:rPr>
          <w:rStyle w:val="CommentReference"/>
        </w:rPr>
        <w:t>Shorten y-axis label</w:t>
      </w:r>
    </w:p>
    <w:p w14:paraId="24EBEEBC" w14:textId="3F642E32" w:rsidR="00B5108F" w:rsidRDefault="00B5108F">
      <w:pPr>
        <w:pStyle w:val="CommentText"/>
      </w:pPr>
      <w:r>
        <w:rPr>
          <w:rStyle w:val="CommentReference"/>
        </w:rPr>
        <w:t>The panels should be left to right top to bottom (ie not ACBD)</w:t>
      </w:r>
    </w:p>
  </w:comment>
  <w:comment w:id="111" w:author="Rob Ness" w:date="2018-01-03T11:04:00Z" w:initials="RN">
    <w:p w14:paraId="2B6EA59B" w14:textId="77777777" w:rsidR="004B4FB5" w:rsidRDefault="004B4FB5">
      <w:pPr>
        <w:pStyle w:val="CommentText"/>
      </w:pPr>
      <w:r>
        <w:rPr>
          <w:rStyle w:val="CommentReference"/>
        </w:rPr>
        <w:annotationRef/>
      </w:r>
      <w:r>
        <w:t>I think it would be helpful to add lines but not critical</w:t>
      </w:r>
    </w:p>
    <w:p w14:paraId="1F14ACCA" w14:textId="77777777" w:rsidR="00AE1812" w:rsidRDefault="00AE1812">
      <w:pPr>
        <w:pStyle w:val="CommentText"/>
      </w:pPr>
    </w:p>
    <w:p w14:paraId="1E6BBFE9" w14:textId="77777777" w:rsidR="00AE1812" w:rsidRDefault="00AE1812">
      <w:pPr>
        <w:pStyle w:val="CommentText"/>
      </w:pPr>
      <w:r>
        <w:t>Its beautiful in panel C that the mean negative slope with s=0, m =0 is perfectly 0.006  like the first figures!</w:t>
      </w:r>
    </w:p>
    <w:p w14:paraId="009B23D4" w14:textId="77777777" w:rsidR="00AE1812" w:rsidRDefault="00AE1812">
      <w:pPr>
        <w:pStyle w:val="CommentText"/>
      </w:pPr>
    </w:p>
    <w:p w14:paraId="1257CC28" w14:textId="26AE1CFF" w:rsidR="00AE1812" w:rsidRDefault="00AE181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C1889F" w15:done="0"/>
  <w15:commentEx w15:paraId="4614BE96" w15:done="0"/>
  <w15:commentEx w15:paraId="21FF18D1" w15:done="0"/>
  <w15:commentEx w15:paraId="0F4740E6" w15:done="0"/>
  <w15:commentEx w15:paraId="2F1567BD" w15:done="0"/>
  <w15:commentEx w15:paraId="1D27F8EE" w15:done="0"/>
  <w15:commentEx w15:paraId="5661FB22" w15:done="0"/>
  <w15:commentEx w15:paraId="3407FD93" w15:done="0"/>
  <w15:commentEx w15:paraId="5A53A78A" w15:paraIdParent="3407FD93" w15:done="0"/>
  <w15:commentEx w15:paraId="334FACDA" w15:done="0"/>
  <w15:commentEx w15:paraId="3C43B758" w15:done="0"/>
  <w15:commentEx w15:paraId="57054C79" w15:done="0"/>
  <w15:commentEx w15:paraId="0124ED4A" w15:done="0"/>
  <w15:commentEx w15:paraId="1AF530BE" w15:done="0"/>
  <w15:commentEx w15:paraId="1FCB923D" w15:done="0"/>
  <w15:commentEx w15:paraId="24EBEEBC" w15:done="0"/>
  <w15:commentEx w15:paraId="1257CC2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A7393" w14:textId="77777777" w:rsidR="000337A5" w:rsidRDefault="000337A5" w:rsidP="00E776A2">
      <w:r>
        <w:separator/>
      </w:r>
    </w:p>
  </w:endnote>
  <w:endnote w:type="continuationSeparator" w:id="0">
    <w:p w14:paraId="0A0B2213" w14:textId="77777777" w:rsidR="000337A5" w:rsidRDefault="000337A5" w:rsidP="00E77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6B1A5" w14:textId="77777777" w:rsidR="000337A5" w:rsidRDefault="000337A5" w:rsidP="00E776A2">
      <w:r>
        <w:separator/>
      </w:r>
    </w:p>
  </w:footnote>
  <w:footnote w:type="continuationSeparator" w:id="0">
    <w:p w14:paraId="08270F82" w14:textId="77777777" w:rsidR="000337A5" w:rsidRDefault="000337A5" w:rsidP="00E77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5554D" w14:textId="77777777" w:rsidR="00E776A2" w:rsidRDefault="00E776A2" w:rsidP="00D628D4">
    <w:pPr>
      <w:pStyle w:val="Header"/>
      <w:framePr w:wrap="none" w:vAnchor="text" w:hAnchor="margin" w:xAlign="right" w:y="1"/>
      <w:rPr>
        <w:ins w:id="95" w:author="Rob Ness" w:date="2018-01-03T10:09:00Z"/>
        <w:rStyle w:val="PageNumber"/>
      </w:rPr>
    </w:pPr>
    <w:ins w:id="96" w:author="Rob Ness" w:date="2018-01-03T10:09:00Z">
      <w:r>
        <w:rPr>
          <w:rStyle w:val="PageNumber"/>
        </w:rPr>
        <w:fldChar w:fldCharType="begin"/>
      </w:r>
      <w:r>
        <w:rPr>
          <w:rStyle w:val="PageNumber"/>
        </w:rPr>
        <w:instrText xml:space="preserve">PAGE  </w:instrText>
      </w:r>
      <w:r>
        <w:rPr>
          <w:rStyle w:val="PageNumber"/>
        </w:rPr>
        <w:fldChar w:fldCharType="end"/>
      </w:r>
    </w:ins>
  </w:p>
  <w:p w14:paraId="4E5BC946" w14:textId="77777777" w:rsidR="00E776A2" w:rsidRDefault="00E776A2">
    <w:pPr>
      <w:pStyle w:val="Header"/>
      <w:ind w:right="360"/>
      <w:pPrChange w:id="97" w:author="Rob Ness" w:date="2018-01-03T10:0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3CE18" w14:textId="77777777" w:rsidR="00E776A2" w:rsidRDefault="00E776A2" w:rsidP="00D628D4">
    <w:pPr>
      <w:pStyle w:val="Header"/>
      <w:framePr w:wrap="none" w:vAnchor="text" w:hAnchor="margin" w:xAlign="right" w:y="1"/>
      <w:rPr>
        <w:ins w:id="98" w:author="Rob Ness" w:date="2018-01-03T10:09:00Z"/>
        <w:rStyle w:val="PageNumber"/>
      </w:rPr>
    </w:pPr>
    <w:ins w:id="99" w:author="Rob Ness" w:date="2018-01-03T10:09:00Z">
      <w:r>
        <w:rPr>
          <w:rStyle w:val="PageNumber"/>
        </w:rPr>
        <w:fldChar w:fldCharType="begin"/>
      </w:r>
      <w:r>
        <w:rPr>
          <w:rStyle w:val="PageNumber"/>
        </w:rPr>
        <w:instrText xml:space="preserve">PAGE  </w:instrText>
      </w:r>
    </w:ins>
    <w:r>
      <w:rPr>
        <w:rStyle w:val="PageNumber"/>
      </w:rPr>
      <w:fldChar w:fldCharType="separate"/>
    </w:r>
    <w:r w:rsidR="000337A5">
      <w:rPr>
        <w:rStyle w:val="PageNumber"/>
        <w:noProof/>
      </w:rPr>
      <w:t>1</w:t>
    </w:r>
    <w:ins w:id="100" w:author="Rob Ness" w:date="2018-01-03T10:09:00Z">
      <w:r>
        <w:rPr>
          <w:rStyle w:val="PageNumber"/>
        </w:rPr>
        <w:fldChar w:fldCharType="end"/>
      </w:r>
    </w:ins>
  </w:p>
  <w:p w14:paraId="244F7838" w14:textId="77777777" w:rsidR="00E776A2" w:rsidRDefault="00E776A2">
    <w:pPr>
      <w:pStyle w:val="Header"/>
      <w:ind w:right="360"/>
      <w:pPrChange w:id="101" w:author="Rob Ness" w:date="2018-01-03T10:09: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hideSpellingErrors/>
  <w:hideGrammaticalErrors/>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2"/>
    <w:rsid w:val="000337A5"/>
    <w:rsid w:val="000719E0"/>
    <w:rsid w:val="00077C59"/>
    <w:rsid w:val="00096D01"/>
    <w:rsid w:val="00114A74"/>
    <w:rsid w:val="00117539"/>
    <w:rsid w:val="00117B14"/>
    <w:rsid w:val="001223B1"/>
    <w:rsid w:val="00156692"/>
    <w:rsid w:val="001B1CD7"/>
    <w:rsid w:val="00206970"/>
    <w:rsid w:val="002278AD"/>
    <w:rsid w:val="0028051C"/>
    <w:rsid w:val="002F5234"/>
    <w:rsid w:val="00407738"/>
    <w:rsid w:val="00424418"/>
    <w:rsid w:val="004B4FB5"/>
    <w:rsid w:val="004D1531"/>
    <w:rsid w:val="0056466C"/>
    <w:rsid w:val="00573CED"/>
    <w:rsid w:val="005814B6"/>
    <w:rsid w:val="006C16EC"/>
    <w:rsid w:val="00745987"/>
    <w:rsid w:val="0075574F"/>
    <w:rsid w:val="00760F7B"/>
    <w:rsid w:val="0077323A"/>
    <w:rsid w:val="00780EFE"/>
    <w:rsid w:val="007861A8"/>
    <w:rsid w:val="007B736E"/>
    <w:rsid w:val="007D591E"/>
    <w:rsid w:val="008054DC"/>
    <w:rsid w:val="0087279B"/>
    <w:rsid w:val="0089799B"/>
    <w:rsid w:val="008B3F4D"/>
    <w:rsid w:val="008C1FCA"/>
    <w:rsid w:val="00913DBB"/>
    <w:rsid w:val="00937052"/>
    <w:rsid w:val="009B74DD"/>
    <w:rsid w:val="00A05369"/>
    <w:rsid w:val="00AE1812"/>
    <w:rsid w:val="00B5108F"/>
    <w:rsid w:val="00BF5891"/>
    <w:rsid w:val="00C35587"/>
    <w:rsid w:val="00C93599"/>
    <w:rsid w:val="00CB0ADF"/>
    <w:rsid w:val="00CD23FC"/>
    <w:rsid w:val="00D13BE8"/>
    <w:rsid w:val="00D15976"/>
    <w:rsid w:val="00D40C0C"/>
    <w:rsid w:val="00D82FD9"/>
    <w:rsid w:val="00DC20C9"/>
    <w:rsid w:val="00E776A2"/>
    <w:rsid w:val="00E81BBC"/>
    <w:rsid w:val="00F30F8D"/>
    <w:rsid w:val="00F36390"/>
    <w:rsid w:val="00F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6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7B14"/>
    <w:rPr>
      <w:sz w:val="18"/>
      <w:szCs w:val="18"/>
    </w:rPr>
  </w:style>
  <w:style w:type="paragraph" w:styleId="CommentText">
    <w:name w:val="annotation text"/>
    <w:basedOn w:val="Normal"/>
    <w:link w:val="CommentTextChar"/>
    <w:uiPriority w:val="99"/>
    <w:semiHidden/>
    <w:unhideWhenUsed/>
    <w:rsid w:val="00117B14"/>
  </w:style>
  <w:style w:type="character" w:customStyle="1" w:styleId="CommentTextChar">
    <w:name w:val="Comment Text Char"/>
    <w:basedOn w:val="DefaultParagraphFont"/>
    <w:link w:val="CommentText"/>
    <w:uiPriority w:val="99"/>
    <w:semiHidden/>
    <w:rsid w:val="00117B14"/>
    <w:rPr>
      <w:lang w:val="en-CA"/>
    </w:rPr>
  </w:style>
  <w:style w:type="paragraph" w:styleId="CommentSubject">
    <w:name w:val="annotation subject"/>
    <w:basedOn w:val="CommentText"/>
    <w:next w:val="CommentText"/>
    <w:link w:val="CommentSubjectChar"/>
    <w:uiPriority w:val="99"/>
    <w:semiHidden/>
    <w:unhideWhenUsed/>
    <w:rsid w:val="00117B14"/>
    <w:rPr>
      <w:b/>
      <w:bCs/>
      <w:sz w:val="20"/>
      <w:szCs w:val="20"/>
    </w:rPr>
  </w:style>
  <w:style w:type="character" w:customStyle="1" w:styleId="CommentSubjectChar">
    <w:name w:val="Comment Subject Char"/>
    <w:basedOn w:val="CommentTextChar"/>
    <w:link w:val="CommentSubject"/>
    <w:uiPriority w:val="99"/>
    <w:semiHidden/>
    <w:rsid w:val="00117B14"/>
    <w:rPr>
      <w:b/>
      <w:bCs/>
      <w:sz w:val="20"/>
      <w:szCs w:val="20"/>
      <w:lang w:val="en-CA"/>
    </w:rPr>
  </w:style>
  <w:style w:type="paragraph" w:styleId="BalloonText">
    <w:name w:val="Balloon Text"/>
    <w:basedOn w:val="Normal"/>
    <w:link w:val="BalloonTextChar"/>
    <w:uiPriority w:val="99"/>
    <w:semiHidden/>
    <w:unhideWhenUsed/>
    <w:rsid w:val="00117B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7B14"/>
    <w:rPr>
      <w:rFonts w:ascii="Times New Roman" w:hAnsi="Times New Roman" w:cs="Times New Roman"/>
      <w:sz w:val="18"/>
      <w:szCs w:val="18"/>
      <w:lang w:val="en-CA"/>
    </w:rPr>
  </w:style>
  <w:style w:type="paragraph" w:styleId="Header">
    <w:name w:val="header"/>
    <w:basedOn w:val="Normal"/>
    <w:link w:val="HeaderChar"/>
    <w:uiPriority w:val="99"/>
    <w:unhideWhenUsed/>
    <w:rsid w:val="00E776A2"/>
    <w:pPr>
      <w:tabs>
        <w:tab w:val="center" w:pos="4513"/>
        <w:tab w:val="right" w:pos="9026"/>
      </w:tabs>
    </w:pPr>
  </w:style>
  <w:style w:type="character" w:customStyle="1" w:styleId="HeaderChar">
    <w:name w:val="Header Char"/>
    <w:basedOn w:val="DefaultParagraphFont"/>
    <w:link w:val="Header"/>
    <w:uiPriority w:val="99"/>
    <w:rsid w:val="00E776A2"/>
    <w:rPr>
      <w:lang w:val="en-CA"/>
    </w:rPr>
  </w:style>
  <w:style w:type="character" w:styleId="PageNumber">
    <w:name w:val="page number"/>
    <w:basedOn w:val="DefaultParagraphFont"/>
    <w:uiPriority w:val="99"/>
    <w:semiHidden/>
    <w:unhideWhenUsed/>
    <w:rsid w:val="00E77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1280</Words>
  <Characters>7301</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Results</vt:lpstr>
      <vt:lpstr>Drift scenario 1: Gradient in carrying capacity and migration</vt:lpstr>
      <vt:lpstr>Drift scenario 2: Colonization and founder events</vt:lpstr>
      <vt:lpstr>Selection and drift (scenario 1) </vt:lpstr>
    </vt:vector>
  </TitlesOfParts>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2</cp:revision>
  <dcterms:created xsi:type="dcterms:W3CDTF">2018-01-07T20:46:00Z</dcterms:created>
  <dcterms:modified xsi:type="dcterms:W3CDTF">2018-01-07T20:46:00Z</dcterms:modified>
</cp:coreProperties>
</file>