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422529" w14:textId="77777777" w:rsidR="002F5234" w:rsidRPr="00353D38" w:rsidRDefault="00695730">
      <w:pPr>
        <w:rPr>
          <w:rFonts w:ascii="Times New Roman" w:hAnsi="Times New Roman" w:cs="Times New Roman"/>
          <w:b/>
        </w:rPr>
      </w:pPr>
      <w:r w:rsidRPr="00353D38">
        <w:rPr>
          <w:rFonts w:ascii="Times New Roman" w:hAnsi="Times New Roman" w:cs="Times New Roman"/>
          <w:b/>
        </w:rPr>
        <w:t>Urban spandrels: The role of genetic drift, natural selection and gene flow in the formation of parallel clines</w:t>
      </w:r>
    </w:p>
    <w:p w14:paraId="59988310" w14:textId="77777777" w:rsidR="00695730" w:rsidRPr="00353D38" w:rsidRDefault="00695730">
      <w:pPr>
        <w:rPr>
          <w:rFonts w:ascii="Times New Roman" w:hAnsi="Times New Roman" w:cs="Times New Roman"/>
        </w:rPr>
      </w:pPr>
    </w:p>
    <w:p w14:paraId="4AE8EF9A" w14:textId="77777777" w:rsidR="00695730" w:rsidRPr="00353D38" w:rsidRDefault="00695730">
      <w:pPr>
        <w:rPr>
          <w:rFonts w:ascii="Times New Roman" w:hAnsi="Times New Roman" w:cs="Times New Roman"/>
          <w:vertAlign w:val="superscript"/>
        </w:rPr>
      </w:pPr>
      <w:r w:rsidRPr="00353D38">
        <w:rPr>
          <w:rFonts w:ascii="Times New Roman" w:hAnsi="Times New Roman" w:cs="Times New Roman"/>
        </w:rPr>
        <w:t xml:space="preserve">Authors: James S. </w:t>
      </w:r>
      <w:proofErr w:type="spellStart"/>
      <w:r w:rsidRPr="00353D38">
        <w:rPr>
          <w:rFonts w:ascii="Times New Roman" w:hAnsi="Times New Roman" w:cs="Times New Roman"/>
        </w:rPr>
        <w:t>Santangelo</w:t>
      </w:r>
      <w:r w:rsidRPr="00353D38">
        <w:rPr>
          <w:rFonts w:ascii="Times New Roman" w:hAnsi="Times New Roman" w:cs="Times New Roman"/>
          <w:vertAlign w:val="superscript"/>
        </w:rPr>
        <w:t>1</w:t>
      </w:r>
      <w:proofErr w:type="spellEnd"/>
      <w:r w:rsidRPr="00353D38">
        <w:rPr>
          <w:rFonts w:ascii="Times New Roman" w:hAnsi="Times New Roman" w:cs="Times New Roman"/>
          <w:vertAlign w:val="superscript"/>
        </w:rPr>
        <w:t>, 2*</w:t>
      </w:r>
      <w:r w:rsidRPr="00353D38">
        <w:rPr>
          <w:rFonts w:ascii="Times New Roman" w:hAnsi="Times New Roman" w:cs="Times New Roman"/>
        </w:rPr>
        <w:t xml:space="preserve">, Marc T. J. </w:t>
      </w:r>
      <w:proofErr w:type="spellStart"/>
      <w:r w:rsidRPr="00353D38">
        <w:rPr>
          <w:rFonts w:ascii="Times New Roman" w:hAnsi="Times New Roman" w:cs="Times New Roman"/>
        </w:rPr>
        <w:t>Johnson</w:t>
      </w:r>
      <w:r w:rsidRPr="00353D38">
        <w:rPr>
          <w:rFonts w:ascii="Times New Roman" w:hAnsi="Times New Roman" w:cs="Times New Roman"/>
          <w:vertAlign w:val="superscript"/>
        </w:rPr>
        <w:t>1</w:t>
      </w:r>
      <w:proofErr w:type="spellEnd"/>
      <w:r w:rsidRPr="00353D38">
        <w:rPr>
          <w:rFonts w:ascii="Times New Roman" w:hAnsi="Times New Roman" w:cs="Times New Roman"/>
          <w:vertAlign w:val="superscript"/>
        </w:rPr>
        <w:t>, 2</w:t>
      </w:r>
      <w:r w:rsidRPr="00353D38">
        <w:rPr>
          <w:rFonts w:ascii="Times New Roman" w:hAnsi="Times New Roman" w:cs="Times New Roman"/>
        </w:rPr>
        <w:t xml:space="preserve"> and </w:t>
      </w:r>
      <w:commentRangeStart w:id="0"/>
      <w:r w:rsidRPr="00353D38">
        <w:rPr>
          <w:rFonts w:ascii="Times New Roman" w:hAnsi="Times New Roman" w:cs="Times New Roman"/>
        </w:rPr>
        <w:t xml:space="preserve">Rob W. </w:t>
      </w:r>
      <w:proofErr w:type="spellStart"/>
      <w:r w:rsidRPr="00353D38">
        <w:rPr>
          <w:rFonts w:ascii="Times New Roman" w:hAnsi="Times New Roman" w:cs="Times New Roman"/>
        </w:rPr>
        <w:t>Ness</w:t>
      </w:r>
      <w:commentRangeEnd w:id="0"/>
      <w:r w:rsidRPr="00353D38">
        <w:rPr>
          <w:rStyle w:val="CommentReference"/>
          <w:rFonts w:ascii="Times New Roman" w:hAnsi="Times New Roman" w:cs="Times New Roman"/>
          <w:sz w:val="24"/>
          <w:szCs w:val="24"/>
        </w:rPr>
        <w:commentReference w:id="0"/>
      </w:r>
      <w:r w:rsidRPr="00353D38">
        <w:rPr>
          <w:rFonts w:ascii="Times New Roman" w:hAnsi="Times New Roman" w:cs="Times New Roman"/>
          <w:vertAlign w:val="superscript"/>
        </w:rPr>
        <w:t>1</w:t>
      </w:r>
      <w:proofErr w:type="spellEnd"/>
      <w:r w:rsidRPr="00353D38">
        <w:rPr>
          <w:rFonts w:ascii="Times New Roman" w:hAnsi="Times New Roman" w:cs="Times New Roman"/>
          <w:vertAlign w:val="superscript"/>
        </w:rPr>
        <w:t>, 2</w:t>
      </w:r>
    </w:p>
    <w:p w14:paraId="653CCB46" w14:textId="77777777" w:rsidR="00695730" w:rsidRPr="00353D38" w:rsidRDefault="00695730">
      <w:pPr>
        <w:rPr>
          <w:rFonts w:ascii="Times New Roman" w:hAnsi="Times New Roman" w:cs="Times New Roman"/>
          <w:vertAlign w:val="superscript"/>
        </w:rPr>
      </w:pPr>
    </w:p>
    <w:p w14:paraId="684F1E95" w14:textId="77777777" w:rsidR="00695730" w:rsidRPr="00353D38" w:rsidRDefault="00695730" w:rsidP="00695730">
      <w:pPr>
        <w:pStyle w:val="ListParagraph"/>
        <w:numPr>
          <w:ilvl w:val="0"/>
          <w:numId w:val="1"/>
        </w:numPr>
        <w:rPr>
          <w:rFonts w:ascii="Times New Roman" w:hAnsi="Times New Roman" w:cs="Times New Roman"/>
        </w:rPr>
      </w:pPr>
      <w:r w:rsidRPr="00353D38">
        <w:rPr>
          <w:rFonts w:ascii="Times New Roman" w:hAnsi="Times New Roman" w:cs="Times New Roman"/>
        </w:rPr>
        <w:t xml:space="preserve">Department of Biology, University of Toronto Mississauga, Mississauga, Ontario, Canada, L5L </w:t>
      </w:r>
      <w:proofErr w:type="spellStart"/>
      <w:r w:rsidRPr="00353D38">
        <w:rPr>
          <w:rFonts w:ascii="Times New Roman" w:hAnsi="Times New Roman" w:cs="Times New Roman"/>
        </w:rPr>
        <w:t>1C6</w:t>
      </w:r>
      <w:proofErr w:type="spellEnd"/>
    </w:p>
    <w:p w14:paraId="3E553862" w14:textId="77777777" w:rsidR="00695730" w:rsidRPr="00353D38" w:rsidRDefault="00695730" w:rsidP="00695730">
      <w:pPr>
        <w:pStyle w:val="ListParagraph"/>
        <w:numPr>
          <w:ilvl w:val="0"/>
          <w:numId w:val="1"/>
        </w:numPr>
        <w:rPr>
          <w:rFonts w:ascii="Times New Roman" w:hAnsi="Times New Roman" w:cs="Times New Roman"/>
        </w:rPr>
      </w:pPr>
      <w:r w:rsidRPr="00353D38">
        <w:rPr>
          <w:rFonts w:ascii="Times New Roman" w:hAnsi="Times New Roman" w:cs="Times New Roman"/>
        </w:rPr>
        <w:t xml:space="preserve">Department of ecology and Evolutionary Biology, University of Toronto, Toronto, Ontario, Canada, M5S </w:t>
      </w:r>
      <w:proofErr w:type="spellStart"/>
      <w:r w:rsidRPr="00353D38">
        <w:rPr>
          <w:rFonts w:ascii="Times New Roman" w:hAnsi="Times New Roman" w:cs="Times New Roman"/>
        </w:rPr>
        <w:t>3B2</w:t>
      </w:r>
      <w:proofErr w:type="spellEnd"/>
    </w:p>
    <w:p w14:paraId="6660E3E9" w14:textId="77777777" w:rsidR="00695730" w:rsidRPr="00353D38" w:rsidRDefault="00695730">
      <w:pPr>
        <w:rPr>
          <w:rFonts w:ascii="Times New Roman" w:hAnsi="Times New Roman" w:cs="Times New Roman"/>
        </w:rPr>
      </w:pPr>
    </w:p>
    <w:p w14:paraId="2E145975" w14:textId="77777777" w:rsidR="00695730" w:rsidRPr="00353D38" w:rsidRDefault="00695730">
      <w:pPr>
        <w:rPr>
          <w:rFonts w:ascii="Times New Roman" w:hAnsi="Times New Roman" w:cs="Times New Roman"/>
        </w:rPr>
      </w:pPr>
      <w:r w:rsidRPr="00353D38">
        <w:rPr>
          <w:rFonts w:ascii="Times New Roman" w:hAnsi="Times New Roman" w:cs="Times New Roman"/>
        </w:rPr>
        <w:t xml:space="preserve">*Corresponding author Email: </w:t>
      </w:r>
      <w:hyperlink r:id="rId7" w:history="1">
        <w:r w:rsidRPr="00353D38">
          <w:rPr>
            <w:rStyle w:val="Hyperlink"/>
            <w:rFonts w:ascii="Times New Roman" w:hAnsi="Times New Roman" w:cs="Times New Roman"/>
          </w:rPr>
          <w:t>james.santangelo37@gmail.com</w:t>
        </w:r>
      </w:hyperlink>
    </w:p>
    <w:p w14:paraId="5DB8A1FD" w14:textId="77777777" w:rsidR="00695730" w:rsidRPr="00353D38" w:rsidRDefault="00695730">
      <w:pPr>
        <w:rPr>
          <w:rFonts w:ascii="Times New Roman" w:hAnsi="Times New Roman" w:cs="Times New Roman"/>
        </w:rPr>
      </w:pPr>
    </w:p>
    <w:p w14:paraId="0F2B4180" w14:textId="77777777" w:rsidR="00695730" w:rsidRPr="00353D38" w:rsidRDefault="00695730">
      <w:pPr>
        <w:rPr>
          <w:rFonts w:ascii="Times New Roman" w:hAnsi="Times New Roman" w:cs="Times New Roman"/>
        </w:rPr>
      </w:pPr>
      <w:r w:rsidRPr="00353D38">
        <w:rPr>
          <w:rFonts w:ascii="Times New Roman" w:hAnsi="Times New Roman" w:cs="Times New Roman"/>
        </w:rPr>
        <w:br w:type="page"/>
      </w:r>
    </w:p>
    <w:p w14:paraId="097C9622" w14:textId="77777777" w:rsidR="00695730" w:rsidRPr="00353D38" w:rsidRDefault="00695730">
      <w:pPr>
        <w:rPr>
          <w:rFonts w:ascii="Times New Roman" w:hAnsi="Times New Roman" w:cs="Times New Roman"/>
          <w:b/>
        </w:rPr>
      </w:pPr>
      <w:r w:rsidRPr="00353D38">
        <w:rPr>
          <w:rFonts w:ascii="Times New Roman" w:hAnsi="Times New Roman" w:cs="Times New Roman"/>
          <w:b/>
        </w:rPr>
        <w:lastRenderedPageBreak/>
        <w:t>Abstract</w:t>
      </w:r>
    </w:p>
    <w:p w14:paraId="0B984689" w14:textId="77777777" w:rsidR="00695730" w:rsidRPr="00353D38" w:rsidRDefault="00695730">
      <w:pPr>
        <w:rPr>
          <w:rFonts w:ascii="Times New Roman" w:hAnsi="Times New Roman" w:cs="Times New Roman"/>
          <w:b/>
        </w:rPr>
      </w:pPr>
    </w:p>
    <w:p w14:paraId="6BD6A160" w14:textId="77777777" w:rsidR="00695730" w:rsidRPr="00353D38" w:rsidRDefault="00695730">
      <w:pPr>
        <w:rPr>
          <w:rFonts w:ascii="Times New Roman" w:hAnsi="Times New Roman" w:cs="Times New Roman"/>
          <w:b/>
        </w:rPr>
      </w:pPr>
    </w:p>
    <w:p w14:paraId="23F9D524" w14:textId="77777777" w:rsidR="00695730" w:rsidRPr="00353D38" w:rsidRDefault="00695730">
      <w:pPr>
        <w:rPr>
          <w:rFonts w:ascii="Times New Roman" w:hAnsi="Times New Roman" w:cs="Times New Roman"/>
          <w:b/>
        </w:rPr>
      </w:pPr>
    </w:p>
    <w:p w14:paraId="427283E5" w14:textId="77777777" w:rsidR="00695730" w:rsidRPr="00353D38" w:rsidRDefault="00695730">
      <w:pPr>
        <w:rPr>
          <w:rFonts w:ascii="Times New Roman" w:hAnsi="Times New Roman" w:cs="Times New Roman"/>
          <w:b/>
        </w:rPr>
      </w:pPr>
      <w:r w:rsidRPr="00353D38">
        <w:rPr>
          <w:rFonts w:ascii="Times New Roman" w:hAnsi="Times New Roman" w:cs="Times New Roman"/>
          <w:b/>
        </w:rPr>
        <w:t>Keywords:</w:t>
      </w:r>
    </w:p>
    <w:p w14:paraId="3E3ABC69" w14:textId="77777777" w:rsidR="00695730" w:rsidRPr="00353D38" w:rsidRDefault="00695730">
      <w:pPr>
        <w:rPr>
          <w:rFonts w:ascii="Times New Roman" w:hAnsi="Times New Roman" w:cs="Times New Roman"/>
          <w:b/>
        </w:rPr>
      </w:pPr>
    </w:p>
    <w:p w14:paraId="6E5AE846" w14:textId="77777777" w:rsidR="00695730" w:rsidRPr="00353D38" w:rsidRDefault="00695730">
      <w:pPr>
        <w:rPr>
          <w:rFonts w:ascii="Times New Roman" w:hAnsi="Times New Roman" w:cs="Times New Roman"/>
          <w:b/>
        </w:rPr>
      </w:pPr>
      <w:r w:rsidRPr="00353D38">
        <w:rPr>
          <w:rFonts w:ascii="Times New Roman" w:hAnsi="Times New Roman" w:cs="Times New Roman"/>
          <w:b/>
        </w:rPr>
        <w:br w:type="page"/>
      </w:r>
    </w:p>
    <w:p w14:paraId="308DC75B" w14:textId="77777777" w:rsidR="00695730" w:rsidRPr="00353D38" w:rsidRDefault="00695730" w:rsidP="00695730">
      <w:pPr>
        <w:spacing w:line="480" w:lineRule="auto"/>
        <w:rPr>
          <w:rFonts w:ascii="Times New Roman" w:hAnsi="Times New Roman" w:cs="Times New Roman"/>
          <w:b/>
        </w:rPr>
      </w:pPr>
      <w:r w:rsidRPr="00353D38">
        <w:rPr>
          <w:rFonts w:ascii="Times New Roman" w:hAnsi="Times New Roman" w:cs="Times New Roman"/>
          <w:b/>
        </w:rPr>
        <w:t>Introduction</w:t>
      </w:r>
    </w:p>
    <w:p w14:paraId="4A25C6B3" w14:textId="77777777" w:rsidR="00695730" w:rsidRPr="00353D38" w:rsidRDefault="00695730" w:rsidP="00695730">
      <w:pPr>
        <w:spacing w:line="480" w:lineRule="auto"/>
        <w:ind w:firstLine="360"/>
        <w:rPr>
          <w:rFonts w:ascii="Times New Roman" w:hAnsi="Times New Roman" w:cs="Times New Roman"/>
        </w:rPr>
      </w:pPr>
      <w:r w:rsidRPr="00353D38">
        <w:rPr>
          <w:rFonts w:ascii="Times New Roman" w:hAnsi="Times New Roman" w:cs="Times New Roman"/>
        </w:rPr>
        <w:t xml:space="preserve">Evolutionary clines—changes in the frequency of a genotype or phenotype over a geographical area </w:t>
      </w:r>
      <w:r w:rsidRPr="00353D38">
        <w:rPr>
          <w:rFonts w:ascii="Times New Roman" w:hAnsi="Times New Roman" w:cs="Times New Roman"/>
        </w:rPr>
        <w:fldChar w:fldCharType="begin" w:fldLock="1"/>
      </w:r>
      <w:r w:rsidRPr="00353D38">
        <w:rPr>
          <w:rFonts w:ascii="Times New Roman" w:hAnsi="Times New Roman" w:cs="Times New Roman"/>
        </w:rPr>
        <w:instrText>ADDIN CSL_CITATION { "citationItems" : [ { "id" : "ITEM-1", "itemData" : { "ISBN" : "0067-8546", "PMID" : "5367", "author" : [ { "dropping-particle" : "", "family" : "Huxley", "given" : "J. S.", "non-dropping-particle" : "", "parse-names" : false, "suffix" : "" } ], "container-title" : "Bijdragen tot de Dierkunde", "id" : "ITEM-1", "issued" : { "date-parts" : [ [ "1939" ] ] }, "page" : "491-520", "title" : "Clines: an auxiliary method in taxonomy", "type" : "article-journal", "volume" : "27" }, "uris" : [ "http://www.mendeley.com/documents/?uuid=19a0de00-2577-47fe-82f9-1c6401504378" ] }, { "id" : "ITEM-2", "itemData" : { "DOI" : "10.1038/142219a0", "ISBN" : "0028-0836", "ISSN" : "0028-0836", "PMID" : "572", "abstract" : "Some special term seems desirable to direct attention to variation within groups, and I propose the word dine, meaning a gradation in measurable characters. This, being technical, seems preferable to such a term as character-gradient or phrases such as 'geographical progression of characters', used by W. F. Reinig in his recent book \"Elimination und Selektion\".", "author" : [ { "dropping-particle" : "", "family" : "Huxley", "given" : "JS", "non-dropping-particle" : "", "parse-names" : false, "suffix" : "" } ], "container-title" : "Nature", "id" : "ITEM-2", "issue" : "3587", "issued" : { "date-parts" : [ [ "1938" ] ] }, "page" : "219-220", "title" : "Clines: an auxiliary taxonomic principle", "type" : "article-journal", "volume" : "142" }, "uris" : [ "http://www.mendeley.com/documents/?uuid=a15e0aec-d105-409d-aa81-b49fbeedc57a" ] } ], "mendeley" : { "formattedCitation" : "(Huxley 1938, 1939)", "plainTextFormattedCitation" : "(Huxley 1938, 1939)", "previouslyFormattedCitation" : "(Huxley 1938, 1939)" }, "properties" : {  }, "schema" : "https://github.com/citation-style-language/schema/raw/master/csl-citation.json" }</w:instrText>
      </w:r>
      <w:r w:rsidRPr="00353D38">
        <w:rPr>
          <w:rFonts w:ascii="Times New Roman" w:hAnsi="Times New Roman" w:cs="Times New Roman"/>
        </w:rPr>
        <w:fldChar w:fldCharType="separate"/>
      </w:r>
      <w:r w:rsidRPr="00353D38">
        <w:rPr>
          <w:rFonts w:ascii="Times New Roman" w:hAnsi="Times New Roman" w:cs="Times New Roman"/>
          <w:noProof/>
        </w:rPr>
        <w:t>(Huxley 1938, 1939)</w:t>
      </w:r>
      <w:r w:rsidRPr="00353D38">
        <w:rPr>
          <w:rFonts w:ascii="Times New Roman" w:hAnsi="Times New Roman" w:cs="Times New Roman"/>
        </w:rPr>
        <w:fldChar w:fldCharType="end"/>
      </w:r>
      <w:r w:rsidRPr="00353D38">
        <w:rPr>
          <w:rFonts w:ascii="Times New Roman" w:hAnsi="Times New Roman" w:cs="Times New Roman"/>
        </w:rPr>
        <w:t xml:space="preserve">—have long served as model systems in evolutionary biology </w:t>
      </w:r>
      <w:r w:rsidRPr="00353D38">
        <w:rPr>
          <w:rFonts w:ascii="Times New Roman" w:hAnsi="Times New Roman" w:cs="Times New Roman"/>
        </w:rPr>
        <w:fldChar w:fldCharType="begin" w:fldLock="1"/>
      </w:r>
      <w:r w:rsidRPr="00353D38">
        <w:rPr>
          <w:rFonts w:ascii="Times New Roman" w:hAnsi="Times New Roman" w:cs="Times New Roman"/>
        </w:rPr>
        <w:instrText>ADDIN CSL_CITATION { "citationItems" : [ { "id" : "ITEM-1", "itemData" : { "ISBN" : "9780691081922", "author" : [ { "dropping-particle" : "", "family" : "Endler", "given" : "John A", "non-dropping-particle" : "", "parse-names" : false, "suffix" : "" } ], "id" : "ITEM-1", "issued" : { "date-parts" : [ [ "1977" ] ] }, "number-of-pages" : "1-246", "publisher" : "Princeton University Press", "title" : "Geographic variation, speciation, and clines", "type" : "book" }, "uris" : [ "http://www.mendeley.com/documents/?uuid=b1bd13b9-da07-4bd9-acda-13a89b5c63de" ] } ], "mendeley" : { "formattedCitation" : "(Endler 1977)", "plainTextFormattedCitation" : "(Endler 1977)", "previouslyFormattedCitation" : "(Endler 1977)" }, "properties" : {  }, "schema" : "https://github.com/citation-style-language/schema/raw/master/csl-citation.json" }</w:instrText>
      </w:r>
      <w:r w:rsidRPr="00353D38">
        <w:rPr>
          <w:rFonts w:ascii="Times New Roman" w:hAnsi="Times New Roman" w:cs="Times New Roman"/>
        </w:rPr>
        <w:fldChar w:fldCharType="separate"/>
      </w:r>
      <w:r w:rsidRPr="00353D38">
        <w:rPr>
          <w:rFonts w:ascii="Times New Roman" w:hAnsi="Times New Roman" w:cs="Times New Roman"/>
          <w:noProof/>
        </w:rPr>
        <w:t>(Endler 1977)</w:t>
      </w:r>
      <w:r w:rsidRPr="00353D38">
        <w:rPr>
          <w:rFonts w:ascii="Times New Roman" w:hAnsi="Times New Roman" w:cs="Times New Roman"/>
        </w:rPr>
        <w:fldChar w:fldCharType="end"/>
      </w:r>
      <w:r w:rsidRPr="00353D38">
        <w:rPr>
          <w:rFonts w:ascii="Times New Roman" w:hAnsi="Times New Roman" w:cs="Times New Roman"/>
        </w:rPr>
        <w:t xml:space="preserve">. Clines arise and are maintained via the interplay of natural selection, genetic drift, and migration across an environmental gradient </w:t>
      </w:r>
      <w:r w:rsidRPr="00353D38">
        <w:rPr>
          <w:rFonts w:ascii="Times New Roman" w:hAnsi="Times New Roman" w:cs="Times New Roman"/>
        </w:rPr>
        <w:fldChar w:fldCharType="begin" w:fldLock="1"/>
      </w:r>
      <w:r w:rsidRPr="00353D38">
        <w:rPr>
          <w:rFonts w:ascii="Times New Roman" w:hAnsi="Times New Roman" w:cs="Times New Roman"/>
        </w:rPr>
        <w:instrText>ADDIN CSL_CITATION { "citationItems" : [ { "id" : "ITEM-1", "itemData" : { "ISSN" : "00166731", "PMID" : "1205126", "abstract" : "A model is developed of genetic drift in a cline maintained by spatially varying natural selection and local dispersal of individuals. The model is analyzed by an approximation scheme which is valid for weak selection and small migration rates. The results, which are based on numerical iterations of the approximate equations, are that the cline is less steep than predicted on the basis of the deterministic theory but that for weak selection the correlation between random fluctuations in neighboring colonies is approximately the same as in models of migration and drift in the absence of selection.", "author" : [ { "dropping-particle" : "", "family" : "Slatkin", "given" : "M", "non-dropping-particle" : "", "parse-names" : false, "suffix" : "" }, { "dropping-particle" : "", "family" : "Maruyama", "given" : "T", "non-dropping-particle" : "", "parse-names" : false, "suffix" : "" } ], "container-title" : "Genetics", "id" : "ITEM-1", "issue" : "1", "issued" : { "date-parts" : [ [ "1975" ] ] }, "page" : "209-222", "title" : "Genetic drift in a cline", "type" : "article-journal", "volume" : "81" }, "uris" : [ "http://www.mendeley.com/documents/?uuid=d9a8f36f-91b1-4ee8-a413-5e3d7d273256" ] }, { "id" : "ITEM-2", "itemData" : { "ISBN" : "0016-6731", "ISSN" : "00166731", "PMID" : "1205125", "abstract" : "Genetic drift will cause a migration-selection cline to wobble about its expected position. A rough linear approximation is developed, valid when local populations are large. This is used to calculate effects of genetic drift on clines in a stepping-stone model with abrupt and with gradual changes of selection coefficients at a single haploid locus. Among the quantities calculated are measures of slope, standardized variation of gene frequencies around their expected values, and correlation among neighboring populations with respect to deviations from the expected gene frequencies. These quantities appear to be primarily functions of Ns and Nm for a given pattern of selection. Computer simulation gives rough confirmation of these results. Standardized variances of gene frequencies and correlation of neighbors differ along the cline in the case of smooth changes in selection. In no case is pathological behavior of gene frequency deviations found near the boundaries of selective regions. Local behavior of gene frequences of nearby colonies is approximately predicted by a simple adaptation of the stepping-stone theory of Kimura and Weiss. Approximate measures of the lateral variation of the midpoint of a cline and the probability of non-monotonicity are also calculated and discussed.", "author" : [ { "dropping-particle" : "", "family" : "Felsenstein", "given" : "J.", "non-dropping-particle" : "", "parse-names" : false, "suffix" : "" } ], "container-title" : "Genetics", "id" : "ITEM-2", "issue" : "1", "issued" : { "date-parts" : [ [ "1975" ] ] }, "page" : "191-207", "title" : "Genetic drift in clines which are maintained by migration and natural selection", "type" : "article-journal", "volume" : "81" }, "uris" : [ "http://www.mendeley.com/documents/?uuid=bfdba763-8890-4bce-81c0-8ab773a2494a" ] }, { "id" : "ITEM-3", "itemData" : { "ISBN" : "9780691081922", "author" : [ { "dropping-particle" : "", "family" : "Endler", "given" : "John A", "non-dropping-particle" : "", "parse-names" : false, "suffix" : "" } ], "id" : "ITEM-3", "issued" : { "date-parts" : [ [ "1977" ] ] }, "number-of-pages" : "1-246", "publisher" : "Princeton University Press", "title" : "Geographic variation, speciation, and clines", "type" : "book" }, "uris" : [ "http://www.mendeley.com/documents/?uuid=b1bd13b9-da07-4bd9-acda-13a89b5c63de" ] }, { "id" : "ITEM-4", "itemData" : { "DOI" : "10.1073/pnas.0803785105", "ISBN" : "1621216217", "ISSN" : "1091-6490", "PMID" : "18854412", "abstract" : "Historical datasets documenting changes to gene frequency clines are extremely rare but provide a powerful means of assessing the strength and relative roles of natural selection and gene flow. In 19th century Britain, blackening of the environment by the coal-fired manufacturing industry gave rise to a steep cline in the frequency of the black (carbonaria) morph of the peppered moth (Biston betularia) across northwest England and north Wales. The carbonaria morph has declined across the region following 1960s legislation to improve air quality, but the cline had not been comprehensively described since the early 1970s. We have quantified changes to the cline as of 2002, equivalent to an interval of 30 generations, and find that a cline still exists but that it is much shallower and shifted eastward. Joint estimation of the dominant fitness cost of carbonaria and dispersal parameters consistent with the observed cline change indicate that selection against carbonaria is very strong across the landscape (s approximately 0.2), and that dispersal is much greater than previously assumed. The high dispersal estimate is further supported by the weak pattern of genetic isolation by distance at microsatellite loci, and it implies that in addition to adult dispersal, wind-dispersed first instar larvae also contribute to lifetime dispersal. The historical perspective afforded by this study of cline reversal provides new insight into the factors contributing to gene frequency change in this species, and it serves to illustrate that, even under conditions of high dispersal and strong reverse selection acting against it, complete erosion of an established cline requires many generations.", "author" : [ { "dropping-particle" : "", "family" : "Saccheri", "given" : "Ilik J", "non-dropping-particle" : "", "parse-names" : false, "suffix" : "" }, { "dropping-particle" : "", "family" : "Rousset", "given" : "Fran\u00e7ois", "non-dropping-particle" : "", "parse-names" : false, "suffix" : "" }, { "dropping-particle" : "", "family" : "Watts", "given" : "Phillip C", "non-dropping-particle" : "", "parse-names" : false, "suffix" : "" }, { "dropping-particle" : "", "family" : "Brakefield", "given" : "Paul M", "non-dropping-particle" : "", "parse-names" : false, "suffix" : "" }, { "dropping-particle" : "", "family" : "Cook", "given" : "Laurence M", "non-dropping-particle" : "", "parse-names" : false, "suffix" : "" } ], "container-title" : "Proceedings of the National Academy of Sciences of the United States of America", "id" : "ITEM-4", "issue" : "42", "issued" : { "date-parts" : [ [ "2008" ] ] }, "page" : "16212-16217", "title" : "Selection and gene flow on a diminishing cline of melanic peppered moths.", "type" : "article-journal", "volume" : "105" }, "uris" : [ "http://www.mendeley.com/documents/?uuid=2bbec692-7d98-494f-95b9-1314749b2f05" ] }, { "id" : "ITEM-5", "itemData" : { "DOI" : "10.1007/BF02986626", "ISBN" : "0022-1333", "ISSN" : "00221333", "PMID" : "18905075", "abstract" : "Where one phenotype is favoured in one area and another phenotype in a neighbouring area, the character in question may be expected to show a cline in the neighbourhood of the boundary. On certain assumptions the relation between the intensity of selection, the mean distance migrated per generation, and the slope of the cline can be calculated. The relation is used for a provisional calculation of intensities of selection in a population of Peromyscus polionotus. These have the very low value of about 0.1%.", "author" : [ { "dropping-particle" : "", "family" : "Haldane", "given" : "J B S", "non-dropping-particle" : "", "parse-names" : false, "suffix" : "" } ], "container-title" : "Journal of Genetics", "id" : "ITEM-5", "issue" : "3", "issued" : { "date-parts" : [ [ "1948" ] ] }, "page" : "277-284", "title" : "The theory of a cline", "type" : "article-journal", "volume" : "48" }, "uris" : [ "http://www.mendeley.com/documents/?uuid=668ea84f-5209-41d2-8cde-4843963de770" ] }, { "id" : "ITEM-6", "itemData" : { "DOI" : "10.1007/s10144-014-0474-x", "ISSN" : "14383896", "abstract" : "A continuous spatial gradient in visible traits, which is called a cline, is a natural model system for quantifying the effects of selection and stochastic factors and their relative importance. Geographic clines in phenotypic traits also provide key insights into the evolutionary forces that lead to allopatric speciation in nature. Thus, the underlying mechanisms for establishing clines and their evolutionary consequences remain key topics in evolutionary biology. However, few experimental studies have confirmed the underlying mechanisms of geographic clines in morph/allele frequencies, probably because of the lack of understanding of the theoretical basis of geographic clines in polymorphisms and/or suitable comprehensive tests. Thus, I present a general review of the underlying mechanisms for establishing geographic clines in polymorphisms. I also provide a case study using the female dimorphic damselfly Ischnura senegalensis to illustrate a strategy that confirms the underlying mechanisms of geographic clines in morph frequencies. This review may help to address geographic clines in other polymorphic systems, as well as contribute to a comprehensive understanding of geographic clines in quantitative traits, and thus, their evolutionary consequences in nature.", "author" : [ { "dropping-particle" : "", "family" : "Takahashi", "given" : "Yuma", "non-dropping-particle" : "", "parse-names" : false, "suffix" : "" } ], "container-title" : "Population Ecology", "id" : "ITEM-6", "issue" : "2", "issued" : { "date-parts" : [ [ "2015" ] ] }, "page" : "355-362", "publisher" : "Springer Japan", "title" : "Mechanisms and tests for geographic clines in genetic polymorphisms", "type" : "article-journal", "volume" : "57" }, "uris" : [ "http://www.mendeley.com/documents/?uuid=da77c415-6534-48f3-a82d-c9ebd0a2b9f7" ] }, { "id" : "ITEM-7", "itemData" : { "DOI" : "10.1007/s11692-010-9095-2", "ISBN" : "0071-3260", "ISSN" : "0071-3260", "abstract" : "Genetic differentiation along environmental clines is often observed as a result of interplay between gene flow and natural selection. In order to understand the relative roles of these processes in shaping this differentiation, we designed a study in which we used two approaches that have not previously been combined, the Q ST\u2013F ST comparison and crossbreeding. We examined (1) interpopulation phenotypic and genetic (AFLP) variation, and (2) performance of interpopulation hybrids in a common annual Senecio glaucus. Fitness of interpopulation hybrids (F1 and F2) was tested under simulated population natural conditions in terms of aridity and analyzed for a relationship with (1) spatial distance and (2) environmental differences (amount of annual rainfall). While phenotypic variation corresponded to the clinal changes in aridity along population locations, viz. narrower and longer leaves, longer leaf outgrowths and advanced flowering in more arid environments, the F ST &lt; 0.1 calculated from AFLP data suggested intensive interpopulation gene flow, with little if any contribution of genetic drift. Performance of hybrids in simulated natural environments revealed heterosis in F1, but a hybrid breakdown in F2 generation. These effects were related to both the spatial distance between hybrid parents and their population rainfall differences. The detected clinal phenotypic variation and outbreeding depression in F2 strongly support presence of aridity-induced clinal natural selection, which is matched by the observed Q ST \u226b F ST. From this we conclude that Q ST\u2013F ST comparison can detect effect of diversifying selection when patterns of phenotypic variation across sampled locations can be reliably predicted from environmental variation.", "author" : [ { "dropping-particle" : "", "family" : "Volis", "given" : "Sergei", "non-dropping-particle" : "", "parse-names" : false, "suffix" : "" }, { "dropping-particle" : "", "family" : "Zhang", "given" : "Yong-Hong", "non-dropping-particle" : "", "parse-names" : false, "suffix" : "" } ], "container-title" : "Evolutionary Biology", "id" : "ITEM-7", "issue" : "4", "issued" : { "date-parts" : [ [ "2010" ] ] }, "page" : "187-199", "title" : "Separating effects of gene flow and natural selection along an Eenvironmental gradient", "type" : "article-journal", "volume" : "37" }, "uris" : [ "http://www.mendeley.com/documents/?uuid=253a2521-bf7c-41cf-9427-ec44c56bbc16" ] }, { "id" : "ITEM-8", "itemData" : { "DOI" : "10.1534/genetics.106.059881", "ISBN" : "0016-6731", "ISSN" : "00166731", "PMID" : "16849603", "author" : [ { "dropping-particle" : "", "family" : "Vasem\u00e4gi", "given" : "Anti", "non-dropping-particle" : "", "parse-names" : false, "suffix" : "" } ], "container-title" : "Genetics", "id" : "ITEM-8", "issue" : "4", "issued" : { "date-parts" : [ [ "2006" ] ] }, "page" : "2411-2414", "title" : "The adaptive hypothesis of clinal variation revisited:single-locus clines as a result of spatially restricted gene flow", "type" : "article-journal", "volume" : "173" }, "uris" : [ "http://www.mendeley.com/documents/?uuid=01713dd0-9b14-43b5-8cb7-d585087409d6" ] } ], "mendeley" : { "formattedCitation" : "(Haldane 1948; Felsenstein 1975; Slatkin and Maruyama 1975; Endler 1977; Vasem\u00e4gi 2006; Saccheri et al. 2008; Volis and Zhang 2010; Takahashi 2015)", "plainTextFormattedCitation" : "(Haldane 1948; Felsenstein 1975; Slatkin and Maruyama 1975; Endler 1977; Vasem\u00e4gi 2006; Saccheri et al. 2008; Volis and Zhang 2010; Takahashi 2015)", "previouslyFormattedCitation" : "(Haldane 1948; Felsenstein 1975; Slatkin and Maruyama 1975; Endler 1977; Vasem\u00e4gi 2006; Saccheri et al. 2008; Volis and Zhang 2010; Takahashi 2015)" }, "properties" : {  }, "schema" : "https://github.com/citation-style-language/schema/raw/master/csl-citation.json" }</w:instrText>
      </w:r>
      <w:r w:rsidRPr="00353D38">
        <w:rPr>
          <w:rFonts w:ascii="Times New Roman" w:hAnsi="Times New Roman" w:cs="Times New Roman"/>
        </w:rPr>
        <w:fldChar w:fldCharType="separate"/>
      </w:r>
      <w:r w:rsidRPr="00353D38">
        <w:rPr>
          <w:rFonts w:ascii="Times New Roman" w:hAnsi="Times New Roman" w:cs="Times New Roman"/>
          <w:noProof/>
        </w:rPr>
        <w:t>(Haldane 1948; Felsenstein 1975; Slatkin and Maruyama 1975; Endler 1977; Vasemägi 2006; Saccheri et al. 2008; Volis and Zhang 2010; Takahashi 2015)</w:t>
      </w:r>
      <w:r w:rsidRPr="00353D38">
        <w:rPr>
          <w:rFonts w:ascii="Times New Roman" w:hAnsi="Times New Roman" w:cs="Times New Roman"/>
        </w:rPr>
        <w:fldChar w:fldCharType="end"/>
      </w:r>
      <w:r w:rsidRPr="00353D38">
        <w:rPr>
          <w:rFonts w:ascii="Times New Roman" w:hAnsi="Times New Roman" w:cs="Times New Roman"/>
        </w:rPr>
        <w:t xml:space="preserve">. The multiple evolutionary mechanisms structuring clines has prompted their continued use by evolutionary biologists seeking to explore the relative contributions of non-adaptive and adaptive evolutionary processes in structuring patterns of genetic and phenotypic diversity and differentiation within natural populations. </w:t>
      </w:r>
    </w:p>
    <w:p w14:paraId="2644964C" w14:textId="77777777" w:rsidR="00695730" w:rsidRPr="00353D38" w:rsidRDefault="00695730" w:rsidP="00695730">
      <w:pPr>
        <w:spacing w:line="480" w:lineRule="auto"/>
        <w:ind w:firstLine="360"/>
        <w:rPr>
          <w:rFonts w:ascii="Times New Roman" w:hAnsi="Times New Roman" w:cs="Times New Roman"/>
        </w:rPr>
      </w:pPr>
      <w:commentRangeStart w:id="1"/>
      <w:commentRangeStart w:id="2"/>
      <w:r w:rsidRPr="00353D38">
        <w:rPr>
          <w:rFonts w:ascii="Times New Roman" w:hAnsi="Times New Roman" w:cs="Times New Roman"/>
        </w:rPr>
        <w:t xml:space="preserve">While </w:t>
      </w:r>
      <w:commentRangeEnd w:id="1"/>
      <w:r w:rsidRPr="00353D38">
        <w:rPr>
          <w:rStyle w:val="CommentReference"/>
          <w:rFonts w:ascii="Times New Roman" w:hAnsi="Times New Roman" w:cs="Times New Roman"/>
          <w:sz w:val="24"/>
          <w:szCs w:val="24"/>
        </w:rPr>
        <w:commentReference w:id="1"/>
      </w:r>
      <w:commentRangeEnd w:id="2"/>
      <w:r w:rsidRPr="00353D38">
        <w:rPr>
          <w:rStyle w:val="CommentReference"/>
          <w:rFonts w:ascii="Times New Roman" w:hAnsi="Times New Roman" w:cs="Times New Roman"/>
          <w:sz w:val="24"/>
          <w:szCs w:val="24"/>
        </w:rPr>
        <w:commentReference w:id="2"/>
      </w:r>
      <w:r w:rsidRPr="00353D38">
        <w:rPr>
          <w:rFonts w:ascii="Times New Roman" w:hAnsi="Times New Roman" w:cs="Times New Roman"/>
        </w:rPr>
        <w:t xml:space="preserve">clines are often interpreted as strong evidence of adaptive evolution, non-adaptive processes (e.g. genetic drift and gene flow) may also generate covariance between morph frequencies and environmental gradients. For example, local genetic drift in combination with spatially restricted gene flow (i.e. isolation by distance, </w:t>
      </w:r>
      <w:r w:rsidRPr="00353D38">
        <w:rPr>
          <w:rFonts w:ascii="Times New Roman" w:hAnsi="Times New Roman" w:cs="Times New Roman"/>
        </w:rPr>
        <w:fldChar w:fldCharType="begin" w:fldLock="1"/>
      </w:r>
      <w:r w:rsidRPr="00353D38">
        <w:rPr>
          <w:rFonts w:ascii="Times New Roman" w:hAnsi="Times New Roman" w:cs="Times New Roman"/>
        </w:rPr>
        <w:instrText>ADDIN CSL_CITATION { "citationItems" : [ { "id" : "ITEM-1", "itemData" : { "DOI" : "Article", "ISBN" : "0016-6731", "ISSN" : "0016-6731", "PMID" : "17247074", "abstract" : "Study of statistical differences among local populations is an important line of attack on the evolutionary problem. While such differences can only rarely represent first steps toward speciation in the sense of the splitting of the species, they are important for the evolution of the species as a whole. They provide a possible basis for intergroup selection of genetic systems, a process that provides a more effective mechanism for adaptive advance of the species as a whole than does the mass selection which is all that can occur under panmixia.", "author" : [ { "dropping-particle" : "", "family" : "Wright", "given" : "Sewall", "non-dropping-particle" : "", "parse-names" : false, "suffix" : "" } ], "container-title" : "Genetics", "id" : "ITEM-1", "issue" : "2", "issued" : { "date-parts" : [ [ "1943" ] ] }, "page" : "114-138", "title" : "Isolation by Distance", "type" : "article-journal", "volume" : "28" }, "uris" : [ "http://www.mendeley.com/documents/?uuid=9f08b4ab-7a80-44c4-bd22-1d0188bb0be0" ] } ], "mendeley" : { "formattedCitation" : "(Wright 1943)", "manualFormatting" : "Wright 1943", "plainTextFormattedCitation" : "(Wright 1943)", "previouslyFormattedCitation" : "(Wright 1943)" }, "properties" : {  }, "schema" : "https://github.com/citation-style-language/schema/raw/master/csl-citation.json" }</w:instrText>
      </w:r>
      <w:r w:rsidRPr="00353D38">
        <w:rPr>
          <w:rFonts w:ascii="Times New Roman" w:hAnsi="Times New Roman" w:cs="Times New Roman"/>
        </w:rPr>
        <w:fldChar w:fldCharType="separate"/>
      </w:r>
      <w:r w:rsidRPr="00353D38">
        <w:rPr>
          <w:rFonts w:ascii="Times New Roman" w:hAnsi="Times New Roman" w:cs="Times New Roman"/>
          <w:noProof/>
        </w:rPr>
        <w:t>Wright 1943</w:t>
      </w:r>
      <w:r w:rsidRPr="00353D38">
        <w:rPr>
          <w:rFonts w:ascii="Times New Roman" w:hAnsi="Times New Roman" w:cs="Times New Roman"/>
        </w:rPr>
        <w:fldChar w:fldCharType="end"/>
      </w:r>
      <w:r w:rsidRPr="00353D38">
        <w:rPr>
          <w:rFonts w:ascii="Times New Roman" w:hAnsi="Times New Roman" w:cs="Times New Roman"/>
        </w:rPr>
        <w:t xml:space="preserve">) can generate single-locus clines </w:t>
      </w:r>
      <w:r w:rsidRPr="00353D38">
        <w:rPr>
          <w:rFonts w:ascii="Times New Roman" w:hAnsi="Times New Roman" w:cs="Times New Roman"/>
        </w:rPr>
        <w:fldChar w:fldCharType="begin" w:fldLock="1"/>
      </w:r>
      <w:r w:rsidRPr="00353D38">
        <w:rPr>
          <w:rFonts w:ascii="Times New Roman" w:hAnsi="Times New Roman" w:cs="Times New Roman"/>
        </w:rPr>
        <w:instrText>ADDIN CSL_CITATION { "citationItems" : [ { "id" : "ITEM-1", "itemData" : { "DOI" : "10.1534/genetics.106.059881", "ISBN" : "0016-6731", "ISSN" : "00166731", "PMID" : "16849603", "author" : [ { "dropping-particle" : "", "family" : "Vasem\u00e4gi", "given" : "Anti", "non-dropping-particle" : "", "parse-names" : false, "suffix" : "" } ], "container-title" : "Genetics", "id" : "ITEM-1", "issue" : "4", "issued" : { "date-parts" : [ [ "2006" ] ] }, "page" : "2411-2414", "title" : "The adaptive hypothesis of clinal variation revisited:single-locus clines as a result of spatially restricted gene flow", "type" : "article-journal", "volume" : "173" }, "uris" : [ "http://www.mendeley.com/documents/?uuid=01713dd0-9b14-43b5-8cb7-d585087409d6" ] }, { "id" : "ITEM-2", "itemData" : { "DOI" : "10.1111/mec.13162", "ISBN" : "1365-294X", "ISSN" : "1365294X", "PMID" : "25891044", "abstract" : "Biological invasions are 'natural' experiments that can improve our understanding of contemporary evolution. We evaluate evidence for population differentiation, natural selection and adaptive evolution of invading plants and animals at two nested spatial scales: (i) among introduced populations (ii) between native and introduced genotypes. Evolution during invasion is frequently inferred, but rarely confirmed as adaptive. In common garden studies, quantitative trait differentiation is only marginally lower (~3.5%) among introduced relative to native populations, despite genetic bottlenecks and shorter timescales (i.e. millennia vs. decades). However, differentiation between genotypes from the native vs. introduced range is less clear and confounded by nonrandom geographic sampling; simulations suggest this causes a high false-positive discovery rate (&gt;50%) in geographically structured populations. Selection differentials (\u00a6s\u00a6) are stronger in introduced than in native species, although selection gradients (\u00a6\u03b2\u00a6) are not, consistent with introduced species experiencing weaker genetic constraints. This could facilitate rapid adaptation, but evidence is limited. For example, rapid phenotypic evolution often manifests as geographical clines, but simulations demonstrate that nonadaptive trait clines can evolve frequently during colonization (~two-thirds of simulations). Additionally, QST -FST studies may often misrepresent the strength and form of natural selection acting during invasion. Instead, classic approaches in evolutionary ecology (e.g. selection analysis, reciprocal transplant, artificial selection) are necessary to determine the frequency of adaptive evolution during invasion and its influence on establishment, spread and impact of invasive species. These studies are rare but crucial for managing biological invasions in the context of global change.", "author" : [ { "dropping-particle" : "", "family" : "Colautti", "given" : "Robert I", "non-dropping-particle" : "", "parse-names" : false, "suffix" : "" }, { "dropping-particle" : "", "family" : "Lau", "given" : "Jennifer A", "non-dropping-particle" : "", "parse-names" : false, "suffix" : "" } ], "container-title" : "Molecular Ecology", "id" : "ITEM-2", "issue" : "9", "issued" : { "date-parts" : [ [ "2015" ] ] }, "page" : "1999-2017", "title" : "Contemporary evolution during invasion: Evidence for differentiation, natural selection, and local adaptation", "type" : "article-journal", "volume" : "24" }, "uris" : [ "http://www.mendeley.com/documents/?uuid=213fa837-1f63-430a-938f-7504fe796652" ] } ], "mendeley" : { "formattedCitation" : "(Vasem\u00e4gi 2006; Colautti and Lau 2015)", "manualFormatting" : "(Vasem\u00e4gi 2006)", "plainTextFormattedCitation" : "(Vasem\u00e4gi 2006; Colautti and Lau 2015)", "previouslyFormattedCitation" : "(Vasem\u00e4gi 2006; Colautti and Lau 2015)" }, "properties" : {  }, "schema" : "https://github.com/citation-style-language/schema/raw/master/csl-citation.json" }</w:instrText>
      </w:r>
      <w:r w:rsidRPr="00353D38">
        <w:rPr>
          <w:rFonts w:ascii="Times New Roman" w:hAnsi="Times New Roman" w:cs="Times New Roman"/>
        </w:rPr>
        <w:fldChar w:fldCharType="separate"/>
      </w:r>
      <w:r w:rsidRPr="00353D38">
        <w:rPr>
          <w:rFonts w:ascii="Times New Roman" w:hAnsi="Times New Roman" w:cs="Times New Roman"/>
          <w:noProof/>
        </w:rPr>
        <w:t>(Vasemägi 2006)</w:t>
      </w:r>
      <w:r w:rsidRPr="00353D38">
        <w:rPr>
          <w:rFonts w:ascii="Times New Roman" w:hAnsi="Times New Roman" w:cs="Times New Roman"/>
        </w:rPr>
        <w:fldChar w:fldCharType="end"/>
      </w:r>
      <w:r w:rsidRPr="00353D38">
        <w:rPr>
          <w:rFonts w:ascii="Times New Roman" w:hAnsi="Times New Roman" w:cs="Times New Roman"/>
        </w:rPr>
        <w:t xml:space="preserve">. Similarly, serial founder events can generate clines in additive quantitative traits </w:t>
      </w:r>
      <w:r w:rsidRPr="00353D38">
        <w:rPr>
          <w:rFonts w:ascii="Times New Roman" w:hAnsi="Times New Roman" w:cs="Times New Roman"/>
        </w:rPr>
        <w:fldChar w:fldCharType="begin" w:fldLock="1"/>
      </w:r>
      <w:r w:rsidRPr="00353D38">
        <w:rPr>
          <w:rFonts w:ascii="Times New Roman" w:hAnsi="Times New Roman" w:cs="Times New Roman"/>
        </w:rPr>
        <w:instrText>ADDIN CSL_CITATION { "citationItems" : [ { "id" : "ITEM-1", "itemData" : { "DOI" : "10.1111/mec.13162", "ISBN" : "1365-294X", "ISSN" : "1365294X", "PMID" : "25891044", "abstract" : "Biological invasions are 'natural' experiments that can improve our understanding of contemporary evolution. We evaluate evidence for population differentiation, natural selection and adaptive evolution of invading plants and animals at two nested spatial scales: (i) among introduced populations (ii) between native and introduced genotypes. Evolution during invasion is frequently inferred, but rarely confirmed as adaptive. In common garden studies, quantitative trait differentiation is only marginally lower (~3.5%) among introduced relative to native populations, despite genetic bottlenecks and shorter timescales (i.e. millennia vs. decades). However, differentiation between genotypes from the native vs. introduced range is less clear and confounded by nonrandom geographic sampling; simulations suggest this causes a high false-positive discovery rate (&gt;50%) in geographically structured populations. Selection differentials (\u00a6s\u00a6) are stronger in introduced than in native species, although selection gradients (\u00a6\u03b2\u00a6) are not, consistent with introduced species experiencing weaker genetic constraints. This could facilitate rapid adaptation, but evidence is limited. For example, rapid phenotypic evolution often manifests as geographical clines, but simulations demonstrate that nonadaptive trait clines can evolve frequently during colonization (~two-thirds of simulations). Additionally, QST -FST studies may often misrepresent the strength and form of natural selection acting during invasion. Instead, classic approaches in evolutionary ecology (e.g. selection analysis, reciprocal transplant, artificial selection) are necessary to determine the frequency of adaptive evolution during invasion and its influence on establishment, spread and impact of invasive species. These studies are rare but crucial for managing biological invasions in the context of global change.", "author" : [ { "dropping-particle" : "", "family" : "Colautti", "given" : "Robert I", "non-dropping-particle" : "", "parse-names" : false, "suffix" : "" }, { "dropping-particle" : "", "family" : "Lau", "given" : "Jennifer A", "non-dropping-particle" : "", "parse-names" : false, "suffix" : "" } ], "container-title" : "Molecular Ecology", "id" : "ITEM-1", "issue" : "9", "issued" : { "date-parts" : [ [ "2015" ] ] }, "page" : "1999-2017", "title" : "Contemporary evolution during invasion: Evidence for differentiation, natural selection, and local adaptation", "type" : "article-journal", "volume" : "24" }, "uris" : [ "http://www.mendeley.com/documents/?uuid=213fa837-1f63-430a-938f-7504fe796652" ] } ], "mendeley" : { "formattedCitation" : "(Colautti and Lau 2015)", "plainTextFormattedCitation" : "(Colautti and Lau 2015)", "previouslyFormattedCitation" : "(Colautti and Lau 2015)" }, "properties" : {  }, "schema" : "https://github.com/citation-style-language/schema/raw/master/csl-citation.json" }</w:instrText>
      </w:r>
      <w:r w:rsidRPr="00353D38">
        <w:rPr>
          <w:rFonts w:ascii="Times New Roman" w:hAnsi="Times New Roman" w:cs="Times New Roman"/>
        </w:rPr>
        <w:fldChar w:fldCharType="separate"/>
      </w:r>
      <w:r w:rsidRPr="00353D38">
        <w:rPr>
          <w:rFonts w:ascii="Times New Roman" w:hAnsi="Times New Roman" w:cs="Times New Roman"/>
          <w:noProof/>
        </w:rPr>
        <w:t>(Colautti and Lau 2015)</w:t>
      </w:r>
      <w:r w:rsidRPr="00353D38">
        <w:rPr>
          <w:rFonts w:ascii="Times New Roman" w:hAnsi="Times New Roman" w:cs="Times New Roman"/>
        </w:rPr>
        <w:fldChar w:fldCharType="end"/>
      </w:r>
      <w:r w:rsidRPr="00353D38">
        <w:rPr>
          <w:rFonts w:ascii="Times New Roman" w:hAnsi="Times New Roman" w:cs="Times New Roman"/>
        </w:rPr>
        <w:t xml:space="preserve"> and phenotypic clines can arise through multiple introductions from a species’ native range during invasion </w:t>
      </w:r>
      <w:r w:rsidRPr="00353D38">
        <w:rPr>
          <w:rFonts w:ascii="Times New Roman" w:hAnsi="Times New Roman" w:cs="Times New Roman"/>
        </w:rPr>
        <w:fldChar w:fldCharType="begin" w:fldLock="1"/>
      </w:r>
      <w:r w:rsidRPr="00353D38">
        <w:rPr>
          <w:rFonts w:ascii="Times New Roman" w:hAnsi="Times New Roman" w:cs="Times New Roman"/>
        </w:rPr>
        <w:instrText>ADDIN CSL_CITATION { "citationItems" : [ { "id" : "ITEM-1", "itemData" : { "DOI" : "10.1111/j.1469-8137.2009.02892.x", "ISBN" : "1469-8137", "ISSN" : "0028646X", "PMID" : "19538550", "abstract" : "Phenotypic and genetic clines have long been synonymous with adaptive evolution. However, other processes (for example, migration, range expansion, invasion) may generate clines in traits or loci across geographical and environmental gradients. It is therefore important to distinguish between clines that represent adaptive evolution and those that result from selectively neutral demographic or genetic processes. We tested for the differentiation of phenotypic traits along environmental gradients using two species in the genus Silene, whilst statistically controlling for colonization history and founder effects. We sampled seed families from across the native and introduced ranges, genotyped individuals and estimated phenotypic differentiation in replicated common gardens. The results suggest that post-glacial expansion of S. vulgaris and S. latifolia involved both neutral and adaptive genetic differentiation (clines) of life history traits along major axes of environmental variation in Europe and North America. Phenotypic clines generally persisted when tested against the neutral expectation, although some clines disappeared (and one cline emerged) when the effects of genetic ancestry were statistically removed. Colonization history, estimated using genetic markers, is a useful null model for tests of adaptive trait divergence, especially during range expansion and invasion when selection and gene flow may not have reached equilibrium.", "author" : [ { "dropping-particle" : "", "family" : "Keller", "given" : "Stephen R", "non-dropping-particle" : "", "parse-names" : false, "suffix" : "" }, { "dropping-particle" : "", "family" : "Sowell", "given" : "Dexter R", "non-dropping-particle" : "", "parse-names" : false, "suffix" : "" }, { "dropping-particle" : "", "family" : "Neiman", "given" : "Maurine", "non-dropping-particle" : "", "parse-names" : false, "suffix" : "" }, { "dropping-particle" : "", "family" : "Wolfe", "given" : "Lorne M", "non-dropping-particle" : "", "parse-names" : false, "suffix" : "" }, { "dropping-particle" : "", "family" : "Taylor", "given" : "Douglas R", "non-dropping-particle" : "", "parse-names" : false, "suffix" : "" } ], "container-title" : "New Phytologist", "id" : "ITEM-1", "issue" : "3", "issued" : { "date-parts" : [ [ "2009" ] ] }, "page" : "678-690", "title" : "Adaptation and colonization history affect the evolution of clines in two introduced species", "type" : "article-journal", "volume" : "183" }, "uris" : [ "http://www.mendeley.com/documents/?uuid=df76c020-9759-4cd1-84bb-2837e0e58762" ] } ], "mendeley" : { "formattedCitation" : "(Keller et al. 2009)", "plainTextFormattedCitation" : "(Keller et al. 2009)", "previouslyFormattedCitation" : "(Keller et al. 2009)" }, "properties" : {  }, "schema" : "https://github.com/citation-style-language/schema/raw/master/csl-citation.json" }</w:instrText>
      </w:r>
      <w:r w:rsidRPr="00353D38">
        <w:rPr>
          <w:rFonts w:ascii="Times New Roman" w:hAnsi="Times New Roman" w:cs="Times New Roman"/>
        </w:rPr>
        <w:fldChar w:fldCharType="separate"/>
      </w:r>
      <w:r w:rsidRPr="00353D38">
        <w:rPr>
          <w:rFonts w:ascii="Times New Roman" w:hAnsi="Times New Roman" w:cs="Times New Roman"/>
          <w:noProof/>
        </w:rPr>
        <w:t>(Keller et al. 2009)</w:t>
      </w:r>
      <w:r w:rsidRPr="00353D38">
        <w:rPr>
          <w:rFonts w:ascii="Times New Roman" w:hAnsi="Times New Roman" w:cs="Times New Roman"/>
        </w:rPr>
        <w:fldChar w:fldCharType="end"/>
      </w:r>
      <w:r w:rsidRPr="00353D38">
        <w:rPr>
          <w:rFonts w:ascii="Times New Roman" w:hAnsi="Times New Roman" w:cs="Times New Roman"/>
        </w:rPr>
        <w:t>. Disentangling the relative importance of stochastic and deterministic forces in the formation of clines is thus essential prior to invoking the role of selection in generating differentiation among populations.</w:t>
      </w:r>
    </w:p>
    <w:p w14:paraId="3046B036" w14:textId="77777777" w:rsidR="00695730" w:rsidRPr="00353D38" w:rsidRDefault="00695730" w:rsidP="00695730">
      <w:pPr>
        <w:spacing w:line="480" w:lineRule="auto"/>
        <w:ind w:firstLine="360"/>
        <w:rPr>
          <w:rFonts w:ascii="Times New Roman" w:hAnsi="Times New Roman" w:cs="Times New Roman"/>
        </w:rPr>
      </w:pPr>
      <w:r w:rsidRPr="00353D38">
        <w:rPr>
          <w:rFonts w:ascii="Times New Roman" w:hAnsi="Times New Roman" w:cs="Times New Roman"/>
        </w:rPr>
        <w:t xml:space="preserve">A corollary of the formation of single-locus or additive trait clines via neutral processes is that clines in both directions should occur </w:t>
      </w:r>
      <w:r w:rsidRPr="00353D38">
        <w:rPr>
          <w:rFonts w:ascii="Times New Roman" w:hAnsi="Times New Roman" w:cs="Times New Roman"/>
        </w:rPr>
        <w:t>in proportion to the initial frequency of underlying alleles</w:t>
      </w:r>
      <w:r w:rsidRPr="00353D38">
        <w:rPr>
          <w:rFonts w:ascii="Times New Roman" w:hAnsi="Times New Roman" w:cs="Times New Roman"/>
        </w:rPr>
        <w:t xml:space="preserve">. Thus, the presence of multiple independent clines in the same direction (i.e. parallel clines) is strong evidence for the role of natural selection, as putative adaptations are unlikely to evolve repeatedly via stochastic forces </w:t>
      </w:r>
      <w:r w:rsidRPr="00353D38">
        <w:rPr>
          <w:rFonts w:ascii="Times New Roman" w:hAnsi="Times New Roman" w:cs="Times New Roman"/>
        </w:rPr>
        <w:fldChar w:fldCharType="begin" w:fldLock="1"/>
      </w:r>
      <w:r w:rsidRPr="00353D38">
        <w:rPr>
          <w:rFonts w:ascii="Times New Roman" w:hAnsi="Times New Roman" w:cs="Times New Roman"/>
        </w:rPr>
        <w:instrText>ADDIN CSL_CITATION { "citationItems" : [ { "id" : "ITEM-1", "itemData" : { "DOI" : "10.1002/ece3.262", "ISBN" : "4169785878", "ISSN" : "20457758", "PMID" : "22833792", "abstract" : "Introduced species frequently show geographic differentiation, and when differentiation mirrors the ancestral range, it is often taken as evidence of adaptive evolution. The mouse-ear cress (Arabidopsis thaliana) was introduced to North America from Eurasia 150-200 years ago, providing an opportunity to study parallel adaptation in a genetic model organism. Here, we test for clinal variation in flowering time using 199 North American (NA) accessions of A. thaliana, and evaluate the contributions of major flowering time genes FRI, FLC, and PHYC as well as potential ecological mechanisms underlying differentiation. We find evidence for substantial within population genetic variation in quantitative traits and flowering time, and putatively adaptive longitudinal differentiation, despite low levels of variation at FRI, FLC, and PHYC and genome-wide reductions in population structure relative to Eurasian (EA) samples. The observed longitudinal cline in flowering time in North America is parallel to an EA cline, robust to the effects of population structure, and associated with geographic variation in winter precipitation and temperature. We detected major effects of FRI on quantitative traits associated with reproductive fitness, although the haplotype associated with higher fitness remains rare in North America. Collectively, our results suggest the evolution of parallel flowering time clines through novel genetic mechanisms.", "author" : [ { "dropping-particle" : "", "family" : "Samis", "given" : "Karen E", "non-dropping-particle" : "", "parse-names" : false, "suffix" : "" }, { "dropping-particle" : "", "family" : "Murren", "given" : "Courtney J", "non-dropping-particle" : "", "parse-names" : false, "suffix" : "" }, { "dropping-particle" : "", "family" : "Bossdorf", "given" : "Oliver", "non-dropping-particle" : "", "parse-names" : false, "suffix" : "" }, { "dropping-particle" : "", "family" : "Donohue", "given" : "Kathleen", "non-dropping-particle" : "", "parse-names" : false, "suffix" : "" }, { "dropping-particle" : "", "family" : "Fenster", "given" : "Charles B", "non-dropping-particle" : "", "parse-names" : false, "suffix" : "" }, { "dropping-particle" : "", "family" : "Malmberg", "given" : "Russell L", "non-dropping-particle" : "", "parse-names" : false, "suffix" : "" }, { "dropping-particle" : "", "family" : "Purugganan", "given" : "Michael D", "non-dropping-particle" : "", "parse-names" : false, "suffix" : "" }, { "dropping-particle" : "", "family" : "Stinchcombe", "given" : "John R", "non-dropping-particle" : "", "parse-names" : false, "suffix" : "" } ], "container-title" : "Ecology and Evolution", "id" : "ITEM-1", "issue" : "6", "issued" : { "date-parts" : [ [ "2012" ] ] }, "page" : "1162-1180", "title" : "Longitudinal trends in climate drive flowering time clines in north american &lt;i&gt;Arabidopsis thaliana&lt;/i&gt;", "type" : "article-journal", "volume" : "2" }, "uris" : [ "http://www.mendeley.com/documents/?uuid=513b48ea-7d08-4fd9-8440-2e2595cea000" ] } ], "mendeley" : { "formattedCitation" : "(Samis et al. 2012)", "plainTextFormattedCitation" : "(Samis et al. 2012)", "previouslyFormattedCitation" : "(Samis et al. 2012)" }, "properties" : {  }, "schema" : "https://github.com/citation-style-language/schema/raw/master/csl-citation.json" }</w:instrText>
      </w:r>
      <w:r w:rsidRPr="00353D38">
        <w:rPr>
          <w:rFonts w:ascii="Times New Roman" w:hAnsi="Times New Roman" w:cs="Times New Roman"/>
        </w:rPr>
        <w:fldChar w:fldCharType="separate"/>
      </w:r>
      <w:r w:rsidRPr="00353D38">
        <w:rPr>
          <w:rFonts w:ascii="Times New Roman" w:hAnsi="Times New Roman" w:cs="Times New Roman"/>
          <w:noProof/>
        </w:rPr>
        <w:t>(Samis et al. 2012)</w:t>
      </w:r>
      <w:r w:rsidRPr="00353D38">
        <w:rPr>
          <w:rFonts w:ascii="Times New Roman" w:hAnsi="Times New Roman" w:cs="Times New Roman"/>
        </w:rPr>
        <w:fldChar w:fldCharType="end"/>
      </w:r>
      <w:r w:rsidRPr="00353D38">
        <w:rPr>
          <w:rFonts w:ascii="Times New Roman" w:hAnsi="Times New Roman" w:cs="Times New Roman"/>
        </w:rPr>
        <w:t xml:space="preserve">. However, when traits have a non-additive genetic basis (e.g. epistasis), clines may occur more frequently in a particular direction because stochastic changes in allele frequencies at one locus may have a disproportionate effect on phenotype frequencies. For example, stochastic forces have caused the repeated loss of the Mendelian inherited, </w:t>
      </w:r>
      <w:proofErr w:type="spellStart"/>
      <w:r w:rsidRPr="00353D38">
        <w:rPr>
          <w:rFonts w:ascii="Times New Roman" w:hAnsi="Times New Roman" w:cs="Times New Roman"/>
        </w:rPr>
        <w:t>epistatically</w:t>
      </w:r>
      <w:proofErr w:type="spellEnd"/>
      <w:r w:rsidRPr="00353D38">
        <w:rPr>
          <w:rFonts w:ascii="Times New Roman" w:hAnsi="Times New Roman" w:cs="Times New Roman"/>
        </w:rPr>
        <w:t xml:space="preserve"> determined short-style (S) morph from </w:t>
      </w:r>
      <w:proofErr w:type="spellStart"/>
      <w:r w:rsidRPr="00353D38">
        <w:rPr>
          <w:rFonts w:ascii="Times New Roman" w:hAnsi="Times New Roman" w:cs="Times New Roman"/>
        </w:rPr>
        <w:t>tristylous</w:t>
      </w:r>
      <w:proofErr w:type="spellEnd"/>
      <w:r w:rsidRPr="00353D38">
        <w:rPr>
          <w:rFonts w:ascii="Times New Roman" w:hAnsi="Times New Roman" w:cs="Times New Roman"/>
        </w:rPr>
        <w:t xml:space="preserve"> populations of </w:t>
      </w:r>
      <w:proofErr w:type="spellStart"/>
      <w:r w:rsidRPr="00353D38">
        <w:rPr>
          <w:rFonts w:ascii="Times New Roman" w:hAnsi="Times New Roman" w:cs="Times New Roman"/>
          <w:i/>
        </w:rPr>
        <w:t>Eichhornia</w:t>
      </w:r>
      <w:proofErr w:type="spellEnd"/>
      <w:r w:rsidRPr="00353D38">
        <w:rPr>
          <w:rFonts w:ascii="Times New Roman" w:hAnsi="Times New Roman" w:cs="Times New Roman"/>
          <w:i/>
        </w:rPr>
        <w:t xml:space="preserve"> </w:t>
      </w:r>
      <w:proofErr w:type="spellStart"/>
      <w:r w:rsidRPr="00353D38">
        <w:rPr>
          <w:rFonts w:ascii="Times New Roman" w:hAnsi="Times New Roman" w:cs="Times New Roman"/>
          <w:i/>
        </w:rPr>
        <w:t>paniculata</w:t>
      </w:r>
      <w:proofErr w:type="spellEnd"/>
      <w:r w:rsidRPr="00353D38">
        <w:rPr>
          <w:rFonts w:ascii="Times New Roman" w:hAnsi="Times New Roman" w:cs="Times New Roman"/>
        </w:rPr>
        <w:t xml:space="preserve"> in North-eastern Brazil, Jamaica, and Cuba </w:t>
      </w:r>
      <w:r w:rsidRPr="00353D38">
        <w:rPr>
          <w:rFonts w:ascii="Times New Roman" w:hAnsi="Times New Roman" w:cs="Times New Roman"/>
        </w:rPr>
        <w:fldChar w:fldCharType="begin" w:fldLock="1"/>
      </w:r>
      <w:r w:rsidRPr="00353D38">
        <w:rPr>
          <w:rFonts w:ascii="Times New Roman" w:hAnsi="Times New Roman" w:cs="Times New Roman"/>
        </w:rPr>
        <w:instrText>ADDIN CSL_CITATION { "citationItems" : [ { "id" : "ITEM-1", "itemData" : { "DOI" : "10.1038/hdy.1992.148", "ISBN" : "0018-067X", "ISSN" : "0018-067X", "abstract" : "We investigated whether stochastic processes influence the frequency of mating types within populations of tristylous Eichhornia paniculata in northeastern Brazil. The importance of genetic drift as a result of small populations was evaluated using survey data on spatial and temporal variation in style morph frequencies in natural populations. The patterns expected when morph variation is due entirely to stochastic forces in finite popUlations were determined by computer simulation of tristylous populations, for various sampling schemes. Surveys of a total of 167 populations, censused during 1982-1989, indicated that morph structure was negatively correlated with population size. Populations with three style morphs were significantly larger than those containing two or one morph, suggesting that evolutionary processes in small populations may account for morph loss. In 88 populations surveyed for either 2 or 3 consecutive years, 33 per cent showed significant changes in morph frequency. There were no consistent patterns in the direction of morph frequency change and the magnitude of change was largest in small populations (N &lt; 50). Among the 12 trimorphic populations that lost morphs during the survey period, the L, M and S morphs were lost 2, 6 and 11 times respectively, a pattern consistent with stochastic morph loss under the two-locus inheritance pattern for tristyly. Simulation results indicated that the observed proportion of populations with significant morph frequency change and the magnitude of this change could be accounted for by random processes alone. Collectively, these findings are consis- tent with the hypothesis that genetic drift plays an important role in influencing morph frequencies in populations of E. paniculata.", "author" : [ { "dropping-particle" : "", "family" : "Husband", "given" : "Brian C", "non-dropping-particle" : "", "parse-names" : false, "suffix" : "" }, { "dropping-particle" : "", "family" : "Barrett", "given" : "Spencer C H", "non-dropping-particle" : "", "parse-names" : false, "suffix" : "" } ], "container-title" : "Heredity", "id" : "ITEM-1", "issue" : "January", "issued" : { "date-parts" : [ [ "1992" ] ] }, "page" : "440-449", "title" : "Genetic drift and the maintenance of the style length polymorphism in tristylous populations of &lt;i&gt;Eichhornia paniculata&lt;/i&gt; (Pontederiaceae)", "type" : "article-journal", "volume" : "69" }, "uris" : [ "http://www.mendeley.com/documents/?uuid=503df34f-eb7b-48eb-ae24-0241a3b4ef51" ] }, { "id" : "ITEM-2", "itemData" : { "author" : [ { "dropping-particle" : "", "family" : "Husband", "given" : "Brian C", "non-dropping-particle" : "", "parse-names" : false, "suffix" : "" }, { "dropping-particle" : "", "family" : "Barrett", "given" : "Spencer C H", "non-dropping-particle" : "", "parse-names" : false, "suffix" : "" } ], "container-title" : "Evolution", "id" : "ITEM-2", "issue" : "6", "issued" : { "date-parts" : [ [ "1992" ] ] }, "page" : "1875-1890", "title" : "Effective population size and genetic drift in tristylous &lt;i&gt;Eichhornia paniculata&lt;/i&gt;", "type" : "article-journal", "volume" : "46" }, "uris" : [ "http://www.mendeley.com/documents/?uuid=09f586f6-6496-48aa-90b1-47ca9d3cc583" ] }, { "id" : "ITEM-3", "itemData" : { "DOI" : "10.2307/2409456", "ISBN" : "0014-3820", "ISSN" : "0014-3820", "abstract" : "Eichhornia paniculata (Pontederiaceae) displays a wide range of outcrossing levels as a result of the dissolution of the tristvlous genetic v-ol-vm or-a hism and the evolution of semihomostyly. Population surveys, comparison of fitness components of the style morphs, and computer simulations were used to investigate the breakdown of tristyly and the selective mechanisms responsible for the evolution of self-fertilization. Of 1 10 populations surveyed in northeast Brazil and Jamaica, 53% were trimorphic, 25% were dimorphic, and 22% were monomorphic for style morph. The short (S) morph was underrepresented in trimorphic populations and absent from nontrimorphic populations. The mid (M) morph predominated in dimorphic populations and was the only morph in monomorphic populations. Stamen modifications promoting selfing, associated with semihomostyle evolution, were largely confined to the M morph. They were rare in trimorphic populations, common in dimorphic populations, and often fixed in monomorphic populations. Stochastic simulations and comparisons of fmit set in natural populations indicate that founder events, population bottlenecks, and lowered fertility of the S morph due to an absence of longtongued pollinators can each account for loss of the S morph from trimorphic populations. A reduced level of disassortative mating can accentuate the rate at which the S morph is lost by both random and deterministic processes. Nontrimorphic populations occur at the geographical margins of the region surveyed and tend to be smaller and less dense than trimorphic populations. These observations and the higher fruit set of the M morph relative to the L morph in dimorphic populations suggest that reproductive assurance, favoring selfing variants of the M morph under conditions of low pollinator service, has been of primary importance in the origin of most monomorphic populations. Where pollinator service is reliable, however, automatic selection of selfing genes, aided by mating asymmetries between the morphs, can cause the M morph to spread to fixation in dimorphic populations.", "author" : [ { "dropping-particle" : "", "family" : "Barrett", "given" : "Spencer C H", "non-dropping-particle" : "", "parse-names" : false, "suffix" : "" }, { "dropping-particle" : "", "family" : "Morgan", "given" : "Martin T", "non-dropping-particle" : "", "parse-names" : false, "suffix" : "" }, { "dropping-particle" : "", "family" : "Husband", "given" : "Brian C", "non-dropping-particle" : "", "parse-names" : false, "suffix" : "" } ], "container-title" : "Evolution", "id" : "ITEM-3", "issued" : { "date-parts" : [ [ "1989" ] ] }, "page" : "1398-1416", "title" : "The dissolution of a complex genetic polymorphism: the evolution of self-fertilization in tristylous Eichhornia paniculata (Pontederiaceae)", "type" : "article", "volume" : "43" }, "uris" : [ "http://www.mendeley.com/documents/?uuid=31e31a9f-f520-437e-a385-742aa2825f78" ] }, { "id" : "ITEM-4", "itemData" : { "DOI" : "10.1111/j.1469-8137.2009.02937.x", "author" : [ { "dropping-particle" : "", "family" : "Barrett", "given" : "Spencer C H", "non-dropping-particle" : "", "parse-names" : false, "suffix" : "" }, { "dropping-particle" : "", "family" : "Ness", "given" : "Rob W", "non-dropping-particle" : "", "parse-names" : false, "suffix" : "" }, { "dropping-particle" : "", "family" : "Vallejo-Mar\u00edn", "given" : "Mario", "non-dropping-particle" : "", "parse-names" : false, "suffix" : "" } ], "container-title" : "New Phytologist", "id" : "ITEM-4", "issued" : { "date-parts" : [ [ "2009" ] ] }, "page" : "546-556", "title" : "Evolutionary pathways to self- fertilization in a tristylous plant species", "type" : "article-journal" }, "uris" : [ "http://www.mendeley.com/documents/?uuid=be216862-03b0-4bcb-941f-d998118ed9c6" ] }, { "id" : "ITEM-5", "itemData" : { "ISSN" : "0265-072X", "abstract" : "'In their manner of fertilization a more remarkable case than can, perhaps, be found in any other plant or animal. Three plainly different forms occur: each of these is an hermaphrod.ite, each is distinct in its female organs from the other two forms, and each is furnished with two sets of stamens or males differing from each other in appearance and function. In short, nature has ordained a most complex marriage-arrangement, namely a triple union between three hermaphrodites' (Charles Darwin 1865: 169, describing tristylous Lythrum species.)", "author" : [ { "dropping-particle" : "", "family" : "Barrett", "given" : "Spencer C H", "non-dropping-particle" : "", "parse-names" : false, "suffix" : "" } ], "container-title" : "Oxford Surveys in Evolutionary Biology", "id" : "ITEM-5", "issued" : { "date-parts" : [ [ "1993" ] ] }, "page" : "283-326", "title" : "The evolutionary biology of tristyly", "type" : "chapter" }, "uris" : [ "http://www.mendeley.com/documents/?uuid=a5e0ac1d-145b-41b0-a379-c9c52cb8c3b0" ] } ], "mendeley" : { "formattedCitation" : "(Barrett et al. 1989, 2009, Husband and Barrett 1992a,b; Barrett 1993)", "plainTextFormattedCitation" : "(Barrett et al. 1989, 2009, Husband and Barrett 1992a,b; Barrett 1993)", "previouslyFormattedCitation" : "(Barrett et al. 1989, 2009, Husband and Barrett 1992a,b; Barrett 1993)" }, "properties" : {  }, "schema" : "https://github.com/citation-style-language/schema/raw/master/csl-citation.json" }</w:instrText>
      </w:r>
      <w:r w:rsidRPr="00353D38">
        <w:rPr>
          <w:rFonts w:ascii="Times New Roman" w:hAnsi="Times New Roman" w:cs="Times New Roman"/>
        </w:rPr>
        <w:fldChar w:fldCharType="separate"/>
      </w:r>
      <w:r w:rsidRPr="00353D38">
        <w:rPr>
          <w:rFonts w:ascii="Times New Roman" w:hAnsi="Times New Roman" w:cs="Times New Roman"/>
          <w:noProof/>
        </w:rPr>
        <w:t>(Barrett et al. 1989, 2009, Husband and Barrett 1992a,b; Barrett 1993)</w:t>
      </w:r>
      <w:r w:rsidRPr="00353D38">
        <w:rPr>
          <w:rFonts w:ascii="Times New Roman" w:hAnsi="Times New Roman" w:cs="Times New Roman"/>
        </w:rPr>
        <w:fldChar w:fldCharType="end"/>
      </w:r>
      <w:r w:rsidRPr="00353D38">
        <w:rPr>
          <w:rFonts w:ascii="Times New Roman" w:hAnsi="Times New Roman" w:cs="Times New Roman"/>
        </w:rPr>
        <w:t>. The fact that drift can lead to directional changes in non-additive traits across multiple, independent populations means that the presence of parallel clines in such traits is insufficient evidence for the role of selection in generating adaptive differentiation. In such cases, selection should only be invoked upon observing more clines than would be expected under solely the effects of drift. Studies exploring trait differentiation across replicate, independent geographical gradients in selection and demography and that take explicit consideration of the genetic architecture of the trait(s) in question would provide the strongest test of the relative contribution of drift, selection, and gene flow in the formation of parallel clines.</w:t>
      </w:r>
    </w:p>
    <w:p w14:paraId="22E2CFDA" w14:textId="77777777" w:rsidR="00695730" w:rsidRPr="00353D38" w:rsidRDefault="00695730" w:rsidP="00695730">
      <w:pPr>
        <w:spacing w:line="480" w:lineRule="auto"/>
        <w:ind w:firstLine="360"/>
        <w:rPr>
          <w:rFonts w:ascii="Times New Roman" w:hAnsi="Times New Roman" w:cs="Times New Roman"/>
        </w:rPr>
      </w:pPr>
      <w:commentRangeStart w:id="3"/>
      <w:commentRangeStart w:id="4"/>
      <w:r w:rsidRPr="00353D38">
        <w:rPr>
          <w:rFonts w:ascii="Times New Roman" w:hAnsi="Times New Roman" w:cs="Times New Roman"/>
        </w:rPr>
        <w:t>Urbanization</w:t>
      </w:r>
      <w:commentRangeEnd w:id="3"/>
      <w:r w:rsidRPr="00353D38">
        <w:rPr>
          <w:rStyle w:val="CommentReference"/>
          <w:rFonts w:ascii="Times New Roman" w:hAnsi="Times New Roman" w:cs="Times New Roman"/>
          <w:sz w:val="24"/>
          <w:szCs w:val="24"/>
        </w:rPr>
        <w:commentReference w:id="3"/>
      </w:r>
      <w:commentRangeEnd w:id="4"/>
      <w:r w:rsidRPr="00353D38">
        <w:rPr>
          <w:rStyle w:val="CommentReference"/>
          <w:rFonts w:ascii="Times New Roman" w:hAnsi="Times New Roman" w:cs="Times New Roman"/>
          <w:sz w:val="24"/>
          <w:szCs w:val="24"/>
        </w:rPr>
        <w:commentReference w:id="4"/>
      </w:r>
      <w:r w:rsidRPr="00353D38">
        <w:rPr>
          <w:rFonts w:ascii="Times New Roman" w:hAnsi="Times New Roman" w:cs="Times New Roman"/>
        </w:rPr>
        <w:t xml:space="preserve"> is one of the most widespread human disturbances on earth and it provides an excellent large-scale replicated system to study how adaptive and non-adaptive evolutionary processes contribute to the formation of parallel clines. Urban environments continue to expand across the globe and are a leading cause of species extinction </w:t>
      </w:r>
      <w:r w:rsidRPr="00353D38">
        <w:rPr>
          <w:rFonts w:ascii="Times New Roman" w:hAnsi="Times New Roman" w:cs="Times New Roman"/>
        </w:rPr>
        <w:fldChar w:fldCharType="begin" w:fldLock="1"/>
      </w:r>
      <w:r w:rsidRPr="00353D38">
        <w:rPr>
          <w:rFonts w:ascii="Times New Roman" w:hAnsi="Times New Roman" w:cs="Times New Roman"/>
        </w:rPr>
        <w:instrText>ADDIN CSL_CITATION { "citationItems" : [ { "id" : "ITEM-1", "itemData" : { "DOI" : "10.1146/annurev-environ-100809-125336", "ISBN" : "1543-5938 1545-2050", "ISSN" : "1543-5938", "abstract" : "Contemporary urbanization differs from historical patterns of urban growth in terms of scale, rate, location, form, and function. This re- view discusses the characteristics of contemporary urbanization and the roles of urban planning, governance, agglomeration, and globalization forces in driving and shaping the relationship between urbanization and the environment. We highlight recent research on urbanization and global change in the context of sustainability as well as opportu- nities for bundling urban development efforts, climate mitigation, and adaptation strategies to create synergies to transition to sustainability. We conclude with an analysis of global greenhouse gas emissions un- der different scenarios of future urbanization growth and discuss their implications. 167", "author" : [ { "dropping-particle" : "", "family" : "Seto", "given" : "Karen C", "non-dropping-particle" : "", "parse-names" : false, "suffix" : "" }, { "dropping-particle" : "", "family" : "S\u00e1nchez-Rodr\u00edguez", "given" : "Roberto", "non-dropping-particle" : "", "parse-names" : false, "suffix" : "" }, { "dropping-particle" : "", "family" : "Fragkias", "given" : "Michail", "non-dropping-particle" : "", "parse-names" : false, "suffix" : "" } ], "container-title" : "Annual Review of Environment and Resources", "id" : "ITEM-1", "issued" : { "date-parts" : [ [ "2010" ] ] }, "page" : "167-194", "title" : "The new geography of contemporary urbanization and the environment", "type" : "article-journal", "volume" : "35" }, "uris" : [ "http://www.mendeley.com/documents/?uuid=16391303-f42f-45fa-addb-6801195dfb97" ] }, { "id" : "ITEM-2", "itemData" : { "DOI" : "10.1016/j.biocon.2005.09.005", "ISBN" : "0006-3207", "ISSN" : "00063207", "PMID" : "3690", "abstract" : "When measured by extent and intensity, urbanization is one of the most homogenizing of all major human activities. Cities homogenize the physical environment because they are built to meet the relatively narrow needs of just one species, our own. Also, cities are maintained for centuries in a disequilibrium state from the local natural environment by the importation of vast resources of energy and materials. Consequently, as cities expand across the planet, biological homogenization increases because the same \"urban-adaptable\" species become increasingly widespread and locally abundant in cities across the planet. As urbanization often produces a local gradient of disturbance, one can also observe a gradient of homogenization. Synanthropic species adapted to intensely modified built habitats at the urban core are \"global homogenizers\", found in cities worldwide. However, many suburban and urban fringe habitats are occupied by native species that become regionally widespread. These suburban adapters typically consist of early successional plants and \"edge\" animal species such as mesopredator mammals, and ground-foraging, omnivorous and frugivorous birds that can utilize gardens, forest fragments and many other habitats available in the suburbs. A basic conservation challenge is that urban biota is often quite diverse and very abundant. The intentional and unintentional importation of species adapted to urban habitats, combined with many food resources imported for human use, often produces local species diversity and abundance that is often equal to or greater than the surrounding landscape. With the important exception of low-income areas, urban human populations often inhabit richly cultivated suburban habitats with a relatively high local floral and faunal diversity and/or abundance without awareness of the global impoverishment caused by urbanization. Equally challenging is that, because so many urban species are immigrants adapting to city habitats, urbanites of all income levels become increasingly disconnected from local indigenous species and their natural ecosystems. Urban conservation should therefore focus on promoting preservation and restoration of local indigenous species.", "author" : [ { "dropping-particle" : "", "family" : "McKinney", "given" : "Michael L", "non-dropping-particle" : "", "parse-names" : false, "suffix" : "" } ], "container-title" : "Biological Conservation", "id" : "ITEM-2", "issue" : "3", "issued" : { "date-parts" : [ [ "2006" ] ] }, "page" : "247-260", "title" : "Urbanization as a major cause of biotic homogenization", "type" : "article-journal", "volume" : "127" }, "uris" : [ "http://www.mendeley.com/documents/?uuid=51dbb637-3c0a-4f26-8f7c-45e2ffbb57af" ] } ], "mendeley" : { "formattedCitation" : "(McKinney 2006; Seto et al. 2010)", "plainTextFormattedCitation" : "(McKinney 2006; Seto et al. 2010)", "previouslyFormattedCitation" : "(McKinney 2006; Seto et al. 2010)" }, "properties" : {  }, "schema" : "https://github.com/citation-style-language/schema/raw/master/csl-citation.json" }</w:instrText>
      </w:r>
      <w:r w:rsidRPr="00353D38">
        <w:rPr>
          <w:rFonts w:ascii="Times New Roman" w:hAnsi="Times New Roman" w:cs="Times New Roman"/>
        </w:rPr>
        <w:fldChar w:fldCharType="separate"/>
      </w:r>
      <w:r w:rsidRPr="00353D38">
        <w:rPr>
          <w:rFonts w:ascii="Times New Roman" w:hAnsi="Times New Roman" w:cs="Times New Roman"/>
          <w:noProof/>
        </w:rPr>
        <w:t>(McKinney 2006; Seto et al. 2010)</w:t>
      </w:r>
      <w:r w:rsidRPr="00353D38">
        <w:rPr>
          <w:rFonts w:ascii="Times New Roman" w:hAnsi="Times New Roman" w:cs="Times New Roman"/>
        </w:rPr>
        <w:fldChar w:fldCharType="end"/>
      </w:r>
      <w:r w:rsidRPr="00353D38">
        <w:rPr>
          <w:rFonts w:ascii="Times New Roman" w:hAnsi="Times New Roman" w:cs="Times New Roman"/>
        </w:rPr>
        <w:t>, stimulating research into how they alter the evolutionary processes that enable species to persist under these drastically altered environmental conditions. The widespread fragmentation associated with urbanization has resulted in gradients in the strength of genetic drift and gene flow. For example, urban fragmentation has reduced genetic diversity among urban populations of white-footed mice (</w:t>
      </w:r>
      <w:proofErr w:type="spellStart"/>
      <w:r w:rsidRPr="00353D38">
        <w:rPr>
          <w:rFonts w:ascii="Times New Roman" w:hAnsi="Times New Roman" w:cs="Times New Roman"/>
          <w:i/>
        </w:rPr>
        <w:t>Peromyscus</w:t>
      </w:r>
      <w:proofErr w:type="spellEnd"/>
      <w:r w:rsidRPr="00353D38">
        <w:rPr>
          <w:rFonts w:ascii="Times New Roman" w:hAnsi="Times New Roman" w:cs="Times New Roman"/>
          <w:i/>
        </w:rPr>
        <w:t xml:space="preserve"> </w:t>
      </w:r>
      <w:proofErr w:type="spellStart"/>
      <w:r w:rsidRPr="00353D38">
        <w:rPr>
          <w:rFonts w:ascii="Times New Roman" w:hAnsi="Times New Roman" w:cs="Times New Roman"/>
          <w:i/>
        </w:rPr>
        <w:t>leucopus</w:t>
      </w:r>
      <w:proofErr w:type="spellEnd"/>
      <w:r w:rsidRPr="00353D38">
        <w:rPr>
          <w:rFonts w:ascii="Times New Roman" w:hAnsi="Times New Roman" w:cs="Times New Roman"/>
        </w:rPr>
        <w:t xml:space="preserve">) in New York City </w:t>
      </w:r>
      <w:r w:rsidRPr="00353D38">
        <w:rPr>
          <w:rFonts w:ascii="Times New Roman" w:hAnsi="Times New Roman" w:cs="Times New Roman"/>
        </w:rPr>
        <w:fldChar w:fldCharType="begin" w:fldLock="1"/>
      </w:r>
      <w:r w:rsidRPr="00353D38">
        <w:rPr>
          <w:rFonts w:ascii="Times New Roman" w:hAnsi="Times New Roman" w:cs="Times New Roman"/>
        </w:rPr>
        <w:instrText>ADDIN CSL_CITATION { "citationItems" : [ { "id" : "ITEM-1", "itemData" : { "DOI" : "10.1111/eva.12357", "ISBN" : "9788578110796", "ISSN" : "17524571", "PMID" : "25246403", "abstract" : "Urbanization results in pervasive habitat fragmentation and reduces standing genetic variation through bottlenecks and drift. Loss of genomewide variation may ultimately reduce the evolutionary potential of animal populations experi- encing rapidly changing conditions. In this study, we examined genomewide vari- ation among 23 white-footed mouse (Peromyscus leucopus) populations sampled along an urbanization gradient in the New York City metropolitan area. Geno- mewide variation was estimated as a proxy for evolutionary potential using more than 10 000 single nucleotide polymorphism (SNP) markers generated by ddRAD-Seq. We found that genomewide variation is inversely related to urban- ization as measured by percent impervious surface cover, and to a lesser extent, human population density. We also report that urbanization results in enhanced genomewide differentiation between populations in cities. There was no pattern of isolation by distance among these populations, but an isolation by resistance model based on impervious surface significantly explained patterns of genetic dif- ferentiation. Isolation by environment modeling also indicated that urban popu- lations deviate much more strongly from global allele frequencies than suburban or rural populations. This study is the first to examine loss of genomewide SNP variation along an urban-to-rural gradient and quantify urbanization as a driver of population genomic patterns.", "author" : [ { "dropping-particle" : "", "family" : "Munshi-South", "given" : "Jason", "non-dropping-particle" : "", "parse-names" : false, "suffix" : "" }, { "dropping-particle" : "", "family" : "Zolnik", "given" : "Christine P", "non-dropping-particle" : "", "parse-names" : false, "suffix" : "" }, { "dropping-particle" : "", "family" : "Harris", "given" : "Stephen E", "non-dropping-particle" : "", "parse-names" : false, "suffix" : "" } ], "container-title" : "Evolutionary Applications", "id" : "ITEM-1", "issue" : "4", "issued" : { "date-parts" : [ [ "2016" ] ] }, "page" : "546-564", "title" : "Population genomics of the Anthropocene: urbanization is negatively associated with genome-wide variation in white-footed mouse populations", "type" : "article-journal", "volume" : "9" }, "uris" : [ "http://www.mendeley.com/documents/?uuid=dd6a8645-ef86-41de-8ed3-b3759fa489f4" ] }, { "id" : "ITEM-2", "itemData" : { "DOI" : "10.1111/j.1365-294X.2012.05476.x", "ISBN" : "0962-1083", "ISSN" : "09621083", "PMID" : "22320856", "abstract" : "In this study, I examine the influence of urban canopy cover on gene flow between 15 white-footed mouse (Peromyscus leucopus) populations in New York City parklands. Parks in the urban core are often highly fragmented, leading to rapid genetic differentiation of relatively nonvagile species. However, a diverse array of 'green' spaces may provide dispersal corridors through 'grey' urban infrastructure. I identify urban landscape features that promote genetic connectivity in an urban environment and compare the success of two different landscape connectivity approaches at explaining gene flow. Gene flow was associated with 'effective distances' between populations that were calculated based on per cent tree canopy cover using two different approaches: (i) isolation by effective distance (IED) that calculates the single best pathway to minimize passage through high-resistance (i.e. low canopy cover) areas, and (ii) isolation by resistance (IBR), an implementation of circuit theory that identifies all low-resistance paths through the landscape. IBR, but not IED, models were significantly associated with three measures of gene flow (Nm from F(ST) , BayesAss+ and Migrate-n) after factoring out the influence of isolation by distance using partial Mantel tests. Predicted corridors for gene flow between city parks were largely narrow, linear parklands or vegetated spaces that are not managed for wildlife, such as cemeteries and roadway medians. These results have implications for understanding the impacts of urbanization trends on native wildlife, as well as for urban reforestation efforts that aim to improve urban ecosystem processes.", "author" : [ { "dropping-particle" : "", "family" : "Munshi-South", "given" : "Jason", "non-dropping-particle" : "", "parse-names" : false, "suffix" : "" } ], "container-title" : "Molecular Ecology", "id" : "ITEM-2", "issue" : "6", "issued" : { "date-parts" : [ [ "2012" ] ] }, "page" : "1360-1378", "title" : "Urban landscape genetics: Canopy cover predicts gene flow between white-footed mouse (&lt;i&gt;Peromyscus leucopus&lt;/i&gt;) populations in New York City", "type" : "article-journal", "volume" : "21" }, "uris" : [ "http://www.mendeley.com/documents/?uuid=59b705f8-d5ea-48f1-b0aa-45455fdee979" ] }, { "id" : "ITEM-3", "itemData" : { "DOI" : "10.1111/j.1365-294X.2010.04816.x", "ISBN" : "0962-1083", "ISSN" : "09621083", "PMID" : "20819163", "abstract" : "We investigated genetic diversity and structure of urban white-footed mouse, Peromyscus leucopus, populations in New York City (NYC) using variation at 18 microsatellite loci. White-footed mice are 'urban adapters' that occur at higher population densities as habitat fragments are reduced in area but have a limited ability to disperse through urbanized areas. We hypothesized that this combination of traits has produced substantial genetic structure but minimal loss of genetic variation over the last century in NYC. Allelic diversity and heterozygosity in 14 NYC populations were high, and nearly all of our NYC study sites contained genetically distinct populations of white-footed mice as measured by pairwise F(ST) , assignment tests, and Bayesian clustering analyses performed by Structure and baps. Analysis of molecular variance revealed that genetic differences between populations separated by a few kilometres are more significant than differences between prehistorically isolated landmasses (i.e. Bronx, Queens, and Manhattan). Allele size permutation tests and lack of isolation by distance indicated that mutation and migration are less important than drift as explanations for structure in urban, fragmented P. leucopus populations. Peromyscus often exhibit little genetic structure over even regional scales, prompting us to conclude that urbanization is a particularly potent driver of genetic differentiation compared to natural fragmentation.", "author" : [ { "dropping-particle" : "", "family" : "Munshi-South", "given" : "Jason", "non-dropping-particle" : "", "parse-names" : false, "suffix" : "" }, { "dropping-particle" : "", "family" : "Kharchenko", "given" : "Katerina", "non-dropping-particle" : "", "parse-names" : false, "suffix" : "" } ], "container-title" : "Molecular Ecology", "id" : "ITEM-3", "issue" : "19", "issued" : { "date-parts" : [ [ "2010" ] ] }, "page" : "4242-4254", "title" : "Rapid, pervasive genetic differentiation of urban white-footed mouse (&lt;i&gt;Peromyscus leucopus&lt;/i&gt;) populations in New York City", "type" : "article-journal", "volume" : "19Munshi-S" }, "uris" : [ "http://www.mendeley.com/documents/?uuid=1b326531-627d-4454-b3d1-00053bb581a1" ] } ], "mendeley" : { "formattedCitation" : "(Munshi-South and Kharchenko 2010; Munshi-South 2012; Munshi-South et al. 2016)", "plainTextFormattedCitation" : "(Munshi-South and Kharchenko 2010; Munshi-South 2012; Munshi-South et al. 2016)", "previouslyFormattedCitation" : "(Munshi-South and Kharchenko 2010; Munshi-South 2012; Munshi-South et al. 2016)" }, "properties" : {  }, "schema" : "https://github.com/citation-style-language/schema/raw/master/csl-citation.json" }</w:instrText>
      </w:r>
      <w:r w:rsidRPr="00353D38">
        <w:rPr>
          <w:rFonts w:ascii="Times New Roman" w:hAnsi="Times New Roman" w:cs="Times New Roman"/>
        </w:rPr>
        <w:fldChar w:fldCharType="separate"/>
      </w:r>
      <w:r w:rsidRPr="00353D38">
        <w:rPr>
          <w:rFonts w:ascii="Times New Roman" w:hAnsi="Times New Roman" w:cs="Times New Roman"/>
          <w:noProof/>
        </w:rPr>
        <w:t>(Munshi-South and Kharchenko 2010; Munshi-South 2012; Munshi-South et al. 2016)</w:t>
      </w:r>
      <w:r w:rsidRPr="00353D38">
        <w:rPr>
          <w:rFonts w:ascii="Times New Roman" w:hAnsi="Times New Roman" w:cs="Times New Roman"/>
        </w:rPr>
        <w:fldChar w:fldCharType="end"/>
      </w:r>
      <w:r w:rsidRPr="00353D38">
        <w:rPr>
          <w:rFonts w:ascii="Times New Roman" w:hAnsi="Times New Roman" w:cs="Times New Roman"/>
        </w:rPr>
        <w:t xml:space="preserve"> and fire salamanders (</w:t>
      </w:r>
      <w:proofErr w:type="spellStart"/>
      <w:r w:rsidRPr="00353D38">
        <w:rPr>
          <w:rFonts w:ascii="Times New Roman" w:hAnsi="Times New Roman" w:cs="Times New Roman"/>
          <w:i/>
        </w:rPr>
        <w:t>Salamandra</w:t>
      </w:r>
      <w:proofErr w:type="spellEnd"/>
      <w:r w:rsidRPr="00353D38">
        <w:rPr>
          <w:rFonts w:ascii="Times New Roman" w:hAnsi="Times New Roman" w:cs="Times New Roman"/>
          <w:i/>
        </w:rPr>
        <w:t xml:space="preserve"> </w:t>
      </w:r>
      <w:proofErr w:type="spellStart"/>
      <w:r w:rsidRPr="00353D38">
        <w:rPr>
          <w:rFonts w:ascii="Times New Roman" w:hAnsi="Times New Roman" w:cs="Times New Roman"/>
          <w:i/>
        </w:rPr>
        <w:t>salamandra</w:t>
      </w:r>
      <w:proofErr w:type="spellEnd"/>
      <w:r w:rsidRPr="00353D38">
        <w:rPr>
          <w:rFonts w:ascii="Times New Roman" w:hAnsi="Times New Roman" w:cs="Times New Roman"/>
        </w:rPr>
        <w:t xml:space="preserve">) in Oviedo, Spain </w:t>
      </w:r>
      <w:r w:rsidRPr="00353D38">
        <w:rPr>
          <w:rFonts w:ascii="Times New Roman" w:hAnsi="Times New Roman" w:cs="Times New Roman"/>
        </w:rPr>
        <w:fldChar w:fldCharType="begin" w:fldLock="1"/>
      </w:r>
      <w:r w:rsidRPr="00353D38">
        <w:rPr>
          <w:rFonts w:ascii="Times New Roman" w:hAnsi="Times New Roman" w:cs="Times New Roman"/>
        </w:rPr>
        <w:instrText>ADDIN CSL_CITATION { "citationItems" : [ { "id" : "ITEM-1", "itemData" : { "DOI" : "10.1111/mec.14019", "ISBN" : "4955139574", "ISSN" : "1365294X", "author" : [ { "dropping-particle" : "", "family" : "Louren\u00e7o", "given" : "Andr\u00e9", "non-dropping-particle" : "", "parse-names" : false, "suffix" : "" }, { "dropping-particle" : "", "family" : "\u00c1lvarez", "given" : "David", "non-dropping-particle" : "", "parse-names" : false, "suffix" : "" }, { "dropping-particle" : "", "family" : "Wang", "given" : "Ian J", "non-dropping-particle" : "", "parse-names" : false, "suffix" : "" }, { "dropping-particle" : "", "family" : "Velo-Ant\u00f3n", "given" : "Guillermo", "non-dropping-particle" : "", "parse-names" : false, "suffix" : "" } ], "container-title" : "Molecular Ecology", "id" : "ITEM-1", "issue" : "6", "issued" : { "date-parts" : [ [ "2017" ] ] }, "page" : "1498-1514", "title" : "Trapped within the city: integrating demography, time since isolation and population-specific traits to assess the genetic effects of urbanization", "type" : "article-journal", "volume" : "26" }, "uris" : [ "http://www.mendeley.com/documents/?uuid=4fc49f79-42f7-4076-ae34-ad5c3367fcc7" ] } ], "mendeley" : { "formattedCitation" : "(Louren\u00e7o et al. 2017)", "plainTextFormattedCitation" : "(Louren\u00e7o et al. 2017)", "previouslyFormattedCitation" : "(Louren\u00e7o et al. 2017)" }, "properties" : {  }, "schema" : "https://github.com/citation-style-language/schema/raw/master/csl-citation.json" }</w:instrText>
      </w:r>
      <w:r w:rsidRPr="00353D38">
        <w:rPr>
          <w:rFonts w:ascii="Times New Roman" w:hAnsi="Times New Roman" w:cs="Times New Roman"/>
        </w:rPr>
        <w:fldChar w:fldCharType="separate"/>
      </w:r>
      <w:r w:rsidRPr="00353D38">
        <w:rPr>
          <w:rFonts w:ascii="Times New Roman" w:hAnsi="Times New Roman" w:cs="Times New Roman"/>
          <w:noProof/>
        </w:rPr>
        <w:t>(Lourenço et al. 2017)</w:t>
      </w:r>
      <w:r w:rsidRPr="00353D38">
        <w:rPr>
          <w:rFonts w:ascii="Times New Roman" w:hAnsi="Times New Roman" w:cs="Times New Roman"/>
        </w:rPr>
        <w:fldChar w:fldCharType="end"/>
      </w:r>
      <w:r w:rsidRPr="00353D38">
        <w:rPr>
          <w:rFonts w:ascii="Times New Roman" w:hAnsi="Times New Roman" w:cs="Times New Roman"/>
        </w:rPr>
        <w:t xml:space="preserve"> due to increased genetic drift and reduced gene flow among urban populations. While the influence of urbanization on non-adaptive evolutionary processes is well-studied </w:t>
      </w:r>
      <w:r w:rsidRPr="00353D38">
        <w:rPr>
          <w:rFonts w:ascii="Times New Roman" w:hAnsi="Times New Roman" w:cs="Times New Roman"/>
        </w:rPr>
        <w:fldChar w:fldCharType="begin" w:fldLock="1"/>
      </w:r>
      <w:r w:rsidRPr="00353D38">
        <w:rPr>
          <w:rFonts w:ascii="Times New Roman" w:hAnsi="Times New Roman" w:cs="Times New Roman"/>
        </w:rPr>
        <w:instrText>ADDIN CSL_CITATION { "citationItems" : [ { "id" : "ITEM-1", "itemData" : { "DOI" : "10.1126/science.aam8327", "ISSN" : "0036-8075", "author" : [ { "dropping-particle" : "", "family" : "Johnson", "given" : "Marc T J", "non-dropping-particle" : "", "parse-names" : false, "suffix" : "" }, { "dropping-particle" : "", "family" : "Munshi-South", "given" : "Jason", "non-dropping-particle" : "", "parse-names" : false, "suffix" : "" } ], "container-title" : "Science", "id" : "ITEM-1", "issue" : "November", "issued" : { "date-parts" : [ [ "2017" ] ] }, "title" : "Evolution of life in urban environments", "type" : "article-journal", "volume" : "8327" }, "uris" : [ "http://www.mendeley.com/documents/?uuid=4bfa48e0-dce5-4070-a27a-a78d2ee1ada7" ] } ], "mendeley" : { "formattedCitation" : "(Johnson and Munshi-South 2017)", "plainTextFormattedCitation" : "(Johnson and Munshi-South 2017)", "previouslyFormattedCitation" : "(Johnson and Munshi-South 2017)" }, "properties" : {  }, "schema" : "https://github.com/citation-style-language/schema/raw/master/csl-citation.json" }</w:instrText>
      </w:r>
      <w:r w:rsidRPr="00353D38">
        <w:rPr>
          <w:rFonts w:ascii="Times New Roman" w:hAnsi="Times New Roman" w:cs="Times New Roman"/>
        </w:rPr>
        <w:fldChar w:fldCharType="separate"/>
      </w:r>
      <w:r w:rsidRPr="00353D38">
        <w:rPr>
          <w:rFonts w:ascii="Times New Roman" w:hAnsi="Times New Roman" w:cs="Times New Roman"/>
          <w:noProof/>
        </w:rPr>
        <w:t>(Johnson and Munshi-South 2017)</w:t>
      </w:r>
      <w:r w:rsidRPr="00353D38">
        <w:rPr>
          <w:rFonts w:ascii="Times New Roman" w:hAnsi="Times New Roman" w:cs="Times New Roman"/>
        </w:rPr>
        <w:fldChar w:fldCharType="end"/>
      </w:r>
      <w:r w:rsidRPr="00353D38">
        <w:rPr>
          <w:rFonts w:ascii="Times New Roman" w:hAnsi="Times New Roman" w:cs="Times New Roman"/>
        </w:rPr>
        <w:t xml:space="preserve">, evidence is emerging that urban environments alter natural selection and species adaptation as well. </w:t>
      </w:r>
    </w:p>
    <w:p w14:paraId="724C9591" w14:textId="77777777" w:rsidR="00695730" w:rsidRPr="00353D38" w:rsidRDefault="00695730" w:rsidP="00695730">
      <w:pPr>
        <w:spacing w:line="480" w:lineRule="auto"/>
        <w:ind w:firstLine="360"/>
        <w:rPr>
          <w:rFonts w:ascii="Times New Roman" w:hAnsi="Times New Roman" w:cs="Times New Roman"/>
        </w:rPr>
      </w:pPr>
      <w:r w:rsidRPr="00353D38">
        <w:rPr>
          <w:rFonts w:ascii="Times New Roman" w:hAnsi="Times New Roman" w:cs="Times New Roman"/>
        </w:rPr>
        <w:t xml:space="preserve">Urban environments are associated with variation in biotic and abiotic factors </w:t>
      </w:r>
      <w:r w:rsidRPr="00353D38">
        <w:rPr>
          <w:rFonts w:ascii="Times New Roman" w:hAnsi="Times New Roman" w:cs="Times New Roman"/>
        </w:rPr>
        <w:fldChar w:fldCharType="begin" w:fldLock="1"/>
      </w:r>
      <w:r w:rsidRPr="00353D38">
        <w:rPr>
          <w:rFonts w:ascii="Times New Roman" w:hAnsi="Times New Roman" w:cs="Times New Roman"/>
        </w:rPr>
        <w:instrText>ADDIN CSL_CITATION { "citationItems" : [ { "id" : "ITEM-1", "itemData" : { "DOI" : "10.1016/j.biocon.2005.09.005", "ISBN" : "0006-3207", "ISSN" : "00063207", "PMID" : "3690", "abstract" : "When measured by extent and intensity, urbanization is one of the most homogenizing of all major human activities. Cities homogenize the physical environment because they are built to meet the relatively narrow needs of just one species, our own. Also, cities are maintained for centuries in a disequilibrium state from the local natural environment by the importation of vast resources of energy and materials. Consequently, as cities expand across the planet, biological homogenization increases because the same \"urban-adaptable\" species become increasingly widespread and locally abundant in cities across the planet. As urbanization often produces a local gradient of disturbance, one can also observe a gradient of homogenization. Synanthropic species adapted to intensely modified built habitats at the urban core are \"global homogenizers\", found in cities worldwide. However, many suburban and urban fringe habitats are occupied by native species that become regionally widespread. These suburban adapters typically consist of early successional plants and \"edge\" animal species such as mesopredator mammals, and ground-foraging, omnivorous and frugivorous birds that can utilize gardens, forest fragments and many other habitats available in the suburbs. A basic conservation challenge is that urban biota is often quite diverse and very abundant. The intentional and unintentional importation of species adapted to urban habitats, combined with many food resources imported for human use, often produces local species diversity and abundance that is often equal to or greater than the surrounding landscape. With the important exception of low-income areas, urban human populations often inhabit richly cultivated suburban habitats with a relatively high local floral and faunal diversity and/or abundance without awareness of the global impoverishment caused by urbanization. Equally challenging is that, because so many urban species are immigrants adapting to city habitats, urbanites of all income levels become increasingly disconnected from local indigenous species and their natural ecosystems. Urban conservation should therefore focus on promoting preservation and restoration of local indigenous species.", "author" : [ { "dropping-particle" : "", "family" : "McKinney", "given" : "Michael L", "non-dropping-particle" : "", "parse-names" : false, "suffix" : "" } ], "container-title" : "Biological Conservation", "id" : "ITEM-1", "issue" : "3", "issued" : { "date-parts" : [ [ "2006" ] ] }, "page" : "247-260", "title" : "Urbanization as a major cause of biotic homogenization", "type" : "article-journal", "volume" : "127" }, "uris" : [ "http://www.mendeley.com/documents/?uuid=51dbb637-3c0a-4f26-8f7c-45e2ffbb57af" ] }, { "id" : "ITEM-2", "itemData" : { "DOI" : "10.3732/ajb.1500386", "PMID" : "26620097", "author" : [ { "dropping-particle" : "", "family" : "Johnson", "given" : "Marc T J", "non-dropping-particle" : "", "parse-names" : false, "suffix" : "" }, { "dropping-particle" : "", "family" : "Thompson", "given" : "Ken A", "non-dropping-particle" : "", "parse-names" : false, "suffix" : "" }, { "dropping-particle" : "", "family" : "Saini", "given" : "Hargurdeep S", "non-dropping-particle" : "", "parse-names" : false, "suffix" : "" } ], "container-title" : "American journal of botany", "id" : "ITEM-2", "issue" : "12", "issued" : { "date-parts" : [ [ "2015", "12" ] ] }, "page" : "1951-1953", "title" : "Plant evolution in the urban jungle.", "type" : "article-journal", "volume" : "102" }, "uris" : [ "http://www.mendeley.com/documents/?uuid=97583974-e522-4d72-8507-b3fe503f22a5" ] } ], "mendeley" : { "formattedCitation" : "(McKinney 2006; Johnson et al. 2015)", "plainTextFormattedCitation" : "(McKinney 2006; Johnson et al. 2015)", "previouslyFormattedCitation" : "(McKinney 2006; Johnson et al. 2015)" }, "properties" : {  }, "schema" : "https://github.com/citation-style-language/schema/raw/master/csl-citation.json" }</w:instrText>
      </w:r>
      <w:r w:rsidRPr="00353D38">
        <w:rPr>
          <w:rFonts w:ascii="Times New Roman" w:hAnsi="Times New Roman" w:cs="Times New Roman"/>
        </w:rPr>
        <w:fldChar w:fldCharType="separate"/>
      </w:r>
      <w:r w:rsidRPr="00353D38">
        <w:rPr>
          <w:rFonts w:ascii="Times New Roman" w:hAnsi="Times New Roman" w:cs="Times New Roman"/>
          <w:noProof/>
        </w:rPr>
        <w:t>(McKinney 2006; Johnson et al. 2015)</w:t>
      </w:r>
      <w:r w:rsidRPr="00353D38">
        <w:rPr>
          <w:rFonts w:ascii="Times New Roman" w:hAnsi="Times New Roman" w:cs="Times New Roman"/>
        </w:rPr>
        <w:fldChar w:fldCharType="end"/>
      </w:r>
      <w:r w:rsidRPr="00353D38">
        <w:rPr>
          <w:rFonts w:ascii="Times New Roman" w:hAnsi="Times New Roman" w:cs="Times New Roman"/>
        </w:rPr>
        <w:t>, many of which can be potent agents of selection for many taxa. For example, selection associated with urbanization has driven parallel evolution of pollution resistance in Atlantic Killifish (</w:t>
      </w:r>
      <w:proofErr w:type="spellStart"/>
      <w:r w:rsidRPr="00353D38">
        <w:rPr>
          <w:rFonts w:ascii="Times New Roman" w:hAnsi="Times New Roman" w:cs="Times New Roman"/>
          <w:i/>
        </w:rPr>
        <w:t>Fundulus</w:t>
      </w:r>
      <w:proofErr w:type="spellEnd"/>
      <w:r w:rsidRPr="00353D38">
        <w:rPr>
          <w:rFonts w:ascii="Times New Roman" w:hAnsi="Times New Roman" w:cs="Times New Roman"/>
          <w:i/>
        </w:rPr>
        <w:t xml:space="preserve"> </w:t>
      </w:r>
      <w:proofErr w:type="spellStart"/>
      <w:r w:rsidRPr="00353D38">
        <w:rPr>
          <w:rFonts w:ascii="Times New Roman" w:hAnsi="Times New Roman" w:cs="Times New Roman"/>
          <w:i/>
        </w:rPr>
        <w:t>heteroclitus</w:t>
      </w:r>
      <w:proofErr w:type="spellEnd"/>
      <w:r w:rsidRPr="00353D38">
        <w:rPr>
          <w:rFonts w:ascii="Times New Roman" w:hAnsi="Times New Roman" w:cs="Times New Roman"/>
        </w:rPr>
        <w:t xml:space="preserve">) </w:t>
      </w:r>
      <w:r w:rsidRPr="00353D38">
        <w:rPr>
          <w:rFonts w:ascii="Times New Roman" w:hAnsi="Times New Roman" w:cs="Times New Roman"/>
        </w:rPr>
        <w:fldChar w:fldCharType="begin" w:fldLock="1"/>
      </w:r>
      <w:r w:rsidRPr="00353D38">
        <w:rPr>
          <w:rFonts w:ascii="Times New Roman" w:hAnsi="Times New Roman" w:cs="Times New Roman"/>
        </w:rPr>
        <w:instrText>ADDIN CSL_CITATION { "citationItems" : [ { "id" : "ITEM-1", "itemData" : { "DOI" : "10.1126/science.aah4993", "ISSN" : "0036-8075", "abstract" : "Many organisms have evolved tolerance to natural and human-generated toxins. Reid et al. performed a genomic analysis of killifish, geographically separate and independent populations of which have adapted recently to severe pollution (see the Perspective by Tobler and Culumber). Sequencing multiple sensitive and resistant populations revealed signals of selective sweeps for variants that may confer tolerance to toxins, some of which were shared between resistant populations. Thus, high genetic diversity in killifish seems to allow selection to act on existing variation, driving rapid adaptation to selective forces such as pollution.Science, this issue p. 1305; see also p. 1232Atlantic killifish populations have rapidly adapted to normally lethal levels of pollution in four urban estuaries. Through analysis of 384 whole killifish genome sequences and comparative transcriptomics in four pairs of sensitive and tolerant populations, we identify the aryl hydrocarbon receptor\u2013based signaling pathway as a shared target of selection. This suggests evolutionary constraint on adaptive solutions to complex toxicant mixtures at each site. However, distinct molecular variants apparently contribute to adaptive pathway modification among tolerant populations. Selection also targets other toxicity-mediating genes and genes of connected signaling pathways; this indicates complex tolerance phenotypes and potentially compensatory adaptations. Molecular changes are consistent with selection on standing genetic variation. In killifish, high nucleotide diversity has likely been a crucial substrate for selective sweeps to propel rapid adaptation.", "author" : [ { "dropping-particle" : "", "family" : "Reid", "given" : "Noah M", "non-dropping-particle" : "", "parse-names" : false, "suffix" : "" }, { "dropping-particle" : "", "family" : "Proestou", "given" : "Dina A", "non-dropping-particle" : "", "parse-names" : false, "suffix" : "" }, { "dropping-particle" : "", "family" : "Clark", "given" : "Bryan W", "non-dropping-particle" : "", "parse-names" : false, "suffix" : "" }, { "dropping-particle" : "", "family" : "Warren", "given" : "Wesley C", "non-dropping-particle" : "", "parse-names" : false, "suffix" : "" }, { "dropping-particle" : "", "family" : "Colbourne", "given" : "John K", "non-dropping-particle" : "", "parse-names" : false, "suffix" : "" }, { "dropping-particle" : "", "family" : "Shaw", "given" : "Joseph R", "non-dropping-particle" : "", "parse-names" : false, "suffix" : "" }, { "dropping-particle" : "", "family" : "Karchner", "given" : "Sibel I", "non-dropping-particle" : "", "parse-names" : false, "suffix" : "" }, { "dropping-particle" : "", "family" : "Hahn", "given" : "Mark E", "non-dropping-particle" : "", "parse-names" : false, "suffix" : "" }, { "dropping-particle" : "", "family" : "Nacci", "given" : "Diane", "non-dropping-particle" : "", "parse-names" : false, "suffix" : "" }, { "dropping-particle" : "", "family" : "Oleksiak", "given" : "Marjorie F", "non-dropping-particle" : "", "parse-names" : false, "suffix" : "" }, { "dropping-particle" : "", "family" : "Crawford", "given" : "Douglas L", "non-dropping-particle" : "", "parse-names" : false, "suffix" : "" }, { "dropping-particle" : "", "family" : "Whitehead", "given" : "Andrew", "non-dropping-particle" : "", "parse-names" : false, "suffix" : "" } ], "container-title" : "Science", "id" : "ITEM-1", "issue" : "6317", "issued" : { "date-parts" : [ [ "2016" ] ] }, "page" : "1305 LP - 1308", "title" : "The genomic landscape of rapid repeated evolutionary adaptation to toxic pollution in wild fish", "type" : "article-journal", "volume" : "354" }, "uris" : [ "http://www.mendeley.com/documents/?uuid=a76e0873-5cf4-42ce-b51c-5f85b8d8418d" ] } ], "mendeley" : { "formattedCitation" : "(Reid et al. 2016)", "plainTextFormattedCitation" : "(Reid et al. 2016)", "previouslyFormattedCitation" : "(Reid et al. 2016)" }, "properties" : {  }, "schema" : "https://github.com/citation-style-language/schema/raw/master/csl-citation.json" }</w:instrText>
      </w:r>
      <w:r w:rsidRPr="00353D38">
        <w:rPr>
          <w:rFonts w:ascii="Times New Roman" w:hAnsi="Times New Roman" w:cs="Times New Roman"/>
        </w:rPr>
        <w:fldChar w:fldCharType="separate"/>
      </w:r>
      <w:r w:rsidRPr="00353D38">
        <w:rPr>
          <w:rFonts w:ascii="Times New Roman" w:hAnsi="Times New Roman" w:cs="Times New Roman"/>
          <w:noProof/>
        </w:rPr>
        <w:t>(Reid et al. 2016)</w:t>
      </w:r>
      <w:r w:rsidRPr="00353D38">
        <w:rPr>
          <w:rFonts w:ascii="Times New Roman" w:hAnsi="Times New Roman" w:cs="Times New Roman"/>
        </w:rPr>
        <w:fldChar w:fldCharType="end"/>
      </w:r>
      <w:r w:rsidRPr="00353D38">
        <w:rPr>
          <w:rFonts w:ascii="Times New Roman" w:hAnsi="Times New Roman" w:cs="Times New Roman"/>
        </w:rPr>
        <w:t xml:space="preserve"> and greater thermal tolerance in Acorn ant  (</w:t>
      </w:r>
      <w:proofErr w:type="spellStart"/>
      <w:r w:rsidRPr="00353D38">
        <w:rPr>
          <w:rFonts w:ascii="Times New Roman" w:hAnsi="Times New Roman" w:cs="Times New Roman"/>
          <w:i/>
        </w:rPr>
        <w:t>Temnothorax</w:t>
      </w:r>
      <w:proofErr w:type="spellEnd"/>
      <w:r w:rsidRPr="00353D38">
        <w:rPr>
          <w:rFonts w:ascii="Times New Roman" w:hAnsi="Times New Roman" w:cs="Times New Roman"/>
          <w:i/>
        </w:rPr>
        <w:t xml:space="preserve"> </w:t>
      </w:r>
      <w:proofErr w:type="spellStart"/>
      <w:r w:rsidRPr="00353D38">
        <w:rPr>
          <w:rFonts w:ascii="Times New Roman" w:hAnsi="Times New Roman" w:cs="Times New Roman"/>
          <w:i/>
        </w:rPr>
        <w:t>curvispinosus</w:t>
      </w:r>
      <w:proofErr w:type="spellEnd"/>
      <w:r w:rsidRPr="00353D38">
        <w:rPr>
          <w:rFonts w:ascii="Times New Roman" w:hAnsi="Times New Roman" w:cs="Times New Roman"/>
        </w:rPr>
        <w:t xml:space="preserve">) populations across multiple cities in the United States </w:t>
      </w:r>
      <w:r w:rsidRPr="00353D38">
        <w:rPr>
          <w:rFonts w:ascii="Times New Roman" w:hAnsi="Times New Roman" w:cs="Times New Roman"/>
        </w:rPr>
        <w:fldChar w:fldCharType="begin" w:fldLock="1"/>
      </w:r>
      <w:r w:rsidRPr="00353D38">
        <w:rPr>
          <w:rFonts w:ascii="Times New Roman" w:hAnsi="Times New Roman" w:cs="Times New Roman"/>
        </w:rPr>
        <w:instrText>ADDIN CSL_CITATION { "citationItems" : [ { "id" : "ITEM-1", "itemData" : { "DOI" : "10.1093/biolinnean/blw047", "ISSN" : "0024-4066", "author" : [ { "dropping-particle" : "", "family" : "Diamond", "given" : "Sarah E", "non-dropping-particle" : "", "parse-names" : false, "suffix" : "" }, { "dropping-particle" : "", "family" : "Chick", "given" : "Lacy", "non-dropping-particle" : "", "parse-names" : false, "suffix" : "" }, { "dropping-particle" : "", "family" : "Perez", "given" : "A B E", "non-dropping-particle" : "", "parse-names" : false, "suffix" : "" }, { "dropping-particle" : "", "family" : "Strickler", "given" : "Stephanie A", "non-dropping-particle" : "", "parse-names" : false, "suffix" : "" }, { "dropping-particle" : "", "family" : "Martin", "given" : "Ryan A", "non-dropping-particle" : "", "parse-names" : false, "suffix" : "" } ], "container-title" : "Biological Journal of the Linnean Society", "id" : "ITEM-1", "issued" : { "date-parts" : [ [ "2017" ] ] }, "page" : "1-10", "title" : "Rapid evolution of ant thermal tolerance across an urban-rural temperature cline", "type" : "article-journal" }, "uris" : [ "http://www.mendeley.com/documents/?uuid=45aca313-6492-464a-8165-9fb21296fdd8" ] } ], "mendeley" : { "formattedCitation" : "(Diamond et al. 2017)", "manualFormatting" : "(Diamond et al. 2017, Diamond et al., 2018 this issue)", "plainTextFormattedCitation" : "(Diamond et al. 2017)", "previouslyFormattedCitation" : "(Diamond et al. 2017)" }, "properties" : {  }, "schema" : "https://github.com/citation-style-language/schema/raw/master/csl-citation.json" }</w:instrText>
      </w:r>
      <w:r w:rsidRPr="00353D38">
        <w:rPr>
          <w:rFonts w:ascii="Times New Roman" w:hAnsi="Times New Roman" w:cs="Times New Roman"/>
        </w:rPr>
        <w:fldChar w:fldCharType="separate"/>
      </w:r>
      <w:r w:rsidRPr="00353D38">
        <w:rPr>
          <w:rFonts w:ascii="Times New Roman" w:hAnsi="Times New Roman" w:cs="Times New Roman"/>
          <w:noProof/>
        </w:rPr>
        <w:t xml:space="preserve">(Diamond et al. 2017, Diamond et al., 2018 </w:t>
      </w:r>
      <w:r w:rsidRPr="00353D38">
        <w:rPr>
          <w:rFonts w:ascii="Times New Roman" w:hAnsi="Times New Roman" w:cs="Times New Roman"/>
          <w:i/>
          <w:noProof/>
        </w:rPr>
        <w:t>this issue</w:t>
      </w:r>
      <w:r w:rsidRPr="00353D38">
        <w:rPr>
          <w:rFonts w:ascii="Times New Roman" w:hAnsi="Times New Roman" w:cs="Times New Roman"/>
          <w:noProof/>
        </w:rPr>
        <w:t>)</w:t>
      </w:r>
      <w:r w:rsidRPr="00353D38">
        <w:rPr>
          <w:rFonts w:ascii="Times New Roman" w:hAnsi="Times New Roman" w:cs="Times New Roman"/>
        </w:rPr>
        <w:fldChar w:fldCharType="end"/>
      </w:r>
      <w:r w:rsidRPr="00353D38">
        <w:rPr>
          <w:rFonts w:ascii="Times New Roman" w:hAnsi="Times New Roman" w:cs="Times New Roman"/>
        </w:rPr>
        <w:t xml:space="preserve">. Recently, Thompson </w:t>
      </w:r>
      <w:r w:rsidRPr="00353D38">
        <w:rPr>
          <w:rFonts w:ascii="Times New Roman" w:hAnsi="Times New Roman" w:cs="Times New Roman"/>
          <w:i/>
        </w:rPr>
        <w:t xml:space="preserve">et al. </w:t>
      </w:r>
      <w:r w:rsidRPr="00353D38">
        <w:rPr>
          <w:rFonts w:ascii="Times New Roman" w:hAnsi="Times New Roman" w:cs="Times New Roman"/>
        </w:rPr>
        <w:t xml:space="preserve">(2016) identified parallel urban-rural clines in the frequency of plants producing hydrogen cyanide (i.e. </w:t>
      </w:r>
      <w:proofErr w:type="spellStart"/>
      <w:r w:rsidRPr="00353D38">
        <w:rPr>
          <w:rFonts w:ascii="Times New Roman" w:hAnsi="Times New Roman" w:cs="Times New Roman"/>
        </w:rPr>
        <w:t>cyanogenesis</w:t>
      </w:r>
      <w:proofErr w:type="spellEnd"/>
      <w:r w:rsidRPr="00353D38">
        <w:rPr>
          <w:rFonts w:ascii="Times New Roman" w:hAnsi="Times New Roman" w:cs="Times New Roman"/>
        </w:rPr>
        <w:t xml:space="preserve">, HCN)—a potent </w:t>
      </w:r>
      <w:proofErr w:type="spellStart"/>
      <w:r w:rsidRPr="00353D38">
        <w:rPr>
          <w:rFonts w:ascii="Times New Roman" w:hAnsi="Times New Roman" w:cs="Times New Roman"/>
        </w:rPr>
        <w:t>antiherbivore</w:t>
      </w:r>
      <w:proofErr w:type="spellEnd"/>
      <w:r w:rsidRPr="00353D38">
        <w:rPr>
          <w:rFonts w:ascii="Times New Roman" w:hAnsi="Times New Roman" w:cs="Times New Roman"/>
        </w:rPr>
        <w:t xml:space="preserve"> defence—in populations of white clover (</w:t>
      </w:r>
      <w:proofErr w:type="spellStart"/>
      <w:r w:rsidRPr="00353D38">
        <w:rPr>
          <w:rFonts w:ascii="Times New Roman" w:hAnsi="Times New Roman" w:cs="Times New Roman"/>
          <w:i/>
        </w:rPr>
        <w:t>Trifolium</w:t>
      </w:r>
      <w:proofErr w:type="spellEnd"/>
      <w:r w:rsidRPr="00353D38">
        <w:rPr>
          <w:rFonts w:ascii="Times New Roman" w:hAnsi="Times New Roman" w:cs="Times New Roman"/>
          <w:i/>
        </w:rPr>
        <w:t xml:space="preserve"> </w:t>
      </w:r>
      <w:proofErr w:type="spellStart"/>
      <w:r w:rsidRPr="00353D38">
        <w:rPr>
          <w:rFonts w:ascii="Times New Roman" w:hAnsi="Times New Roman" w:cs="Times New Roman"/>
          <w:i/>
        </w:rPr>
        <w:t>repens</w:t>
      </w:r>
      <w:proofErr w:type="spellEnd"/>
      <w:r w:rsidRPr="00353D38">
        <w:rPr>
          <w:rFonts w:ascii="Times New Roman" w:hAnsi="Times New Roman" w:cs="Times New Roman"/>
        </w:rPr>
        <w:t>) across multiple cities. They found that HCN defended genotypes were less frequent in urban populations in 3 of the 4 cities examined</w:t>
      </w:r>
      <w:r w:rsidRPr="00353D38">
        <w:rPr>
          <w:rFonts w:ascii="Times New Roman" w:hAnsi="Times New Roman" w:cs="Times New Roman"/>
          <w:vertAlign w:val="superscript"/>
        </w:rPr>
        <w:t xml:space="preserve"> </w:t>
      </w:r>
      <w:r w:rsidRPr="00353D38">
        <w:rPr>
          <w:rFonts w:ascii="Times New Roman" w:hAnsi="Times New Roman" w:cs="Times New Roman"/>
        </w:rPr>
        <w:fldChar w:fldCharType="begin" w:fldLock="1"/>
      </w:r>
      <w:r w:rsidRPr="00353D38">
        <w:rPr>
          <w:rFonts w:ascii="Times New Roman" w:hAnsi="Times New Roman" w:cs="Times New Roman"/>
        </w:rPr>
        <w:instrText>ADDIN CSL_CITATION { "citationItems" : [ { "id" : "ITEM-1", "itemData" : { "DOI" : "10.1111/j.1574-6941.2012.01443.x", "ISBN" : "0031206905", "ISSN" : "0962-8452", "author" : [ { "dropping-particle" : "", "family" : "Thompson", "given" : "Ken A", "non-dropping-particle" : "", "parse-names" : false, "suffix" : "" }, { "dropping-particle" : "", "family" : "Renaudin", "given" : "Marie", "non-dropping-particle" : "", "parse-names" : false, "suffix" : "" }, { "dropping-particle" : "", "family" : "Johnson", "given" : "Marc T J", "non-dropping-particle" : "", "parse-names" : false, "suffix" : "" } ], "container-title" : "Proceedings of the Royal Society B: Biological Sciences", "id" : "ITEM-1", "issued" : { "date-parts" : [ [ "2016" ] ] }, "page" : "20162180", "title" : "Urbanization drives parallel adaptive clines in plant populations", "type" : "article-journal", "volume" : "283" }, "uris" : [ "http://www.mendeley.com/documents/?uuid=44385f2f-37c0-4179-a144-8e096ff0efa9" ] } ], "mendeley" : { "formattedCitation" : "(Thompson et al. 2016)", "plainTextFormattedCitation" : "(Thompson et al. 2016)", "previouslyFormattedCitation" : "(Thompson et al. 2016)" }, "properties" : {  }, "schema" : "https://github.com/citation-style-language/schema/raw/master/csl-citation.json" }</w:instrText>
      </w:r>
      <w:r w:rsidRPr="00353D38">
        <w:rPr>
          <w:rFonts w:ascii="Times New Roman" w:hAnsi="Times New Roman" w:cs="Times New Roman"/>
        </w:rPr>
        <w:fldChar w:fldCharType="separate"/>
      </w:r>
      <w:r w:rsidRPr="00353D38">
        <w:rPr>
          <w:rFonts w:ascii="Times New Roman" w:hAnsi="Times New Roman" w:cs="Times New Roman"/>
          <w:noProof/>
        </w:rPr>
        <w:t>(Thompson et al. 2016)</w:t>
      </w:r>
      <w:r w:rsidRPr="00353D38">
        <w:rPr>
          <w:rFonts w:ascii="Times New Roman" w:hAnsi="Times New Roman" w:cs="Times New Roman"/>
        </w:rPr>
        <w:fldChar w:fldCharType="end"/>
      </w:r>
      <w:r w:rsidRPr="00353D38">
        <w:rPr>
          <w:rFonts w:ascii="Times New Roman" w:hAnsi="Times New Roman" w:cs="Times New Roman"/>
        </w:rPr>
        <w:t xml:space="preserve">. While the authors identified lower winter surface temperatures in urban populations as a putative selective agent structuring urban-rural </w:t>
      </w:r>
      <w:proofErr w:type="spellStart"/>
      <w:r w:rsidRPr="00353D38">
        <w:rPr>
          <w:rFonts w:ascii="Times New Roman" w:hAnsi="Times New Roman" w:cs="Times New Roman"/>
        </w:rPr>
        <w:t>cyanogenesis</w:t>
      </w:r>
      <w:proofErr w:type="spellEnd"/>
      <w:r w:rsidRPr="00353D38">
        <w:rPr>
          <w:rFonts w:ascii="Times New Roman" w:hAnsi="Times New Roman" w:cs="Times New Roman"/>
        </w:rPr>
        <w:t xml:space="preserve"> clines </w:t>
      </w:r>
      <w:proofErr w:type="spellStart"/>
      <w:r w:rsidRPr="00353D38">
        <w:rPr>
          <w:rFonts w:ascii="Times New Roman" w:hAnsi="Times New Roman" w:cs="Times New Roman"/>
        </w:rPr>
        <w:t>clines</w:t>
      </w:r>
      <w:proofErr w:type="spellEnd"/>
      <w:r w:rsidRPr="00353D38">
        <w:rPr>
          <w:rFonts w:ascii="Times New Roman" w:hAnsi="Times New Roman" w:cs="Times New Roman"/>
        </w:rPr>
        <w:t xml:space="preserve">, they did not consider the alternative hypothesis that these clines could be caused by genetic drift. In this study, we use the </w:t>
      </w:r>
      <w:proofErr w:type="spellStart"/>
      <w:r w:rsidRPr="00353D38">
        <w:rPr>
          <w:rFonts w:ascii="Times New Roman" w:hAnsi="Times New Roman" w:cs="Times New Roman"/>
        </w:rPr>
        <w:t>cyanogenesis</w:t>
      </w:r>
      <w:proofErr w:type="spellEnd"/>
      <w:r w:rsidRPr="00353D38">
        <w:rPr>
          <w:rFonts w:ascii="Times New Roman" w:hAnsi="Times New Roman" w:cs="Times New Roman"/>
        </w:rPr>
        <w:t xml:space="preserve"> polymorphism in white clove as a model for exploring the conditions under which non-adaptive (e.g. genetic drift, gene flow) and adaptive (e.g. selection) processes can generate repeated clines in phenotypes with a non-additive genetic basis. </w:t>
      </w:r>
    </w:p>
    <w:p w14:paraId="7F12BE6E" w14:textId="77777777" w:rsidR="00695730" w:rsidRPr="00353D38" w:rsidRDefault="00695730" w:rsidP="00695730">
      <w:pPr>
        <w:spacing w:line="480" w:lineRule="auto"/>
        <w:ind w:firstLine="360"/>
        <w:rPr>
          <w:rFonts w:ascii="Times New Roman" w:hAnsi="Times New Roman" w:cs="Times New Roman"/>
        </w:rPr>
      </w:pPr>
      <w:r w:rsidRPr="00353D38">
        <w:rPr>
          <w:rFonts w:ascii="Times New Roman" w:hAnsi="Times New Roman" w:cs="Times New Roman"/>
        </w:rPr>
        <w:t xml:space="preserve">White clover is native to Eurasia but has been intentionally introduced into temperate regions worldwide due to its importance in agriculture </w:t>
      </w:r>
      <w:r w:rsidRPr="00353D38">
        <w:rPr>
          <w:rFonts w:ascii="Times New Roman" w:hAnsi="Times New Roman" w:cs="Times New Roman"/>
        </w:rPr>
        <w:fldChar w:fldCharType="begin" w:fldLock="1"/>
      </w:r>
      <w:r w:rsidRPr="00353D38">
        <w:rPr>
          <w:rFonts w:ascii="Times New Roman" w:hAnsi="Times New Roman" w:cs="Times New Roman"/>
        </w:rPr>
        <w:instrText>ADDIN CSL_CITATION { "citationItems" : [ { "id" : "ITEM-1", "itemData" : { "author" : [ { "dropping-particle" : "", "family" : "Burdon", "given" : "J J", "non-dropping-particle" : "", "parse-names" : false, "suffix" : "" } ], "container-title" : "The Journal of Ecology", "id" : "ITEM-1", "issue" : "1", "issued" : { "date-parts" : [ [ "1983" ] ] }, "page" : "307-330", "title" : "Biological flora of the British Isles: &lt;i&gt;Trifolium repens&lt;/i&gt; L.", "type" : "article-journal", "volume" : "71" }, "uris" : [ "http://www.mendeley.com/documents/?uuid=d8af134a-bedc-4cbe-9015-c82ef1a97ea8" ] }, { "id" : "ITEM-2", "itemData" : { "abstract" : "... 3900 Nuuk, Greenland. E-mail: thkj@ilisimatusarfik.gl 0142-6397 Print/1469-9710 Online/03/010041-09 \u00a9 2003 Landscape Research Group Ltd. DOI: 10.1080 / 0142639032000042770 Page 2. 42 T. Kj\u00e6rgaard land. Some were ...", "author" : [ { "dropping-particle" : "", "family" : "Kj\u00e6rgaard", "given" : "T", "non-dropping-particle" : "", "parse-names" : false, "suffix" : "" } ], "container-title" : "Landscape Research", "id" : "ITEM-2", "issue" : "1", "issued" : { "date-parts" : [ [ "2003" ] ] }, "page" : "41-49", "title" : "A plant that changed the world: the rise and fall of clover 1000-2000", "type" : "article-journal", "volume" : "28" }, "uris" : [ "http://www.mendeley.com/documents/?uuid=801a7357-0896-48bb-a8f4-139c5d25c668" ] } ], "mendeley" : { "formattedCitation" : "(Burdon 1983; Kj\u00e6rgaard 2003)", "plainTextFormattedCitation" : "(Burdon 1983; Kj\u00e6rgaard 2003)", "previouslyFormattedCitation" : "(Burdon 1983; Kj\u00e6rgaard 2003)" }, "properties" : {  }, "schema" : "https://github.com/citation-style-language/schema/raw/master/csl-citation.json" }</w:instrText>
      </w:r>
      <w:r w:rsidRPr="00353D38">
        <w:rPr>
          <w:rFonts w:ascii="Times New Roman" w:hAnsi="Times New Roman" w:cs="Times New Roman"/>
        </w:rPr>
        <w:fldChar w:fldCharType="separate"/>
      </w:r>
      <w:r w:rsidRPr="00353D38">
        <w:rPr>
          <w:rFonts w:ascii="Times New Roman" w:hAnsi="Times New Roman" w:cs="Times New Roman"/>
          <w:noProof/>
        </w:rPr>
        <w:t>(Burdon 1983; Kjærgaard 2003)</w:t>
      </w:r>
      <w:r w:rsidRPr="00353D38">
        <w:rPr>
          <w:rFonts w:ascii="Times New Roman" w:hAnsi="Times New Roman" w:cs="Times New Roman"/>
        </w:rPr>
        <w:fldChar w:fldCharType="end"/>
      </w:r>
      <w:r w:rsidRPr="00353D38">
        <w:rPr>
          <w:rFonts w:ascii="Times New Roman" w:hAnsi="Times New Roman" w:cs="Times New Roman"/>
        </w:rPr>
        <w:t xml:space="preserve">. White clover and the cyanogenic polymorphism have a long-history of study among evolutionary biologists as latitudinal, longitudinal and altitudinal clines in </w:t>
      </w:r>
      <w:proofErr w:type="spellStart"/>
      <w:r w:rsidRPr="00353D38">
        <w:rPr>
          <w:rFonts w:ascii="Times New Roman" w:hAnsi="Times New Roman" w:cs="Times New Roman"/>
        </w:rPr>
        <w:t>cyanogenesis</w:t>
      </w:r>
      <w:proofErr w:type="spellEnd"/>
      <w:r w:rsidRPr="00353D38">
        <w:rPr>
          <w:rFonts w:ascii="Times New Roman" w:hAnsi="Times New Roman" w:cs="Times New Roman"/>
        </w:rPr>
        <w:t xml:space="preserve"> have been reported in clover’s native </w:t>
      </w:r>
      <w:r w:rsidRPr="00353D38">
        <w:rPr>
          <w:rFonts w:ascii="Times New Roman" w:hAnsi="Times New Roman" w:cs="Times New Roman"/>
        </w:rPr>
        <w:fldChar w:fldCharType="begin" w:fldLock="1"/>
      </w:r>
      <w:r w:rsidRPr="00353D38">
        <w:rPr>
          <w:rFonts w:ascii="Times New Roman" w:hAnsi="Times New Roman" w:cs="Times New Roman"/>
        </w:rPr>
        <w:instrText>ADDIN CSL_CITATION { "citationItems" : [ { "id" : "ITEM-1", "itemData" : { "DOI" : "10.1038/hdy.1954.5", "ISBN" : "0018-067X", "ISSN" : "0018-067X", "author" : [ { "dropping-particle" : "", "family" : "Daday", "given" : "Hunor", "non-dropping-particle" : "", "parse-names" : false, "suffix" : "" } ], "container-title" : "Heredity", "id" : "ITEM-1", "issue" : "1940", "issued" : { "date-parts" : [ [ "1954" ] ] }, "page" : "61-78", "title" : "Gene frequencies in wild populations of &lt;i&gt;Trifolium repens&lt;/i&gt; I. Distribution by latitude", "type" : "article-journal", "volume" : "8" }, "uris" : [ "http://www.mendeley.com/documents/?uuid=7452fddd-1b42-4252-bd04-b12039f31384" ] }, { "id" : "ITEM-2", "itemData" : { "DOI" : "10.1038/hdy.1954.40", "ISSN" : "0018-067X", "author" : [ { "dropping-particle" : "", "family" : "Daday", "given" : "Hunor", "non-dropping-particle" : "", "parse-names" : false, "suffix" : "" } ], "container-title" : "Heredity", "id" : "ITEM-2", "issue" : "3", "issued" : { "date-parts" : [ [ "1954" ] ] }, "page" : "377-384", "title" : "Gene frequencies in wild populations of &lt;i&gt;Trifolium repens&lt;/i&gt; II. Distribution by altitude", "type" : "article-journal", "volume" : "8" }, "uris" : [ "http://www.mendeley.com/documents/?uuid=2d687722-c8e2-4687-9fe1-2aaab6663f0d" ] }, { "id" : "ITEM-3", "itemData" : { "DOI" : "10.1038/hdy.1976.89", "ISSN" : "0018-067X", "abstract" : "A total of 694 plants of Trifolium repens were collected in 17 samples to investigate the effect of altitude on the frequency of cyanogenic plants; the area chosen for this purpose was North Wales, with altitudes ranging from 100 to 1600 feet. A significant decrease in frequency of AcLi plants was observed, lower values obtained in high altitudes; the calculated regression coefficient was -001938 (in angular measure), with P&lt;0001.", "author" : [ { "dropping-particle" : "", "family" : "Ara\u00fajo", "given" : "Aldo M", "non-dropping-particle" : "de", "parse-names" : false, "suffix" : "" } ], "container-title" : "Heredity", "id" : "ITEM-3", "issue" : "2", "issued" : { "date-parts" : [ [ "1976" ] ] }, "page" : "291-293", "title" : "The relationship between altitude and cyanogenesis in white clover (&lt;i&gt;Trifolium repens&lt;/i&gt;, L.)", "type" : "article-journal", "volume" : "37" }, "uris" : [ "http://www.mendeley.com/documents/?uuid=d9d18103-0b62-4489-989d-9fac35aa831f" ] } ], "mendeley" : { "formattedCitation" : "(Daday 1954a,b; de Ara\u00fajo 1976)", "plainTextFormattedCitation" : "(Daday 1954a,b; de Ara\u00fajo 1976)", "previouslyFormattedCitation" : "(Daday 1954a,b; de Ara\u00fajo 1976)" }, "properties" : {  }, "schema" : "https://github.com/citation-style-language/schema/raw/master/csl-citation.json" }</w:instrText>
      </w:r>
      <w:r w:rsidRPr="00353D38">
        <w:rPr>
          <w:rFonts w:ascii="Times New Roman" w:hAnsi="Times New Roman" w:cs="Times New Roman"/>
        </w:rPr>
        <w:fldChar w:fldCharType="separate"/>
      </w:r>
      <w:r w:rsidRPr="00353D38">
        <w:rPr>
          <w:rFonts w:ascii="Times New Roman" w:hAnsi="Times New Roman" w:cs="Times New Roman"/>
          <w:noProof/>
        </w:rPr>
        <w:t>(Daday 1954a,b; de Araújo 1976)</w:t>
      </w:r>
      <w:r w:rsidRPr="00353D38">
        <w:rPr>
          <w:rFonts w:ascii="Times New Roman" w:hAnsi="Times New Roman" w:cs="Times New Roman"/>
        </w:rPr>
        <w:fldChar w:fldCharType="end"/>
      </w:r>
      <w:r w:rsidRPr="00353D38">
        <w:rPr>
          <w:rFonts w:ascii="Times New Roman" w:hAnsi="Times New Roman" w:cs="Times New Roman"/>
        </w:rPr>
        <w:t xml:space="preserve"> and non-native </w:t>
      </w:r>
      <w:r w:rsidRPr="00353D38">
        <w:rPr>
          <w:rFonts w:ascii="Times New Roman" w:hAnsi="Times New Roman" w:cs="Times New Roman"/>
        </w:rPr>
        <w:fldChar w:fldCharType="begin" w:fldLock="1"/>
      </w:r>
      <w:r w:rsidRPr="00353D38">
        <w:rPr>
          <w:rFonts w:ascii="Times New Roman" w:hAnsi="Times New Roman" w:cs="Times New Roman"/>
        </w:rPr>
        <w:instrText>ADDIN CSL_CITATION { "citationItems" : [ { "id" : "ITEM-1", "itemData" : { "author" : [ { "dropping-particle" : "", "family" : "Daday", "given" : "Hunor", "non-dropping-particle" : "", "parse-names" : false, "suffix" : "" } ], "container-title" : "Heredity", "id" : "ITEM-1", "issued" : { "date-parts" : [ [ "1958" ] ] }, "note" : "- T. repens native to Mediterranean region but has naturalized in temperate regions around the world.\n- Introduced to North America by the earliest settlers.\n- Dominant gene frequencies occur more often in warmer regions whereas recessive forms occur in colder northern European locations.\n- In U.S and Canada, high frequency of lautostralin in populations from above 40 F. Populations with lower temperatures have lower and mixed frequencies of Ac. No significant effect of mean temperature on Li frequency. Cline not as strong in NA as in Europe, likely because selection is currently operating to form the cline.", "page" : "169-184", "title" : "Gene frequencies in wild populations of &lt;i&gt;Trifolium repens&lt;/i&gt; L III. World distribution", "type" : "article-journal", "volume" : "12" }, "uris" : [ "http://www.mendeley.com/documents/?uuid=d3fd545e-3d50-4d50-a243-8f5612238ef6" ] }, { "id" : "ITEM-2", "itemData" : { "author" : [ { "dropping-particle" : "", "family" : "Ganders", "given" : "Fred R", "non-dropping-particle" : "", "parse-names" : false, "suffix" : "" } ], "container-title" : "Heredity", "id" : "ITEM-2", "issue" : "October 1989", "issued" : { "date-parts" : [ [ "1990" ] ] }, "page" : "387-390", "title" : "Altitudinal clines for cyanogenesis in introduced populations of white clover", "type" : "article-journal", "volume" : "64" }, "uris" : [ "http://www.mendeley.com/documents/?uuid=40d4cd1b-109c-42e8-bd78-889f852b126c" ] }, { "id" : "ITEM-3", "itemData" : { "DOI" : "10.1111/j.1365-294X.2012.05486.x", "ISBN" : "0962-1083", "ISSN" : "09621083", "PMID" : "22340190", "abstract" : "White clover is polymorphic for cyanogenesis (HCN production after tissue damage), and this herbivore defence polymorphism has served as a classic model for studying adaptive variation. The cyanogenic phenotype requires two interacting biochemical components; the presence/absence of each component is controlled by a simple Mendelian gene (Ac/ac and Li/li). Climate-associated cyanogenesis clines occur in both native (Eurasian) and introduced populations worldwide, with cyanogenic plants predominating in warmer locations. Moreover, previous studies have suggested that epistatic selection may act within populations to maintain cyanogenic (AcLi) plants and acyanogenic plants that lack both components (acli plants) at the expense of plants possessing a single component (Acli and acLi plants). Here, we examine the roles of selection, gene flow and demography in the evolution of a latitudinal cyanogenesis cline in introduced North American populations. Using 1145 plants sampled across a 1650 km transect, we determine the distribution of cyanogenesis variation across the central United States and investigate whether clinal variation is adaptive or an artefact of population introduction history. We also test for the evidence of epistatic selection. We detect a clear latitudinal cline, with cyanogenesis frequencies increasing from 11% to 86% across the transect. Population structure analysis using nine microsatellite loci indicates that the cline is adaptive and not a by-product of demographic history. However, we find no evidence for epistatic selection within populations. Our results provide strong evidence for rapid adaptive evolution in these introduced populations, and they further suggest that the mechanisms maintaining adaptive variation may vary among populations of a species.", "author" : [ { "dropping-particle" : "", "family" : "Kooyers", "given" : "Nicholas J", "non-dropping-particle" : "", "parse-names" : false, "suffix" : "" }, { "dropping-particle" : "", "family" : "Olsen", "given" : "Kenneth M", "non-dropping-particle" : "", "parse-names" : false, "suffix" : "" } ], "container-title" : "Molecular Ecology", "id" : "ITEM-3", "issue" : "10", "issued" : { "date-parts" : [ [ "2012" ] ] }, "page" : "2455-2468", "title" : "Rapid evolution of an adaptive cyanogenesis cline in introduced North American white clover (&lt;i&gt;Trifolium repens&lt;/i&gt; L.)", "type" : "article-journal", "volume" : "21" }, "uris" : [ "http://www.mendeley.com/documents/?uuid=90cdf3ea-63ff-4b9a-a2a2-dc324a7b5402" ] } ], "mendeley" : { "formattedCitation" : "(Daday 1958; Ganders 1990; Kooyers and Olsen 2012)", "plainTextFormattedCitation" : "(Daday 1958; Ganders 1990; Kooyers and Olsen 2012)", "previouslyFormattedCitation" : "(Daday 1958; Ganders 1990; Kooyers and Olsen 2012)" }, "properties" : {  }, "schema" : "https://github.com/citation-style-language/schema/raw/master/csl-citation.json" }</w:instrText>
      </w:r>
      <w:r w:rsidRPr="00353D38">
        <w:rPr>
          <w:rFonts w:ascii="Times New Roman" w:hAnsi="Times New Roman" w:cs="Times New Roman"/>
        </w:rPr>
        <w:fldChar w:fldCharType="separate"/>
      </w:r>
      <w:r w:rsidRPr="00353D38">
        <w:rPr>
          <w:rFonts w:ascii="Times New Roman" w:hAnsi="Times New Roman" w:cs="Times New Roman"/>
          <w:noProof/>
        </w:rPr>
        <w:t>(Daday 1958; Ganders 1990; Kooyers and Olsen 2012)</w:t>
      </w:r>
      <w:r w:rsidRPr="00353D38">
        <w:rPr>
          <w:rFonts w:ascii="Times New Roman" w:hAnsi="Times New Roman" w:cs="Times New Roman"/>
        </w:rPr>
        <w:fldChar w:fldCharType="end"/>
      </w:r>
      <w:r w:rsidRPr="00353D38">
        <w:rPr>
          <w:rFonts w:ascii="Times New Roman" w:hAnsi="Times New Roman" w:cs="Times New Roman"/>
        </w:rPr>
        <w:t xml:space="preserve"> ranges, with higher frequencies of HCN reported in populations from warmer (e.g. lower elevation and further south) </w:t>
      </w:r>
      <w:r w:rsidRPr="00353D38">
        <w:rPr>
          <w:rFonts w:ascii="Times New Roman" w:hAnsi="Times New Roman" w:cs="Times New Roman"/>
        </w:rPr>
        <w:fldChar w:fldCharType="begin" w:fldLock="1"/>
      </w:r>
      <w:r w:rsidRPr="00353D38">
        <w:rPr>
          <w:rFonts w:ascii="Times New Roman" w:hAnsi="Times New Roman" w:cs="Times New Roman"/>
        </w:rPr>
        <w:instrText>ADDIN CSL_CITATION { "citationItems" : [ { "id" : "ITEM-1", "itemData" : { "author" : [ { "dropping-particle" : "", "family" : "Daday", "given" : "Hunor", "non-dropping-particle" : "", "parse-names" : false, "suffix" : "" } ], "container-title" : "Heredity", "id" : "ITEM-1", "issued" : { "date-parts" : [ [ "1965" ] ] }, "note" : "INTRO:\n- Cyanide production in T. repens:\n1) The production of lotaustralin and linamarase is the product of 2 independent genes, Ac and Li.\n2) Modifying genes determine the quantity of lotaustralin produced.\n3) Lotaustralin can be hydrolyzed by the cyanogenetic glucosidase linamarase yielding methyl-ethyl ketone, glucose, HCN and water. Linamarin yields acetone instead of MEK.\n- Selection has formed Ac and Li gene frequency clines within native ranges of T. repens. May be due to deference of herbivores by cyanogenic phenotypes or temperature-dependent mechanisms (e.g. lower frequencies of Ac and Li with lower winter temperatures).\n- PURPOSE: Examine the fitness of different genotypes under different temperature and photoperiod regimes and make inferences and comparisons about how this would influence genotype frequencies in natural populations.\n\nGENETIC MECHANISM\n1) AcLi: lotaustralin and linamarase.\n2) Acli: lotaustralin only\n3) acLi: linamarase only\n4) al: neither\n\n4 TREATMENTS: Greenhouse\n1) Warm and short day\n2) Warm and long day\n3) Cold and short day\n4) Cold and long day\n- 28 to 81 plants of 4 genotypes per treatment.\n\nRESULTS:\n- acLI and al better under cold conditions but acli inferior under warm, short days. SuggestsAcLI, Acli and acLi advantageous under warm, short day conditions and the double recessive best under cool conditions.\n- Ac frequency using Hardy Weinberg with selection: Increase from 0.5 to 0.88 after 25 generations under short day/warm. Li increased to 0.78 under same conditions (using proportion flowering after 75 days as measure of fitness). Similar results when using proportion flowering after 42 days, albeit less intense.\n- Ac and Li are at a disadvantage under cold conditions. Ac allele eliminated in 13 generations and Li reduced to 0.15 after 100 generations.\n- Greenhouse results confirmed in field experiment where al performs the worst under warm conditions but best in cold environments.\n- acli more resistant to frost damage.\n\nDISCUSSION:\n- Dominant genotypes Ac and Li advantageous under warm temperature (especially short-day) but not under cold conditions. This matches the geographical distribution of gene frequencies.\n- The association between the gene polymorphisms and physiological/morphological polymorphisms is likely due to linkage.\n- Selection towards high Ac and Li frequencies in warm environments could result from linkage to the dominant alleles conferring greater fitness under these conditions.\n- The deference of herbivores by cyanogenic genotypes cannot explain the gene clines along temperature gradients.", "page" : "355-365", "title" : "Gene frequencies in wild populations of &lt;i&gt;Trifolium repens&lt;/i&gt; L IV. Mechanism of natural selection", "type" : "article-journal", "volume" : "20" }, "uris" : [ "http://www.mendeley.com/documents/?uuid=e22ddf75-5d7a-47f1-8ef0-6d7c25511c14" ] } ], "mendeley" : { "formattedCitation" : "(Daday 1965)", "plainTextFormattedCitation" : "(Daday 1965)", "previouslyFormattedCitation" : "(Daday 1965)" }, "properties" : {  }, "schema" : "https://github.com/citation-style-language/schema/raw/master/csl-citation.json" }</w:instrText>
      </w:r>
      <w:r w:rsidRPr="00353D38">
        <w:rPr>
          <w:rFonts w:ascii="Times New Roman" w:hAnsi="Times New Roman" w:cs="Times New Roman"/>
        </w:rPr>
        <w:fldChar w:fldCharType="separate"/>
      </w:r>
      <w:r w:rsidRPr="00353D38">
        <w:rPr>
          <w:rFonts w:ascii="Times New Roman" w:hAnsi="Times New Roman" w:cs="Times New Roman"/>
          <w:noProof/>
        </w:rPr>
        <w:t>(Daday 1965)</w:t>
      </w:r>
      <w:r w:rsidRPr="00353D38">
        <w:rPr>
          <w:rFonts w:ascii="Times New Roman" w:hAnsi="Times New Roman" w:cs="Times New Roman"/>
        </w:rPr>
        <w:fldChar w:fldCharType="end"/>
      </w:r>
      <w:r w:rsidRPr="00353D38">
        <w:rPr>
          <w:rFonts w:ascii="Times New Roman" w:hAnsi="Times New Roman" w:cs="Times New Roman"/>
        </w:rPr>
        <w:t xml:space="preserve"> and drier environments </w:t>
      </w:r>
      <w:r w:rsidRPr="00353D38">
        <w:rPr>
          <w:rFonts w:ascii="Times New Roman" w:hAnsi="Times New Roman" w:cs="Times New Roman"/>
        </w:rPr>
        <w:fldChar w:fldCharType="begin" w:fldLock="1"/>
      </w:r>
      <w:r w:rsidRPr="00353D38">
        <w:rPr>
          <w:rFonts w:ascii="Times New Roman" w:hAnsi="Times New Roman" w:cs="Times New Roman"/>
        </w:rPr>
        <w:instrText>ADDIN CSL_CITATION { "citationItems" : [ { "id" : "ITEM-1", "itemData" : { "author" : [ { "dropping-particle" : "", "family" : "Kooyers", "given" : "Nicholas J", "non-dropping-particle" : "", "parse-names" : false, "suffix" : "" }, { "dropping-particle" : "", "family" : "Gage", "given" : "Lily R", "non-dropping-particle" : "", "parse-names" : false, "suffix" : "" }, { "dropping-particle" : "", "family" : "Al-Lozi", "given" : "Amal", "non-dropping-particle" : "", "parse-names" : false, "suffix" : "" }, { "dropping-particle" : "", "family" : "Olsen", "given" : "Kenneth M", "non-dropping-particle" : "", "parse-names" : false, "suffix" : "" } ], "container-title" : "Molecular Ecology", "id" : "ITEM-1", "issue" : "5", "issued" : { "date-parts" : [ [ "2014" ] ] }, "note" : "INTRODUCTION\n- Parallel clines may form along parallel environmental gradients within a species range if there is limited contact between different portions of that range, although clines in nature are often clearly distinguishable in shape or pattern.\n- Few empirical studies examining the role of multiple selective agents on plant traits in maintaining clinal variation.\n- Cyanogenic plants occur at a higher frequency in warmer locations\n- Polymorphisms at the Ac and Li loci are the result of unlinked gene deletions.\n- Cyanogenic plants may have an advantage under high herbivore pressure, stressful conditions (e.g. abiotic or pathogen stress), although they may be at a disadvantage in the presence of fungal infection, drought, and freezing damage.\n- There is variation among clines in the distribution of the 2 cyanogenic components.\n- PURPOSE: Examine fitness-tradeoffs in white clover cyanotypes in environments that differ in water availability.\n\nMETHODS\n- Using F2 plants (to randomize genetic background), crossed fertilizer treatment (high or low) and temperature (high or low \u2013 drought inducing)\n- Measured: Number of leaves and stolons, longest stolon, time to fist flower, number of inflorescences, inflorescence mass\n- To test weather the presence of glycosides is advantageous in arid environments, sampled 4 populations along a longitudinal transect that differ in aridity but not photoperiod.\n\nRESULTS\n- Cyanogenic plants had longer stolons and grew faster than cyanogenic plants in the warmer chamber.\n- Plants lacking linamarase flowered earlier in the warmer chamber.\n- Plants with glycosides invested more in reproductive tissues in the warmer chamber.\n- In the cooler chamber, no difference in reproductive investment.\n- In cooler chamber, cyanogenic plants flowered earlier and produced more flowers under standard fertilizer treatment, although the opposite was true under high nutrient conditions.\n- Significant correlation b/t frequency of Ac and aridity.\n\nDISCUSSION\n- Cyanogenic plants have higher fitness when water stressed but not when water is abundant. Fitness advantage caused by cyanogenic plants producing more and larger flowers. Contrasts theory saying that cyanogenic plants should be at disadvantage under drought conditions due to incidental release of HCN in desiccating tissues that may be toxic to the plant. Advantage may be due to increased nitrogen transport ability of cyanogenic plants.\n- Appear to be an advantage of glycosides in arid environments as aridity index explains about 36% of the variation in glycoside frequency.\n- Need to consider the role of multiple selective forces rather than only two opposing selective forces whose relative strengths are inversely related across a gradient.", "page" : "1053-1070", "title" : "Aridity shapes cyanogenesis cline evolution in white clover (&lt;i&gt;Trifolium repens&lt;/i&gt; L.)", "type" : "article-journal", "volume" : "23" }, "uris" : [ "http://www.mendeley.com/documents/?uuid=a437f93a-e863-473c-9b64-4b3f997703ff" ] } ], "mendeley" : { "formattedCitation" : "(Kooyers et al. 2014)", "plainTextFormattedCitation" : "(Kooyers et al. 2014)", "previouslyFormattedCitation" : "(Kooyers et al. 2014)" }, "properties" : {  }, "schema" : "https://github.com/citation-style-language/schema/raw/master/csl-citation.json" }</w:instrText>
      </w:r>
      <w:r w:rsidRPr="00353D38">
        <w:rPr>
          <w:rFonts w:ascii="Times New Roman" w:hAnsi="Times New Roman" w:cs="Times New Roman"/>
        </w:rPr>
        <w:fldChar w:fldCharType="separate"/>
      </w:r>
      <w:r w:rsidRPr="00353D38">
        <w:rPr>
          <w:rFonts w:ascii="Times New Roman" w:hAnsi="Times New Roman" w:cs="Times New Roman"/>
          <w:noProof/>
        </w:rPr>
        <w:t>(Kooyers et al. 2014)</w:t>
      </w:r>
      <w:r w:rsidRPr="00353D38">
        <w:rPr>
          <w:rFonts w:ascii="Times New Roman" w:hAnsi="Times New Roman" w:cs="Times New Roman"/>
        </w:rPr>
        <w:fldChar w:fldCharType="end"/>
      </w:r>
      <w:r w:rsidRPr="00353D38">
        <w:rPr>
          <w:rFonts w:ascii="Times New Roman" w:hAnsi="Times New Roman" w:cs="Times New Roman"/>
        </w:rPr>
        <w:t>. HCN is controlled by two independently segregating Mendelian loci (</w:t>
      </w:r>
      <w:r w:rsidRPr="00353D38">
        <w:rPr>
          <w:rFonts w:ascii="Times New Roman" w:hAnsi="Times New Roman" w:cs="Times New Roman"/>
          <w:i/>
        </w:rPr>
        <w:t xml:space="preserve">CYP79D15 </w:t>
      </w:r>
      <w:r w:rsidRPr="00353D38">
        <w:rPr>
          <w:rFonts w:ascii="Times New Roman" w:hAnsi="Times New Roman" w:cs="Times New Roman"/>
        </w:rPr>
        <w:t xml:space="preserve">and </w:t>
      </w:r>
      <w:r w:rsidRPr="00353D38">
        <w:rPr>
          <w:rFonts w:ascii="Times New Roman" w:hAnsi="Times New Roman" w:cs="Times New Roman"/>
          <w:i/>
        </w:rPr>
        <w:t>Li</w:t>
      </w:r>
      <w:r w:rsidRPr="00353D38">
        <w:rPr>
          <w:rFonts w:ascii="Times New Roman" w:hAnsi="Times New Roman" w:cs="Times New Roman"/>
        </w:rPr>
        <w:t xml:space="preserve">) and plants require a dominant allele at both loci to produce HCN. As such, this trait exhibits duplicate recessive epistasis (i.e. complimentary epistasis, </w:t>
      </w:r>
      <w:r w:rsidRPr="00353D38">
        <w:rPr>
          <w:rFonts w:ascii="Times New Roman" w:hAnsi="Times New Roman" w:cs="Times New Roman"/>
        </w:rPr>
        <w:fldChar w:fldCharType="begin" w:fldLock="1"/>
      </w:r>
      <w:r w:rsidRPr="00353D38">
        <w:rPr>
          <w:rFonts w:ascii="Times New Roman" w:hAnsi="Times New Roman" w:cs="Times New Roman"/>
        </w:rPr>
        <w:instrText>ADDIN CSL_CITATION { "citationItems" : [ { "id" : "ITEM-1", "itemData" : { "DOI" : "10.1016/j.cell.2016.06.047", "ISBN" : "1097-4172 (Electronic)\\r0092-8674 (Linking)", "ISSN" : "10974172", "PMID" : "27419868", "abstract" : "Genes encode components of coevolved and interconnected networks. The effect of genotype on phenotype therefore depends on genotypic context through gene interactions known as epistasis. Epistasis is important in predicting phenotype from genotype for an individual. It is also examined in population studies to identify genetic risk factors in complex traits and to predict evolution under selection. Paradoxically, the effects of genotypic context in individuals and populations are distinct and sometimes contradictory. We argue that predicting genotype from phenotype for individuals based on population studies is difficult and, especially in human genetics, likely to result in underestimating the effects of genotypic context.", "author" : [ { "dropping-particle" : "", "family" : "Sackton", "given" : "Timothy B", "non-dropping-particle" : "", "parse-names" : false, "suffix" : "" }, { "dropping-particle" : "", "family" : "Hartl", "given" : "Daniel L", "non-dropping-particle" : "", "parse-names" : false, "suffix" : "" } ], "container-title" : "Cell", "id" : "ITEM-1", "issue" : "2", "issued" : { "date-parts" : [ [ "2016" ] ] }, "page" : "279-287", "publisher" : "Elsevier Inc.", "title" : "Genotypic context and epistasis in individuals and populations", "type" : "article-journal", "volume" : "166" }, "uris" : [ "http://www.mendeley.com/documents/?uuid=78826ce8-6830-4ae0-9947-72c809008e00" ] } ], "mendeley" : { "formattedCitation" : "(Sackton and Hartl 2016)", "manualFormatting" : "Sackton and Hartl 2016)", "plainTextFormattedCitation" : "(Sackton and Hartl 2016)", "previouslyFormattedCitation" : "(Sackton and Hartl 2016)" }, "properties" : {  }, "schema" : "https://github.com/citation-style-language/schema/raw/master/csl-citation.json" }</w:instrText>
      </w:r>
      <w:r w:rsidRPr="00353D38">
        <w:rPr>
          <w:rFonts w:ascii="Times New Roman" w:hAnsi="Times New Roman" w:cs="Times New Roman"/>
        </w:rPr>
        <w:fldChar w:fldCharType="separate"/>
      </w:r>
      <w:r w:rsidRPr="00353D38">
        <w:rPr>
          <w:rFonts w:ascii="Times New Roman" w:hAnsi="Times New Roman" w:cs="Times New Roman"/>
          <w:noProof/>
        </w:rPr>
        <w:t>Sackton and Hartl 2016)</w:t>
      </w:r>
      <w:r w:rsidRPr="00353D38">
        <w:rPr>
          <w:rFonts w:ascii="Times New Roman" w:hAnsi="Times New Roman" w:cs="Times New Roman"/>
        </w:rPr>
        <w:fldChar w:fldCharType="end"/>
      </w:r>
      <w:r w:rsidRPr="00353D38">
        <w:rPr>
          <w:rFonts w:ascii="Times New Roman" w:hAnsi="Times New Roman" w:cs="Times New Roman"/>
        </w:rPr>
        <w:t xml:space="preserve"> where </w:t>
      </w:r>
      <w:proofErr w:type="spellStart"/>
      <w:r w:rsidRPr="00353D38">
        <w:rPr>
          <w:rFonts w:ascii="Times New Roman" w:hAnsi="Times New Roman" w:cs="Times New Roman"/>
        </w:rPr>
        <w:t>recessivity</w:t>
      </w:r>
      <w:proofErr w:type="spellEnd"/>
      <w:r w:rsidRPr="00353D38">
        <w:rPr>
          <w:rFonts w:ascii="Times New Roman" w:hAnsi="Times New Roman" w:cs="Times New Roman"/>
        </w:rPr>
        <w:t xml:space="preserve"> at either locus (or both) results in individuals lacking HCN (i.e. </w:t>
      </w:r>
      <w:proofErr w:type="spellStart"/>
      <w:r w:rsidRPr="00353D38">
        <w:rPr>
          <w:rFonts w:ascii="Times New Roman" w:hAnsi="Times New Roman" w:cs="Times New Roman"/>
        </w:rPr>
        <w:t>acyanogenic</w:t>
      </w:r>
      <w:proofErr w:type="spellEnd"/>
      <w:r w:rsidRPr="00353D38">
        <w:rPr>
          <w:rFonts w:ascii="Times New Roman" w:hAnsi="Times New Roman" w:cs="Times New Roman"/>
        </w:rPr>
        <w:t xml:space="preserve">, HCN–). This genetic architecture has important consequences for how stochastic changes in allele frequencies are expected to affect the frequency of HCN: the frequency of HCN can only increase via drift if the frequency of the dominant alleles at both underlying loci drift upward (Figure 1). Any other combination of frequency changes in the dominant alleles result in decreases in the frequency of HCN, making populations especially susceptible to loss of HCN via drift. </w:t>
      </w:r>
    </w:p>
    <w:p w14:paraId="0D206B63" w14:textId="77777777" w:rsidR="00695730" w:rsidRPr="00353D38" w:rsidRDefault="00695730" w:rsidP="00695730">
      <w:pPr>
        <w:spacing w:line="480" w:lineRule="auto"/>
        <w:ind w:firstLine="360"/>
        <w:rPr>
          <w:rFonts w:ascii="Times New Roman" w:hAnsi="Times New Roman" w:cs="Times New Roman"/>
        </w:rPr>
      </w:pPr>
      <w:r w:rsidRPr="00353D38">
        <w:rPr>
          <w:rFonts w:ascii="Times New Roman" w:hAnsi="Times New Roman" w:cs="Times New Roman"/>
        </w:rPr>
        <w:t>In this paper, we develop a series of spatially-explicit, agent-based simulations to address the following question: (1) How do drift, gene flow, selection, and colonization history (i.e. urban to rural, rural to urban, always colonized) interact in the formation and maintenance of spatial clines in HCN? Our results show that stochastic changes in allele frequency can have the appearance of deterministic changes in the phenotype and we argue that this result extends beyond HCN to many phenotypes that are controlled by multiple genes.</w:t>
      </w:r>
    </w:p>
    <w:p w14:paraId="2FC47E52" w14:textId="77777777" w:rsidR="00695730" w:rsidRPr="00353D38" w:rsidRDefault="00695730" w:rsidP="00695730">
      <w:pPr>
        <w:outlineLvl w:val="0"/>
        <w:rPr>
          <w:rFonts w:ascii="Times New Roman" w:hAnsi="Times New Roman" w:cs="Times New Roman"/>
          <w:b/>
        </w:rPr>
      </w:pPr>
      <w:r w:rsidRPr="00353D38">
        <w:rPr>
          <w:rFonts w:ascii="Times New Roman" w:hAnsi="Times New Roman" w:cs="Times New Roman"/>
          <w:b/>
        </w:rPr>
        <w:t>Methods</w:t>
      </w:r>
    </w:p>
    <w:p w14:paraId="202EE2F6" w14:textId="77777777" w:rsidR="00695730" w:rsidRPr="00353D38" w:rsidRDefault="00695730" w:rsidP="00695730">
      <w:pPr>
        <w:rPr>
          <w:rFonts w:ascii="Times New Roman" w:hAnsi="Times New Roman" w:cs="Times New Roman"/>
          <w:b/>
        </w:rPr>
      </w:pPr>
    </w:p>
    <w:p w14:paraId="41C5C2AC" w14:textId="77777777" w:rsidR="00695730" w:rsidRPr="00353D38" w:rsidRDefault="00695730" w:rsidP="00000BA7">
      <w:pPr>
        <w:spacing w:line="360" w:lineRule="auto"/>
        <w:outlineLvl w:val="0"/>
        <w:rPr>
          <w:rFonts w:ascii="Times New Roman" w:hAnsi="Times New Roman" w:cs="Times New Roman"/>
          <w:i/>
        </w:rPr>
      </w:pPr>
      <w:r w:rsidRPr="00353D38">
        <w:rPr>
          <w:rFonts w:ascii="Times New Roman" w:hAnsi="Times New Roman" w:cs="Times New Roman"/>
          <w:i/>
        </w:rPr>
        <w:t>Overview of simulations</w:t>
      </w:r>
    </w:p>
    <w:p w14:paraId="5ACA0903" w14:textId="77777777" w:rsidR="00695730" w:rsidRPr="00353D38" w:rsidRDefault="00695730" w:rsidP="00353D38">
      <w:pPr>
        <w:spacing w:line="480" w:lineRule="auto"/>
        <w:rPr>
          <w:rFonts w:ascii="Times New Roman" w:hAnsi="Times New Roman" w:cs="Times New Roman"/>
        </w:rPr>
      </w:pPr>
      <w:r w:rsidRPr="00353D38">
        <w:rPr>
          <w:rFonts w:ascii="Times New Roman" w:hAnsi="Times New Roman" w:cs="Times New Roman"/>
        </w:rPr>
        <w:t xml:space="preserve">To examine the formation of spatial clines in HCN, we created a series of spatially-explicit simulations in Python 2.7 to track the frequency of HCN within populations through time and across space. We represented a transect from urban to rural habitats as a one-dimensional, linear matrix with 40 cells, consistent with the number of populations sampled across cities by </w:t>
      </w:r>
      <w:r w:rsidRPr="00353D38">
        <w:rPr>
          <w:rFonts w:ascii="Times New Roman" w:hAnsi="Times New Roman" w:cs="Times New Roman"/>
        </w:rPr>
        <w:fldChar w:fldCharType="begin" w:fldLock="1"/>
      </w:r>
      <w:r w:rsidRPr="00353D38">
        <w:rPr>
          <w:rFonts w:ascii="Times New Roman" w:hAnsi="Times New Roman" w:cs="Times New Roman"/>
        </w:rPr>
        <w:instrText>ADDIN CSL_CITATION { "citationItems" : [ { "id" : "ITEM-1", "itemData" : { "DOI" : "10.1111/j.1574-6941.2012.01443.x", "ISBN" : "0031206905", "ISSN" : "0962-8452", "author" : [ { "dropping-particle" : "", "family" : "Thompson", "given" : "Ken A", "non-dropping-particle" : "", "parse-names" : false, "suffix" : "" }, { "dropping-particle" : "", "family" : "Renaudin", "given" : "Marie", "non-dropping-particle" : "", "parse-names" : false, "suffix" : "" }, { "dropping-particle" : "", "family" : "Johnson", "given" : "Marc T J", "non-dropping-particle" : "", "parse-names" : false, "suffix" : "" } ], "container-title" : "Proceedings of the Royal Society B: Biological Sciences", "id" : "ITEM-1", "issued" : { "date-parts" : [ [ "2016" ] ] }, "page" : "20162180", "title" : "Urbanization drives parallel adaptive clines in plant populations", "type" : "article-journal", "volume" : "283" }, "uris" : [ "http://www.mendeley.com/documents/?uuid=44385f2f-37c0-4179-a144-8e096ff0efa9" ] } ], "mendeley" : { "formattedCitation" : "(Thompson et al. 2016)", "manualFormatting" : "Thompson et al. (2016)", "plainTextFormattedCitation" : "(Thompson et al. 2016)", "previouslyFormattedCitation" : "(Thompson et al. 2016)" }, "properties" : {  }, "schema" : "https://github.com/citation-style-language/schema/raw/master/csl-citation.json" }</w:instrText>
      </w:r>
      <w:r w:rsidRPr="00353D38">
        <w:rPr>
          <w:rFonts w:ascii="Times New Roman" w:hAnsi="Times New Roman" w:cs="Times New Roman"/>
        </w:rPr>
        <w:fldChar w:fldCharType="separate"/>
      </w:r>
      <w:r w:rsidRPr="00353D38">
        <w:rPr>
          <w:rFonts w:ascii="Times New Roman" w:hAnsi="Times New Roman" w:cs="Times New Roman"/>
          <w:noProof/>
        </w:rPr>
        <w:t>Thompson et al. (2016)</w:t>
      </w:r>
      <w:r w:rsidRPr="00353D38">
        <w:rPr>
          <w:rFonts w:ascii="Times New Roman" w:hAnsi="Times New Roman" w:cs="Times New Roman"/>
        </w:rPr>
        <w:fldChar w:fldCharType="end"/>
      </w:r>
      <w:r w:rsidRPr="00353D38">
        <w:rPr>
          <w:rFonts w:ascii="Times New Roman" w:hAnsi="Times New Roman" w:cs="Times New Roman"/>
        </w:rPr>
        <w:t xml:space="preserve">, where each cell (hereafter patch) represents a patch of suitable habitat that can support a population of </w:t>
      </w:r>
      <w:proofErr w:type="spellStart"/>
      <w:r w:rsidRPr="00353D38">
        <w:rPr>
          <w:rFonts w:ascii="Times New Roman" w:hAnsi="Times New Roman" w:cs="Times New Roman"/>
          <w:i/>
        </w:rPr>
        <w:t>Trifolium</w:t>
      </w:r>
      <w:proofErr w:type="spellEnd"/>
      <w:r w:rsidRPr="00353D38">
        <w:rPr>
          <w:rFonts w:ascii="Times New Roman" w:hAnsi="Times New Roman" w:cs="Times New Roman"/>
          <w:i/>
        </w:rPr>
        <w:t xml:space="preserve"> </w:t>
      </w:r>
      <w:proofErr w:type="spellStart"/>
      <w:r w:rsidRPr="00353D38">
        <w:rPr>
          <w:rFonts w:ascii="Times New Roman" w:hAnsi="Times New Roman" w:cs="Times New Roman"/>
          <w:i/>
        </w:rPr>
        <w:t>repens</w:t>
      </w:r>
      <w:proofErr w:type="spellEnd"/>
      <w:r w:rsidRPr="00353D38">
        <w:rPr>
          <w:rFonts w:ascii="Times New Roman" w:hAnsi="Times New Roman" w:cs="Times New Roman"/>
        </w:rPr>
        <w:t xml:space="preserve">. These simulations allowed for fine scale, independent control of both stochastic and deterministic parameters important for varying and maintaining the frequency of </w:t>
      </w:r>
      <w:r w:rsidRPr="00353D38">
        <w:rPr>
          <w:rFonts w:ascii="Times New Roman" w:hAnsi="Times New Roman" w:cs="Times New Roman"/>
          <w:i/>
        </w:rPr>
        <w:t xml:space="preserve">CYP79D15 </w:t>
      </w:r>
      <w:r w:rsidRPr="00353D38">
        <w:rPr>
          <w:rFonts w:ascii="Times New Roman" w:hAnsi="Times New Roman" w:cs="Times New Roman"/>
        </w:rPr>
        <w:t xml:space="preserve">and </w:t>
      </w:r>
      <w:r w:rsidRPr="00353D38">
        <w:rPr>
          <w:rFonts w:ascii="Times New Roman" w:hAnsi="Times New Roman" w:cs="Times New Roman"/>
          <w:i/>
        </w:rPr>
        <w:t>Li</w:t>
      </w:r>
      <w:r w:rsidRPr="00353D38">
        <w:rPr>
          <w:rFonts w:ascii="Times New Roman" w:hAnsi="Times New Roman" w:cs="Times New Roman"/>
        </w:rPr>
        <w:t>—and thus HCN—in patches distributed across the landscape (</w:t>
      </w:r>
      <w:r w:rsidR="00DF2266" w:rsidRPr="00353D38">
        <w:rPr>
          <w:rFonts w:ascii="Times New Roman" w:hAnsi="Times New Roman" w:cs="Times New Roman"/>
        </w:rPr>
        <w:t>Table 1</w:t>
      </w:r>
      <w:r w:rsidRPr="00353D38">
        <w:rPr>
          <w:rFonts w:ascii="Times New Roman" w:hAnsi="Times New Roman" w:cs="Times New Roman"/>
        </w:rPr>
        <w:t xml:space="preserve">). The order of events in the simulations are as follows: (1) Local </w:t>
      </w:r>
      <w:r w:rsidR="00000BA7" w:rsidRPr="00353D38">
        <w:rPr>
          <w:rFonts w:ascii="Times New Roman" w:hAnsi="Times New Roman" w:cs="Times New Roman"/>
        </w:rPr>
        <w:t>reproduction and</w:t>
      </w:r>
      <w:r w:rsidRPr="00353D38">
        <w:rPr>
          <w:rFonts w:ascii="Times New Roman" w:hAnsi="Times New Roman" w:cs="Times New Roman"/>
        </w:rPr>
        <w:t xml:space="preserve"> population growth, (2) selection, (3) migration, (4) colonization (</w:t>
      </w:r>
      <w:r w:rsidR="00DF2266" w:rsidRPr="00353D38">
        <w:rPr>
          <w:rFonts w:ascii="Times New Roman" w:hAnsi="Times New Roman" w:cs="Times New Roman"/>
        </w:rPr>
        <w:t xml:space="preserve">Figure </w:t>
      </w:r>
      <w:proofErr w:type="spellStart"/>
      <w:r w:rsidR="00DF2266" w:rsidRPr="00353D38">
        <w:rPr>
          <w:rFonts w:ascii="Times New Roman" w:hAnsi="Times New Roman" w:cs="Times New Roman"/>
        </w:rPr>
        <w:t>2</w:t>
      </w:r>
      <w:r w:rsidRPr="00353D38">
        <w:rPr>
          <w:rFonts w:ascii="Times New Roman" w:hAnsi="Times New Roman" w:cs="Times New Roman"/>
        </w:rPr>
        <w:t>C</w:t>
      </w:r>
      <w:proofErr w:type="spellEnd"/>
      <w:r w:rsidRPr="00353D38">
        <w:rPr>
          <w:rFonts w:ascii="Times New Roman" w:hAnsi="Times New Roman" w:cs="Times New Roman"/>
        </w:rPr>
        <w:t>). We first explored two broad colonization scenarios (</w:t>
      </w:r>
      <w:r w:rsidR="00DF2266" w:rsidRPr="00353D38">
        <w:rPr>
          <w:rFonts w:ascii="Times New Roman" w:hAnsi="Times New Roman" w:cs="Times New Roman"/>
        </w:rPr>
        <w:t xml:space="preserve">Figure </w:t>
      </w:r>
      <w:proofErr w:type="spellStart"/>
      <w:r w:rsidR="00DF2266" w:rsidRPr="00353D38">
        <w:rPr>
          <w:rFonts w:ascii="Times New Roman" w:hAnsi="Times New Roman" w:cs="Times New Roman"/>
        </w:rPr>
        <w:t>2A</w:t>
      </w:r>
      <w:proofErr w:type="spellEnd"/>
      <w:r w:rsidR="00DF2266" w:rsidRPr="00353D38">
        <w:rPr>
          <w:rFonts w:ascii="Times New Roman" w:hAnsi="Times New Roman" w:cs="Times New Roman"/>
        </w:rPr>
        <w:t xml:space="preserve"> and </w:t>
      </w:r>
      <w:proofErr w:type="spellStart"/>
      <w:r w:rsidR="00DF2266" w:rsidRPr="00353D38">
        <w:rPr>
          <w:rFonts w:ascii="Times New Roman" w:hAnsi="Times New Roman" w:cs="Times New Roman"/>
        </w:rPr>
        <w:t>2</w:t>
      </w:r>
      <w:r w:rsidRPr="00353D38">
        <w:rPr>
          <w:rFonts w:ascii="Times New Roman" w:hAnsi="Times New Roman" w:cs="Times New Roman"/>
        </w:rPr>
        <w:t>B</w:t>
      </w:r>
      <w:proofErr w:type="spellEnd"/>
      <w:r w:rsidRPr="00353D38">
        <w:rPr>
          <w:rFonts w:ascii="Times New Roman" w:hAnsi="Times New Roman" w:cs="Times New Roman"/>
        </w:rPr>
        <w:t xml:space="preserve">, described below), which differ in how they manipulate the amount of genetic drift acting within populations. We use these two scenarios to produce a total of </w:t>
      </w:r>
      <w:r w:rsidR="00EA584F" w:rsidRPr="00353D38">
        <w:rPr>
          <w:rFonts w:ascii="Times New Roman" w:hAnsi="Times New Roman" w:cs="Times New Roman"/>
        </w:rPr>
        <w:t>seven</w:t>
      </w:r>
      <w:r w:rsidRPr="00353D38">
        <w:rPr>
          <w:rFonts w:ascii="Times New Roman" w:hAnsi="Times New Roman" w:cs="Times New Roman"/>
        </w:rPr>
        <w:t xml:space="preserve"> simulated cases (</w:t>
      </w:r>
      <w:r w:rsidR="00DF2266" w:rsidRPr="00353D38">
        <w:rPr>
          <w:rFonts w:ascii="Times New Roman" w:hAnsi="Times New Roman" w:cs="Times New Roman"/>
        </w:rPr>
        <w:t>Table 2</w:t>
      </w:r>
      <w:r w:rsidRPr="00353D38">
        <w:rPr>
          <w:rFonts w:ascii="Times New Roman" w:hAnsi="Times New Roman" w:cs="Times New Roman"/>
        </w:rPr>
        <w:t xml:space="preserve">): </w:t>
      </w:r>
      <w:r w:rsidR="00EA584F" w:rsidRPr="00353D38">
        <w:rPr>
          <w:rFonts w:ascii="Times New Roman" w:hAnsi="Times New Roman" w:cs="Times New Roman"/>
        </w:rPr>
        <w:t>five</w:t>
      </w:r>
      <w:r w:rsidRPr="00353D38">
        <w:rPr>
          <w:rFonts w:ascii="Times New Roman" w:hAnsi="Times New Roman" w:cs="Times New Roman"/>
        </w:rPr>
        <w:t xml:space="preserve"> of these explore the effects of drift, migration, and selection on the formation of phenotypic clines in </w:t>
      </w:r>
      <w:proofErr w:type="spellStart"/>
      <w:r w:rsidRPr="00353D38">
        <w:rPr>
          <w:rFonts w:ascii="Times New Roman" w:hAnsi="Times New Roman" w:cs="Times New Roman"/>
        </w:rPr>
        <w:t>cyanogenesis</w:t>
      </w:r>
      <w:proofErr w:type="spellEnd"/>
      <w:r w:rsidRPr="00353D38">
        <w:rPr>
          <w:rFonts w:ascii="Times New Roman" w:hAnsi="Times New Roman" w:cs="Times New Roman"/>
        </w:rPr>
        <w:t xml:space="preserve"> while two examine effects of drift and initial allele frequencies on clines. In the interest of space, we exclude allele frequency variation simulations and focus on drift, migration and selection. Thus, in all simulations reported here, the initial frequency of both dominant alleles was fixed at 0.5, which produces the strongest </w:t>
      </w:r>
      <w:proofErr w:type="spellStart"/>
      <w:r w:rsidRPr="00353D38">
        <w:rPr>
          <w:rFonts w:ascii="Times New Roman" w:hAnsi="Times New Roman" w:cs="Times New Roman"/>
        </w:rPr>
        <w:t>cyanogenesis</w:t>
      </w:r>
      <w:proofErr w:type="spellEnd"/>
      <w:r w:rsidRPr="00353D38">
        <w:rPr>
          <w:rFonts w:ascii="Times New Roman" w:hAnsi="Times New Roman" w:cs="Times New Roman"/>
        </w:rPr>
        <w:t xml:space="preserve"> clines (</w:t>
      </w:r>
      <w:commentRangeStart w:id="5"/>
      <w:r w:rsidRPr="00353D38">
        <w:rPr>
          <w:rFonts w:ascii="Times New Roman" w:hAnsi="Times New Roman" w:cs="Times New Roman"/>
        </w:rPr>
        <w:t xml:space="preserve">see supplemental results: “Effects of initial allele frequency variation on </w:t>
      </w:r>
      <w:proofErr w:type="spellStart"/>
      <w:r w:rsidRPr="00353D38">
        <w:rPr>
          <w:rFonts w:ascii="Times New Roman" w:hAnsi="Times New Roman" w:cs="Times New Roman"/>
        </w:rPr>
        <w:t>cyanogenesis</w:t>
      </w:r>
      <w:proofErr w:type="spellEnd"/>
      <w:r w:rsidRPr="00353D38">
        <w:rPr>
          <w:rFonts w:ascii="Times New Roman" w:hAnsi="Times New Roman" w:cs="Times New Roman"/>
        </w:rPr>
        <w:t xml:space="preserve"> cline formation”</w:t>
      </w:r>
      <w:commentRangeEnd w:id="5"/>
      <w:r w:rsidRPr="00353D38">
        <w:rPr>
          <w:rStyle w:val="CommentReference"/>
          <w:rFonts w:ascii="Times New Roman" w:hAnsi="Times New Roman" w:cs="Times New Roman"/>
          <w:sz w:val="24"/>
          <w:szCs w:val="24"/>
        </w:rPr>
        <w:commentReference w:id="5"/>
      </w:r>
      <w:r w:rsidRPr="00353D38">
        <w:rPr>
          <w:rFonts w:ascii="Times New Roman" w:hAnsi="Times New Roman" w:cs="Times New Roman"/>
        </w:rPr>
        <w:t>).</w:t>
      </w:r>
    </w:p>
    <w:p w14:paraId="13C8B1B4" w14:textId="77777777" w:rsidR="00695730" w:rsidRPr="00353D38" w:rsidRDefault="00695730" w:rsidP="00695730">
      <w:pPr>
        <w:spacing w:line="360" w:lineRule="auto"/>
        <w:rPr>
          <w:rFonts w:ascii="Times New Roman" w:hAnsi="Times New Roman" w:cs="Times New Roman"/>
        </w:rPr>
      </w:pPr>
    </w:p>
    <w:p w14:paraId="1555F24D" w14:textId="77777777" w:rsidR="00695730" w:rsidRPr="00353D38" w:rsidRDefault="00695730" w:rsidP="00000BA7">
      <w:pPr>
        <w:spacing w:line="360" w:lineRule="auto"/>
        <w:outlineLvl w:val="0"/>
        <w:rPr>
          <w:rFonts w:ascii="Times New Roman" w:hAnsi="Times New Roman" w:cs="Times New Roman"/>
          <w:i/>
        </w:rPr>
      </w:pPr>
      <w:r w:rsidRPr="00353D38">
        <w:rPr>
          <w:rFonts w:ascii="Times New Roman" w:hAnsi="Times New Roman" w:cs="Times New Roman"/>
          <w:i/>
        </w:rPr>
        <w:t>Drift scenario 1:</w:t>
      </w:r>
      <w:r w:rsidRPr="00353D38">
        <w:rPr>
          <w:rFonts w:ascii="Times New Roman" w:hAnsi="Times New Roman" w:cs="Times New Roman"/>
        </w:rPr>
        <w:t xml:space="preserve"> </w:t>
      </w:r>
      <w:r w:rsidRPr="00353D38">
        <w:rPr>
          <w:rFonts w:ascii="Times New Roman" w:hAnsi="Times New Roman" w:cs="Times New Roman"/>
          <w:i/>
        </w:rPr>
        <w:t xml:space="preserve">Gradient in </w:t>
      </w:r>
      <w:r w:rsidR="00C2777D" w:rsidRPr="00353D38">
        <w:rPr>
          <w:rFonts w:ascii="Times New Roman" w:hAnsi="Times New Roman" w:cs="Times New Roman"/>
          <w:i/>
        </w:rPr>
        <w:t>maximum population size across the landscape</w:t>
      </w:r>
    </w:p>
    <w:p w14:paraId="1D3D3862" w14:textId="77777777" w:rsidR="00695730" w:rsidRPr="00353D38" w:rsidRDefault="00695730" w:rsidP="00353D38">
      <w:pPr>
        <w:spacing w:line="480" w:lineRule="auto"/>
        <w:rPr>
          <w:rFonts w:ascii="Times New Roman" w:hAnsi="Times New Roman" w:cs="Times New Roman"/>
        </w:rPr>
      </w:pPr>
      <w:r w:rsidRPr="00353D38">
        <w:rPr>
          <w:rFonts w:ascii="Times New Roman" w:hAnsi="Times New Roman" w:cs="Times New Roman"/>
        </w:rPr>
        <w:t>The first scenario represents a case where clover populations were initially similar but increased fragmentation associated with urbanization reduced urban population sizes and increased the strength of drift. We imposed a gradient in the carrying capacity (</w:t>
      </w:r>
      <w:r w:rsidRPr="00353D38">
        <w:rPr>
          <w:rFonts w:ascii="Times New Roman" w:hAnsi="Times New Roman" w:cs="Times New Roman"/>
          <w:i/>
        </w:rPr>
        <w:t>K</w:t>
      </w:r>
      <w:r w:rsidRPr="00353D38">
        <w:rPr>
          <w:rFonts w:ascii="Times New Roman" w:hAnsi="Times New Roman" w:cs="Times New Roman"/>
        </w:rPr>
        <w:t>) of populations across the matrix, thereby placing an upper-limit on the population size (</w:t>
      </w:r>
      <w:r w:rsidRPr="00353D38">
        <w:rPr>
          <w:rFonts w:ascii="Times New Roman" w:hAnsi="Times New Roman" w:cs="Times New Roman"/>
          <w:i/>
        </w:rPr>
        <w:t>N</w:t>
      </w:r>
      <w:r w:rsidRPr="00353D38">
        <w:rPr>
          <w:rFonts w:ascii="Times New Roman" w:hAnsi="Times New Roman" w:cs="Times New Roman"/>
          <w:i/>
          <w:vertAlign w:val="subscript"/>
        </w:rPr>
        <w:t>,</w:t>
      </w:r>
      <w:r w:rsidRPr="00353D38">
        <w:rPr>
          <w:rFonts w:ascii="Times New Roman" w:hAnsi="Times New Roman" w:cs="Times New Roman"/>
        </w:rPr>
        <w:t xml:space="preserve"> Figure </w:t>
      </w:r>
      <w:proofErr w:type="spellStart"/>
      <w:r w:rsidRPr="00353D38">
        <w:rPr>
          <w:rFonts w:ascii="Times New Roman" w:hAnsi="Times New Roman" w:cs="Times New Roman"/>
        </w:rPr>
        <w:t>2A</w:t>
      </w:r>
      <w:proofErr w:type="spellEnd"/>
      <w:r w:rsidRPr="00353D38">
        <w:rPr>
          <w:rFonts w:ascii="Times New Roman" w:hAnsi="Times New Roman" w:cs="Times New Roman"/>
        </w:rPr>
        <w:t xml:space="preserve">). Drift is expected to be greatest in populations with the smallest carrying capacity and this method has been used in other agent-based simulations exploring the effects of drift, gene flow, and selection on patterns of local adaptation </w:t>
      </w:r>
      <w:r w:rsidRPr="00353D38">
        <w:rPr>
          <w:rFonts w:ascii="Times New Roman" w:hAnsi="Times New Roman" w:cs="Times New Roman"/>
        </w:rPr>
        <w:fldChar w:fldCharType="begin" w:fldLock="1"/>
      </w:r>
      <w:r w:rsidRPr="00353D38">
        <w:rPr>
          <w:rFonts w:ascii="Times New Roman" w:hAnsi="Times New Roman" w:cs="Times New Roman"/>
        </w:rPr>
        <w:instrText>ADDIN CSL_CITATION { "citationItems" : [ { "id" : "ITEM-1", "itemData" : { "DOI" : "10.1111/j.1420-9101.2005.00976.x", "ISBN" : "1010-061X (Print)\\n1010-061X (Linking)", "ISSN" : "1010061X", "PMID" : "16405592", "abstract" : "We use individual-based stochastic simulations and analytical deterministic predictions to investigate the interaction between drift, natural selection and gene flow on the patterns of local adaptation across a fragmented species' range under clinally varying selection. Migration between populations follows a stepping-stone pattern and density decreases from the centre to the periphery of the range. Increased migration worsens gene swamping in small marginal populations but mitigates the effect of drift by replenishing genetic variance and helping purge deleterious mutations. Contrary to the deterministic prediction that increased connectivity within the range always inhibits local adaptation, simulations show that low intermediate migration rates improve fitness in marginal populations and attenuate fitness heterogeneity across the range. Such migration rates are optimal in that they maximize the total mean fitness at the scale of the range. Optimal migration rates increase with shallower environmental gradients, smaller marginal populations and higher mutation rates affecting fitness.", "author" : [ { "dropping-particle" : "", "family" : "Alleaume-Benharira", "given" : "M", "non-dropping-particle" : "", "parse-names" : false, "suffix" : "" }, { "dropping-particle" : "", "family" : "Pen", "given" : "I R", "non-dropping-particle" : "", "parse-names" : false, "suffix" : "" }, { "dropping-particle" : "", "family" : "Ronce", "given" : "O", "non-dropping-particle" : "", "parse-names" : false, "suffix" : "" } ], "container-title" : "Journal of Evolutionary Biology", "id" : "ITEM-1", "issue" : "1", "issued" : { "date-parts" : [ [ "2006" ] ] }, "page" : "203-215", "title" : "Geographical patterns of adaptation within a species' range: interactions between drift and gene flow", "type" : "article-journal", "volume" : "19" }, "uris" : [ "http://www.mendeley.com/documents/?uuid=7d1babf5-de2f-4e50-8dde-d9a3f7695356" ] } ], "mendeley" : { "formattedCitation" : "(Alleaume-Benharira et al. 2006)", "plainTextFormattedCitation" : "(Alleaume-Benharira et al. 2006)", "previouslyFormattedCitation" : "(Alleaume-Benharira et al. 2006)" }, "properties" : {  }, "schema" : "https://github.com/citation-style-language/schema/raw/master/csl-citation.json" }</w:instrText>
      </w:r>
      <w:r w:rsidRPr="00353D38">
        <w:rPr>
          <w:rFonts w:ascii="Times New Roman" w:hAnsi="Times New Roman" w:cs="Times New Roman"/>
        </w:rPr>
        <w:fldChar w:fldCharType="separate"/>
      </w:r>
      <w:r w:rsidRPr="00353D38">
        <w:rPr>
          <w:rFonts w:ascii="Times New Roman" w:hAnsi="Times New Roman" w:cs="Times New Roman"/>
          <w:noProof/>
        </w:rPr>
        <w:t>(Alleaume-Benharira et al. 2006)</w:t>
      </w:r>
      <w:r w:rsidRPr="00353D38">
        <w:rPr>
          <w:rFonts w:ascii="Times New Roman" w:hAnsi="Times New Roman" w:cs="Times New Roman"/>
        </w:rPr>
        <w:fldChar w:fldCharType="end"/>
      </w:r>
      <w:r w:rsidRPr="00353D38">
        <w:rPr>
          <w:rFonts w:ascii="Times New Roman" w:hAnsi="Times New Roman" w:cs="Times New Roman"/>
        </w:rPr>
        <w:t xml:space="preserve">. We first simulated a scenario where </w:t>
      </w:r>
      <w:r w:rsidRPr="00353D38">
        <w:rPr>
          <w:rFonts w:ascii="Times New Roman" w:hAnsi="Times New Roman" w:cs="Times New Roman"/>
          <w:i/>
        </w:rPr>
        <w:t>N</w:t>
      </w:r>
      <w:r w:rsidRPr="00353D38">
        <w:rPr>
          <w:rFonts w:ascii="Times New Roman" w:hAnsi="Times New Roman" w:cs="Times New Roman"/>
        </w:rPr>
        <w:t xml:space="preserve"> is assumed to be greatest in rural populations (maximum </w:t>
      </w:r>
      <w:r w:rsidRPr="00353D38">
        <w:rPr>
          <w:rFonts w:ascii="Times New Roman" w:hAnsi="Times New Roman" w:cs="Times New Roman"/>
          <w:i/>
        </w:rPr>
        <w:t>N</w:t>
      </w:r>
      <w:r w:rsidRPr="00353D38">
        <w:rPr>
          <w:rFonts w:ascii="Times New Roman" w:hAnsi="Times New Roman" w:cs="Times New Roman"/>
        </w:rPr>
        <w:t xml:space="preserve"> = 1000) and decline linearly with increasing urbanization (Figure </w:t>
      </w:r>
      <w:proofErr w:type="spellStart"/>
      <w:r w:rsidRPr="00353D38">
        <w:rPr>
          <w:rFonts w:ascii="Times New Roman" w:hAnsi="Times New Roman" w:cs="Times New Roman"/>
        </w:rPr>
        <w:t>2A</w:t>
      </w:r>
      <w:proofErr w:type="spellEnd"/>
      <w:r w:rsidRPr="00353D38">
        <w:rPr>
          <w:rFonts w:ascii="Times New Roman" w:hAnsi="Times New Roman" w:cs="Times New Roman"/>
        </w:rPr>
        <w:t xml:space="preserve">). We simulated multiple minimum urban population sizes (minimum </w:t>
      </w:r>
      <w:r w:rsidRPr="00353D38">
        <w:rPr>
          <w:rFonts w:ascii="Times New Roman" w:hAnsi="Times New Roman" w:cs="Times New Roman"/>
          <w:i/>
        </w:rPr>
        <w:t xml:space="preserve">N = </w:t>
      </w:r>
      <w:r w:rsidRPr="00353D38">
        <w:rPr>
          <w:rFonts w:ascii="Times New Roman" w:hAnsi="Times New Roman" w:cs="Times New Roman"/>
        </w:rPr>
        <w:t xml:space="preserve">10; 100; 500; 1000 representing strong to no drift gradient, respectively) to examine how gradients in drift of differing strength influences the formation of HCN clines. All 40 populations were initialized—and remained— at </w:t>
      </w:r>
      <w:r w:rsidR="000357A5" w:rsidRPr="00353D38">
        <w:rPr>
          <w:rFonts w:ascii="Times New Roman" w:hAnsi="Times New Roman" w:cs="Times New Roman"/>
        </w:rPr>
        <w:t>their maximum size</w:t>
      </w:r>
      <w:r w:rsidRPr="00353D38">
        <w:rPr>
          <w:rFonts w:ascii="Times New Roman" w:hAnsi="Times New Roman" w:cs="Times New Roman"/>
        </w:rPr>
        <w:t xml:space="preserve">; thus, population growth is irrelevant in this first case. These simulations were run for 500 non-overlapping generations. </w:t>
      </w:r>
      <w:r w:rsidR="000357A5" w:rsidRPr="00353D38">
        <w:rPr>
          <w:rFonts w:ascii="Times New Roman" w:hAnsi="Times New Roman" w:cs="Times New Roman"/>
        </w:rPr>
        <w:t>I</w:t>
      </w:r>
      <w:r w:rsidRPr="00353D38">
        <w:rPr>
          <w:rFonts w:ascii="Times New Roman" w:hAnsi="Times New Roman" w:cs="Times New Roman"/>
        </w:rPr>
        <w:t xml:space="preserve">n other simulated cases that manipulate drift by imposing a </w:t>
      </w:r>
      <w:r w:rsidR="000357A5" w:rsidRPr="00353D38">
        <w:rPr>
          <w:rFonts w:ascii="Times New Roman" w:hAnsi="Times New Roman" w:cs="Times New Roman"/>
        </w:rPr>
        <w:t>gradient</w:t>
      </w:r>
      <w:r w:rsidRPr="00353D38">
        <w:rPr>
          <w:rFonts w:ascii="Times New Roman" w:hAnsi="Times New Roman" w:cs="Times New Roman"/>
        </w:rPr>
        <w:t xml:space="preserve"> in carrying capacity as described here, the minimum population size was fixed at 10, representing a strong spatial gradient in drift. </w:t>
      </w:r>
    </w:p>
    <w:p w14:paraId="50A8DB39" w14:textId="77777777" w:rsidR="00695730" w:rsidRPr="00353D38" w:rsidRDefault="00695730" w:rsidP="00695730">
      <w:pPr>
        <w:spacing w:line="360" w:lineRule="auto"/>
        <w:rPr>
          <w:rFonts w:ascii="Times New Roman" w:hAnsi="Times New Roman" w:cs="Times New Roman"/>
        </w:rPr>
      </w:pPr>
    </w:p>
    <w:p w14:paraId="78EEE874" w14:textId="77777777" w:rsidR="00695730" w:rsidRPr="00353D38" w:rsidRDefault="00695730" w:rsidP="00000BA7">
      <w:pPr>
        <w:spacing w:line="360" w:lineRule="auto"/>
        <w:outlineLvl w:val="0"/>
        <w:rPr>
          <w:rFonts w:ascii="Times New Roman" w:hAnsi="Times New Roman" w:cs="Times New Roman"/>
          <w:i/>
        </w:rPr>
      </w:pPr>
      <w:r w:rsidRPr="00353D38">
        <w:rPr>
          <w:rFonts w:ascii="Times New Roman" w:hAnsi="Times New Roman" w:cs="Times New Roman"/>
          <w:i/>
        </w:rPr>
        <w:t>Drift scenario 2:</w:t>
      </w:r>
      <w:r w:rsidRPr="00353D38">
        <w:rPr>
          <w:rFonts w:ascii="Times New Roman" w:hAnsi="Times New Roman" w:cs="Times New Roman"/>
        </w:rPr>
        <w:t xml:space="preserve"> </w:t>
      </w:r>
      <w:r w:rsidRPr="00353D38">
        <w:rPr>
          <w:rFonts w:ascii="Times New Roman" w:hAnsi="Times New Roman" w:cs="Times New Roman"/>
          <w:i/>
        </w:rPr>
        <w:t>Colonization and founder events</w:t>
      </w:r>
    </w:p>
    <w:p w14:paraId="0058A6AD" w14:textId="77777777" w:rsidR="00695730" w:rsidRPr="00353D38" w:rsidRDefault="00695730" w:rsidP="00353D38">
      <w:pPr>
        <w:spacing w:line="480" w:lineRule="auto"/>
        <w:rPr>
          <w:rFonts w:ascii="Times New Roman" w:hAnsi="Times New Roman" w:cs="Times New Roman"/>
        </w:rPr>
      </w:pPr>
      <w:r w:rsidRPr="00353D38">
        <w:rPr>
          <w:rFonts w:ascii="Times New Roman" w:hAnsi="Times New Roman" w:cs="Times New Roman"/>
        </w:rPr>
        <w:t xml:space="preserve">In the second scenario, the simulations begin with a single rural population at carrying capacity and adjacent patches are colonized toward the urban end until all patches contain populations (Figure </w:t>
      </w:r>
      <w:proofErr w:type="spellStart"/>
      <w:r w:rsidR="00DF2266" w:rsidRPr="00353D38">
        <w:rPr>
          <w:rFonts w:ascii="Times New Roman" w:hAnsi="Times New Roman" w:cs="Times New Roman"/>
        </w:rPr>
        <w:t>2</w:t>
      </w:r>
      <w:r w:rsidRPr="00353D38">
        <w:rPr>
          <w:rFonts w:ascii="Times New Roman" w:hAnsi="Times New Roman" w:cs="Times New Roman"/>
        </w:rPr>
        <w:t>B</w:t>
      </w:r>
      <w:proofErr w:type="spellEnd"/>
      <w:r w:rsidRPr="00353D38">
        <w:rPr>
          <w:rFonts w:ascii="Times New Roman" w:hAnsi="Times New Roman" w:cs="Times New Roman"/>
        </w:rPr>
        <w:t xml:space="preserve"> and </w:t>
      </w:r>
      <w:proofErr w:type="spellStart"/>
      <w:r w:rsidR="00DF2266" w:rsidRPr="00353D38">
        <w:rPr>
          <w:rFonts w:ascii="Times New Roman" w:hAnsi="Times New Roman" w:cs="Times New Roman"/>
        </w:rPr>
        <w:t>2</w:t>
      </w:r>
      <w:r w:rsidRPr="00353D38">
        <w:rPr>
          <w:rFonts w:ascii="Times New Roman" w:hAnsi="Times New Roman" w:cs="Times New Roman"/>
        </w:rPr>
        <w:t>C</w:t>
      </w:r>
      <w:proofErr w:type="spellEnd"/>
      <w:r w:rsidRPr="00353D38">
        <w:rPr>
          <w:rFonts w:ascii="Times New Roman" w:hAnsi="Times New Roman" w:cs="Times New Roman"/>
        </w:rPr>
        <w:t xml:space="preserve">). There is no gradient in carrying capacity in this scenario; rather, the strength of drift is manipulated by varying the strength of founder events, determined as the proportion of alleles sampled from the parent population (i.e. smaller proportion = stronger founder event). We initially simulated 10 different founding proportions (0.01; 0.02; 0.035; 0.05; 0.075; 0.1; 0.2; 0.5; 0.75; 1.0) to explore the formation of clines under a broad range of serial founder events. To optimize the number of simulations performed for later cases, we chose three founding proportions from among the 10 above: 0.01, 0.2, and 1.0, representing strong, intermediate, and no effects of drift through founder effects, respectively. These were chosen as they sufficiently capture the variation in the effects of founding events on the formation of clines. </w:t>
      </w:r>
    </w:p>
    <w:p w14:paraId="63FEEA20" w14:textId="77777777" w:rsidR="00695730" w:rsidRPr="00353D38" w:rsidRDefault="00695730" w:rsidP="00353D38">
      <w:pPr>
        <w:spacing w:line="480" w:lineRule="auto"/>
        <w:ind w:firstLine="720"/>
        <w:rPr>
          <w:rFonts w:ascii="Times New Roman" w:hAnsi="Times New Roman" w:cs="Times New Roman"/>
        </w:rPr>
      </w:pPr>
      <w:r w:rsidRPr="00353D38">
        <w:rPr>
          <w:rFonts w:ascii="Times New Roman" w:hAnsi="Times New Roman" w:cs="Times New Roman"/>
        </w:rPr>
        <w:t>In our simulations, the probability that a population colonizes an adjacent patch depends on its size: this probability is 1.0 for populations at carrying capacity and decreases linearly with decreasing population size. Because founder events reduce the size of newly formed populations, serial founder events would result in populations becoming rapidly extinct (or exceedingly small), preventing the colonization of new patches. We therefore implemented a model of logistic population growth allowing populations to grow every generation until they reach carrying capacity. Under this model, a population of size 10 takes 27 generations to reach a carrying capacity of 1000 (growth rate [r] = 1.5). Simulations were run for 500 generations beginning when all patches on the landscape contained populations.</w:t>
      </w:r>
    </w:p>
    <w:p w14:paraId="4568BF11" w14:textId="77777777" w:rsidR="00695730" w:rsidRPr="00353D38" w:rsidRDefault="00695730" w:rsidP="00695730">
      <w:pPr>
        <w:spacing w:line="360" w:lineRule="auto"/>
        <w:rPr>
          <w:rFonts w:ascii="Times New Roman" w:hAnsi="Times New Roman" w:cs="Times New Roman"/>
        </w:rPr>
      </w:pPr>
    </w:p>
    <w:p w14:paraId="5E76D78D" w14:textId="77777777" w:rsidR="00695730" w:rsidRPr="00353D38" w:rsidRDefault="00695730" w:rsidP="00000BA7">
      <w:pPr>
        <w:spacing w:line="360" w:lineRule="auto"/>
        <w:outlineLvl w:val="0"/>
        <w:rPr>
          <w:rFonts w:ascii="Times New Roman" w:hAnsi="Times New Roman" w:cs="Times New Roman"/>
          <w:i/>
        </w:rPr>
      </w:pPr>
      <w:r w:rsidRPr="00353D38">
        <w:rPr>
          <w:rFonts w:ascii="Times New Roman" w:hAnsi="Times New Roman" w:cs="Times New Roman"/>
          <w:i/>
        </w:rPr>
        <w:t>Selection</w:t>
      </w:r>
    </w:p>
    <w:p w14:paraId="1038170A" w14:textId="77777777" w:rsidR="00695730" w:rsidRPr="00353D38" w:rsidRDefault="00695730" w:rsidP="00353D38">
      <w:pPr>
        <w:spacing w:line="480" w:lineRule="auto"/>
        <w:rPr>
          <w:rFonts w:ascii="Times New Roman" w:hAnsi="Times New Roman" w:cs="Times New Roman"/>
        </w:rPr>
      </w:pPr>
      <w:r w:rsidRPr="00353D38">
        <w:rPr>
          <w:rFonts w:ascii="Times New Roman" w:hAnsi="Times New Roman" w:cs="Times New Roman"/>
        </w:rPr>
        <w:t xml:space="preserve">We used two-locus selection models to explore the effects of selection in generating and maintaining </w:t>
      </w:r>
      <w:proofErr w:type="spellStart"/>
      <w:r w:rsidRPr="00353D38">
        <w:rPr>
          <w:rFonts w:ascii="Times New Roman" w:hAnsi="Times New Roman" w:cs="Times New Roman"/>
        </w:rPr>
        <w:t>cyanogenesis</w:t>
      </w:r>
      <w:proofErr w:type="spellEnd"/>
      <w:r w:rsidRPr="00353D38">
        <w:rPr>
          <w:rFonts w:ascii="Times New Roman" w:hAnsi="Times New Roman" w:cs="Times New Roman"/>
        </w:rPr>
        <w:t xml:space="preserve"> clines </w:t>
      </w:r>
      <w:commentRangeStart w:id="6"/>
      <w:r w:rsidRPr="00353D38">
        <w:rPr>
          <w:rFonts w:ascii="Times New Roman" w:hAnsi="Times New Roman" w:cs="Times New Roman"/>
        </w:rPr>
        <w:fldChar w:fldCharType="begin" w:fldLock="1"/>
      </w:r>
      <w:r w:rsidRPr="00353D38">
        <w:rPr>
          <w:rFonts w:ascii="Times New Roman" w:hAnsi="Times New Roman" w:cs="Times New Roman"/>
        </w:rPr>
        <w:instrText>ADDIN CSL_CITATION { "citationItems" : [ { "id" : "ITEM-1", "itemData" : { "DOI" : "10.2307/2405995", "ISBN" : "0014-3820", "ISSN" : "00143820", "abstract" : "The joint effects of linkage and epistasis (interaction between non-allelic genes in determining fitness) have been examined for two-locus polymorphisms . The general results are of the following nature:(1) Gene frequencies change toward a stable equilibrium ...", "author" : [ { "dropping-particle" : "", "family" : "Lewontin", "given" : "R C", "non-dropping-particle" : "", "parse-names" : false, "suffix" : "" }, { "dropping-particle" : "", "family" : "Kojima", "given" : "K", "non-dropping-particle" : "", "parse-names" : false, "suffix" : "" } ], "container-title" : "Evolution", "id" : "ITEM-1", "issue" : "4", "issued" : { "date-parts" : [ [ "1960" ] ] }, "page" : "458-472", "title" : "The evolutionary dynamics of complex polymorphisms", "type" : "article", "volume" : "14" }, "uris" : [ "http://www.mendeley.com/documents/?uuid=124154c6-3190-41a6-a24a-b24b4f6a8237" ] }, { "id" : "ITEM-2", "itemData" : { "author" : [ { "dropping-particle" : "", "family" : "Kimura", "given" : "Motoo", "non-dropping-particle" : "", "parse-names" : false, "suffix" : "" } ], "container-title" : "Evolution", "id" : "ITEM-2", "issued" : { "date-parts" : [ [ "1956" ] ] }, "page" : "278-287", "title" : "A model of a genetic system which leads to closer linkage by natural selection", "type" : "article-journal", "volume" : "10" }, "uris" : [ "http://www.mendeley.com/documents/?uuid=2d07b39e-090f-48b9-b881-224f3c930675" ] }, { "id" : "ITEM-3", "itemData" : { "author" : [ { "dropping-particle" : "", "family" : "Felsenstein", "given" : "Joseph", "non-dropping-particle" : "", "parse-names" : false, "suffix" : "" } ], "container-title" : "Genetics", "id" : "ITEM-3", "issue" : "August", "issued" : { "date-parts" : [ [ "1965" ] ] }, "page" : "349-363", "title" : "The effect of linkage on directional selection", "type" : "article-journal", "volume" : "52" }, "uris" : [ "http://www.mendeley.com/documents/?uuid=5d9758b4-5aff-4fd7-a201-3ba443b8d84b" ] } ], "mendeley" : { "formattedCitation" : "(Kimura 1956; Lewontin and Kojima 1960; Felsenstein 1965)", "plainTextFormattedCitation" : "(Kimura 1956; Lewontin and Kojima 1960; Felsenstein 1965)", "previouslyFormattedCitation" : "(Kimura 1956; Lewontin and Kojima 1960; Felsenstein 1965)" }, "properties" : {  }, "schema" : "https://github.com/citation-style-language/schema/raw/master/csl-citation.json" }</w:instrText>
      </w:r>
      <w:r w:rsidRPr="00353D38">
        <w:rPr>
          <w:rFonts w:ascii="Times New Roman" w:hAnsi="Times New Roman" w:cs="Times New Roman"/>
        </w:rPr>
        <w:fldChar w:fldCharType="separate"/>
      </w:r>
      <w:r w:rsidRPr="00353D38">
        <w:rPr>
          <w:rFonts w:ascii="Times New Roman" w:hAnsi="Times New Roman" w:cs="Times New Roman"/>
          <w:noProof/>
        </w:rPr>
        <w:t>(Kimura 1956; Lewontin and Kojima 1960; Felsenstein 1965)</w:t>
      </w:r>
      <w:r w:rsidRPr="00353D38">
        <w:rPr>
          <w:rFonts w:ascii="Times New Roman" w:hAnsi="Times New Roman" w:cs="Times New Roman"/>
        </w:rPr>
        <w:fldChar w:fldCharType="end"/>
      </w:r>
      <w:commentRangeEnd w:id="6"/>
      <w:r w:rsidRPr="00353D38">
        <w:rPr>
          <w:rStyle w:val="CommentReference"/>
          <w:rFonts w:ascii="Times New Roman" w:hAnsi="Times New Roman" w:cs="Times New Roman"/>
          <w:sz w:val="24"/>
          <w:szCs w:val="24"/>
        </w:rPr>
        <w:commentReference w:id="6"/>
      </w:r>
      <w:r w:rsidRPr="00353D38">
        <w:rPr>
          <w:rFonts w:ascii="Times New Roman" w:hAnsi="Times New Roman" w:cs="Times New Roman"/>
        </w:rPr>
        <w:t xml:space="preserve">. Selection favoured either cyanogenic (i.e. HCN+) or </w:t>
      </w:r>
      <w:proofErr w:type="spellStart"/>
      <w:r w:rsidRPr="00353D38">
        <w:rPr>
          <w:rFonts w:ascii="Times New Roman" w:hAnsi="Times New Roman" w:cs="Times New Roman"/>
        </w:rPr>
        <w:t>acyanogenic</w:t>
      </w:r>
      <w:proofErr w:type="spellEnd"/>
      <w:r w:rsidRPr="00353D38">
        <w:rPr>
          <w:rFonts w:ascii="Times New Roman" w:hAnsi="Times New Roman" w:cs="Times New Roman"/>
        </w:rPr>
        <w:t xml:space="preserve"> (i.e. HCN–) genotypes, depending on the population’s position in the landscape. This model represents a case where selection favouring HCN+ genotypes in rural environments changes gradually along an urbanization gradient until HCN– genotypes are favoured in the urban core, consistent with the phenotypic clines reported by </w:t>
      </w:r>
      <w:r w:rsidRPr="00353D38">
        <w:rPr>
          <w:rFonts w:ascii="Times New Roman" w:hAnsi="Times New Roman" w:cs="Times New Roman"/>
        </w:rPr>
        <w:fldChar w:fldCharType="begin" w:fldLock="1"/>
      </w:r>
      <w:r w:rsidRPr="00353D38">
        <w:rPr>
          <w:rFonts w:ascii="Times New Roman" w:hAnsi="Times New Roman" w:cs="Times New Roman"/>
        </w:rPr>
        <w:instrText>ADDIN CSL_CITATION { "citationItems" : [ { "id" : "ITEM-1", "itemData" : { "DOI" : "10.1111/j.1574-6941.2012.01443.x", "ISBN" : "0031206905", "ISSN" : "0962-8452", "author" : [ { "dropping-particle" : "", "family" : "Thompson", "given" : "Ken A", "non-dropping-particle" : "", "parse-names" : false, "suffix" : "" }, { "dropping-particle" : "", "family" : "Renaudin", "given" : "Marie", "non-dropping-particle" : "", "parse-names" : false, "suffix" : "" }, { "dropping-particle" : "", "family" : "Johnson", "given" : "Marc T J", "non-dropping-particle" : "", "parse-names" : false, "suffix" : "" } ], "container-title" : "Proceedings of the Royal Society B: Biological Sciences", "id" : "ITEM-1", "issued" : { "date-parts" : [ [ "2016" ] ] }, "page" : "20162180", "title" : "Urbanization drives parallel adaptive clines in plant populations", "type" : "article-journal", "volume" : "283" }, "uris" : [ "http://www.mendeley.com/documents/?uuid=44385f2f-37c0-4179-a144-8e096ff0efa9" ] } ], "mendeley" : { "formattedCitation" : "(Thompson et al. 2016)", "manualFormatting" : "Thompson et al. (2016)", "plainTextFormattedCitation" : "(Thompson et al. 2016)", "previouslyFormattedCitation" : "(Thompson et al. 2016)" }, "properties" : {  }, "schema" : "https://github.com/citation-style-language/schema/raw/master/csl-citation.json" }</w:instrText>
      </w:r>
      <w:r w:rsidRPr="00353D38">
        <w:rPr>
          <w:rFonts w:ascii="Times New Roman" w:hAnsi="Times New Roman" w:cs="Times New Roman"/>
        </w:rPr>
        <w:fldChar w:fldCharType="separate"/>
      </w:r>
      <w:r w:rsidRPr="00353D38">
        <w:rPr>
          <w:rFonts w:ascii="Times New Roman" w:hAnsi="Times New Roman" w:cs="Times New Roman"/>
          <w:noProof/>
        </w:rPr>
        <w:t>Thompson et al. (2016)</w:t>
      </w:r>
      <w:r w:rsidRPr="00353D38">
        <w:rPr>
          <w:rFonts w:ascii="Times New Roman" w:hAnsi="Times New Roman" w:cs="Times New Roman"/>
        </w:rPr>
        <w:fldChar w:fldCharType="end"/>
      </w:r>
      <w:r w:rsidRPr="00353D38">
        <w:rPr>
          <w:rFonts w:ascii="Times New Roman" w:hAnsi="Times New Roman" w:cs="Times New Roman"/>
        </w:rPr>
        <w:t xml:space="preserve">. For each simulation, we defined a maximum strength of selection that favoured HCN+ genotypes in the rural-most population and HCN– genotypes in the urban-most population. The selection coefficient varied linearly across the matrix such that HCN+ and HCN– genotypes had equal fitness in the central population of the landscape (i.e. population 20, </w:t>
      </w:r>
      <w:r w:rsidR="00DF2266" w:rsidRPr="00353D38">
        <w:rPr>
          <w:rFonts w:ascii="Times New Roman" w:hAnsi="Times New Roman" w:cs="Times New Roman"/>
        </w:rPr>
        <w:t>Figure 3</w:t>
      </w:r>
      <w:r w:rsidRPr="00353D38">
        <w:rPr>
          <w:rFonts w:ascii="Times New Roman" w:hAnsi="Times New Roman" w:cs="Times New Roman"/>
        </w:rPr>
        <w:t>). In all simulated cases, we simulated 10 different maximum selection coefficients (0; 0.001; 0.0025; 0.005; 0.0075; 0.01; 0.025; 0.05; 0.1; 0.2) to explore the formation of clines across a fine-scale range of selection strengths. In two cases (</w:t>
      </w:r>
      <w:r w:rsidR="00DF2266" w:rsidRPr="00353D38">
        <w:rPr>
          <w:rFonts w:ascii="Times New Roman" w:hAnsi="Times New Roman" w:cs="Times New Roman"/>
        </w:rPr>
        <w:t xml:space="preserve">one for each drift scenario above, </w:t>
      </w:r>
      <w:r w:rsidRPr="00353D38">
        <w:rPr>
          <w:rFonts w:ascii="Times New Roman" w:hAnsi="Times New Roman" w:cs="Times New Roman"/>
        </w:rPr>
        <w:t xml:space="preserve">Table 2), drift was strongest in rural, rather than urban, populations. </w:t>
      </w:r>
      <w:r w:rsidR="00DF2266" w:rsidRPr="00353D38">
        <w:rPr>
          <w:rFonts w:ascii="Times New Roman" w:hAnsi="Times New Roman" w:cs="Times New Roman"/>
        </w:rPr>
        <w:t>These two cases</w:t>
      </w:r>
      <w:r w:rsidRPr="00353D38">
        <w:rPr>
          <w:rFonts w:ascii="Times New Roman" w:hAnsi="Times New Roman" w:cs="Times New Roman"/>
        </w:rPr>
        <w:t xml:space="preserve"> enabled us to identify the strength of selection necessary to counteract the loss of HCN due to drift and examine the formation of HCN clines under opposing forces of drift and selection. </w:t>
      </w:r>
    </w:p>
    <w:p w14:paraId="52D893CD" w14:textId="77777777" w:rsidR="00695730" w:rsidRPr="00353D38" w:rsidRDefault="00695730" w:rsidP="00353D38">
      <w:pPr>
        <w:spacing w:line="480" w:lineRule="auto"/>
        <w:ind w:firstLine="720"/>
        <w:rPr>
          <w:rFonts w:ascii="Times New Roman" w:hAnsi="Times New Roman" w:cs="Times New Roman"/>
          <w:i/>
        </w:rPr>
      </w:pPr>
      <w:r w:rsidRPr="00353D38">
        <w:rPr>
          <w:rFonts w:ascii="Times New Roman" w:hAnsi="Times New Roman" w:cs="Times New Roman"/>
        </w:rPr>
        <w:t xml:space="preserve">When selection acts on two or more loci, linkage disequilibrium (LD) may accumulate as genotypes with particular allele combinations are favored, resulting in gamete frequencies that differ from their expectation based on allele frequencies </w:t>
      </w:r>
      <w:r w:rsidRPr="00353D38">
        <w:rPr>
          <w:rFonts w:ascii="Times New Roman" w:hAnsi="Times New Roman" w:cs="Times New Roman"/>
        </w:rPr>
        <w:fldChar w:fldCharType="begin" w:fldLock="1"/>
      </w:r>
      <w:r w:rsidRPr="00353D38">
        <w:rPr>
          <w:rFonts w:ascii="Times New Roman" w:hAnsi="Times New Roman" w:cs="Times New Roman"/>
        </w:rPr>
        <w:instrText>ADDIN CSL_CITATION { "citationItems" : [ { "id" : "ITEM-1", "itemData" : { "DOI" : "10.2307/2405995", "ISBN" : "0014-3820", "ISSN" : "00143820", "abstract" : "The joint effects of linkage and epistasis (interaction between non-allelic genes in determining fitness) have been examined for two-locus polymorphisms . The general results are of the following nature:(1) Gene frequencies change toward a stable equilibrium ...", "author" : [ { "dropping-particle" : "", "family" : "Lewontin", "given" : "R C", "non-dropping-particle" : "", "parse-names" : false, "suffix" : "" }, { "dropping-particle" : "", "family" : "Kojima", "given" : "K", "non-dropping-particle" : "", "parse-names" : false, "suffix" : "" } ], "container-title" : "Evolution", "id" : "ITEM-1", "issue" : "4", "issued" : { "date-parts" : [ [ "1960" ] ] }, "page" : "458-472", "title" : "The evolutionary dynamics of complex polymorphisms", "type" : "article", "volume" : "14" }, "uris" : [ "http://www.mendeley.com/documents/?uuid=124154c6-3190-41a6-a24a-b24b4f6a8237" ] } ], "mendeley" : { "formattedCitation" : "(Lewontin and Kojima 1960)", "plainTextFormattedCitation" : "(Lewontin and Kojima 1960)", "previouslyFormattedCitation" : "(Lewontin and Kojima 1960)" }, "properties" : {  }, "schema" : "https://github.com/citation-style-language/schema/raw/master/csl-citation.json" }</w:instrText>
      </w:r>
      <w:r w:rsidRPr="00353D38">
        <w:rPr>
          <w:rFonts w:ascii="Times New Roman" w:hAnsi="Times New Roman" w:cs="Times New Roman"/>
        </w:rPr>
        <w:fldChar w:fldCharType="separate"/>
      </w:r>
      <w:r w:rsidRPr="00353D38">
        <w:rPr>
          <w:rFonts w:ascii="Times New Roman" w:hAnsi="Times New Roman" w:cs="Times New Roman"/>
          <w:noProof/>
        </w:rPr>
        <w:t>(Lewontin and Kojima 1960)</w:t>
      </w:r>
      <w:r w:rsidRPr="00353D38">
        <w:rPr>
          <w:rFonts w:ascii="Times New Roman" w:hAnsi="Times New Roman" w:cs="Times New Roman"/>
        </w:rPr>
        <w:fldChar w:fldCharType="end"/>
      </w:r>
      <w:r w:rsidRPr="00353D38">
        <w:rPr>
          <w:rFonts w:ascii="Times New Roman" w:hAnsi="Times New Roman" w:cs="Times New Roman"/>
        </w:rPr>
        <w:t xml:space="preserve">. However, given that the </w:t>
      </w:r>
      <w:r w:rsidRPr="00353D38">
        <w:rPr>
          <w:rFonts w:ascii="Times New Roman" w:hAnsi="Times New Roman" w:cs="Times New Roman"/>
          <w:i/>
        </w:rPr>
        <w:t xml:space="preserve">CYP79D15 </w:t>
      </w:r>
      <w:r w:rsidRPr="00353D38">
        <w:rPr>
          <w:rFonts w:ascii="Times New Roman" w:hAnsi="Times New Roman" w:cs="Times New Roman"/>
        </w:rPr>
        <w:t xml:space="preserve">and </w:t>
      </w:r>
      <w:r w:rsidRPr="00353D38">
        <w:rPr>
          <w:rFonts w:ascii="Times New Roman" w:hAnsi="Times New Roman" w:cs="Times New Roman"/>
          <w:i/>
        </w:rPr>
        <w:t xml:space="preserve">Li </w:t>
      </w:r>
      <w:r w:rsidRPr="00353D38">
        <w:rPr>
          <w:rFonts w:ascii="Times New Roman" w:hAnsi="Times New Roman" w:cs="Times New Roman"/>
        </w:rPr>
        <w:t xml:space="preserve">loci are </w:t>
      </w:r>
      <w:r w:rsidR="00DF2266" w:rsidRPr="00353D38">
        <w:rPr>
          <w:rFonts w:ascii="Times New Roman" w:hAnsi="Times New Roman" w:cs="Times New Roman"/>
        </w:rPr>
        <w:t xml:space="preserve">physically </w:t>
      </w:r>
      <w:r w:rsidRPr="00353D38">
        <w:rPr>
          <w:rFonts w:ascii="Times New Roman" w:hAnsi="Times New Roman" w:cs="Times New Roman"/>
        </w:rPr>
        <w:t>unlinked (</w:t>
      </w:r>
      <w:r w:rsidRPr="00353D38">
        <w:rPr>
          <w:rFonts w:ascii="Times New Roman" w:hAnsi="Times New Roman" w:cs="Times New Roman"/>
          <w:color w:val="FF0000"/>
        </w:rPr>
        <w:t>REF NEEDED</w:t>
      </w:r>
      <w:r w:rsidRPr="00353D38">
        <w:rPr>
          <w:rFonts w:ascii="Times New Roman" w:hAnsi="Times New Roman" w:cs="Times New Roman"/>
        </w:rPr>
        <w:t>), theory predicts that free recombination (</w:t>
      </w:r>
      <w:proofErr w:type="spellStart"/>
      <w:r w:rsidRPr="00353D38">
        <w:rPr>
          <w:rFonts w:ascii="Times New Roman" w:hAnsi="Times New Roman" w:cs="Times New Roman"/>
        </w:rPr>
        <w:t>recombination</w:t>
      </w:r>
      <w:proofErr w:type="spellEnd"/>
      <w:r w:rsidRPr="00353D38">
        <w:rPr>
          <w:rFonts w:ascii="Times New Roman" w:hAnsi="Times New Roman" w:cs="Times New Roman"/>
        </w:rPr>
        <w:t xml:space="preserve"> fraction = 0.5) between these loci would limit the accumulation of significant LD</w:t>
      </w:r>
      <w:r w:rsidR="00DF2266" w:rsidRPr="00353D38">
        <w:rPr>
          <w:rFonts w:ascii="Times New Roman" w:hAnsi="Times New Roman" w:cs="Times New Roman"/>
        </w:rPr>
        <w:t>,</w:t>
      </w:r>
      <w:r w:rsidRPr="00353D38">
        <w:rPr>
          <w:rFonts w:ascii="Times New Roman" w:hAnsi="Times New Roman" w:cs="Times New Roman"/>
        </w:rPr>
        <w:t xml:space="preserve"> even under selection </w:t>
      </w:r>
      <w:r w:rsidRPr="00353D38">
        <w:rPr>
          <w:rFonts w:ascii="Times New Roman" w:hAnsi="Times New Roman" w:cs="Times New Roman"/>
        </w:rPr>
        <w:fldChar w:fldCharType="begin" w:fldLock="1"/>
      </w:r>
      <w:r w:rsidRPr="00353D38">
        <w:rPr>
          <w:rFonts w:ascii="Times New Roman" w:hAnsi="Times New Roman" w:cs="Times New Roman"/>
        </w:rPr>
        <w:instrText>ADDIN CSL_CITATION { "citationItems" : [ { "id" : "ITEM-1", "itemData" : { "author" : [ { "dropping-particle" : "", "family" : "Felsenstein", "given" : "Joseph", "non-dropping-particle" : "", "parse-names" : false, "suffix" : "" } ], "container-title" : "Genetics", "id" : "ITEM-1", "issue" : "August", "issued" : { "date-parts" : [ [ "1965" ] ] }, "page" : "349-363", "title" : "The effect of linkage on directional selection", "type" : "article-journal", "volume" : "52" }, "uris" : [ "http://www.mendeley.com/documents/?uuid=5d9758b4-5aff-4fd7-a201-3ba443b8d84b" ] } ], "mendeley" : { "formattedCitation" : "(Felsenstein 1965)", "plainTextFormattedCitation" : "(Felsenstein 1965)", "previouslyFormattedCitation" : "(Felsenstein 1965)" }, "properties" : {  }, "schema" : "https://github.com/citation-style-language/schema/raw/master/csl-citation.json" }</w:instrText>
      </w:r>
      <w:r w:rsidRPr="00353D38">
        <w:rPr>
          <w:rFonts w:ascii="Times New Roman" w:hAnsi="Times New Roman" w:cs="Times New Roman"/>
        </w:rPr>
        <w:fldChar w:fldCharType="separate"/>
      </w:r>
      <w:r w:rsidRPr="00353D38">
        <w:rPr>
          <w:rFonts w:ascii="Times New Roman" w:hAnsi="Times New Roman" w:cs="Times New Roman"/>
          <w:noProof/>
        </w:rPr>
        <w:t>(Felsenstein 1965)</w:t>
      </w:r>
      <w:r w:rsidRPr="00353D38">
        <w:rPr>
          <w:rFonts w:ascii="Times New Roman" w:hAnsi="Times New Roman" w:cs="Times New Roman"/>
        </w:rPr>
        <w:fldChar w:fldCharType="end"/>
      </w:r>
      <w:r w:rsidRPr="00353D38">
        <w:rPr>
          <w:rFonts w:ascii="Times New Roman" w:hAnsi="Times New Roman" w:cs="Times New Roman"/>
        </w:rPr>
        <w:t>. Simulations exploring the build-up of LD under varying selection regimes acting for or against cyanogenic genotypes confirmed that even strong selection (</w:t>
      </w:r>
      <w:r w:rsidRPr="00353D38">
        <w:rPr>
          <w:rFonts w:ascii="Times New Roman" w:hAnsi="Times New Roman" w:cs="Times New Roman"/>
          <w:i/>
        </w:rPr>
        <w:t xml:space="preserve">s </w:t>
      </w:r>
      <w:r w:rsidRPr="00353D38">
        <w:rPr>
          <w:rFonts w:ascii="Times New Roman" w:hAnsi="Times New Roman" w:cs="Times New Roman"/>
        </w:rPr>
        <w:t xml:space="preserve">= 0.1) results in little accumulation of LD (see supplementary materials: “Effects of selection on linkage between </w:t>
      </w:r>
      <w:r w:rsidRPr="00353D38">
        <w:rPr>
          <w:rFonts w:ascii="Times New Roman" w:hAnsi="Times New Roman" w:cs="Times New Roman"/>
          <w:i/>
        </w:rPr>
        <w:t>CYP79D15</w:t>
      </w:r>
      <w:r w:rsidRPr="00353D38">
        <w:rPr>
          <w:rFonts w:ascii="Times New Roman" w:hAnsi="Times New Roman" w:cs="Times New Roman"/>
        </w:rPr>
        <w:t xml:space="preserve"> and </w:t>
      </w:r>
      <w:r w:rsidRPr="00353D38">
        <w:rPr>
          <w:rFonts w:ascii="Times New Roman" w:hAnsi="Times New Roman" w:cs="Times New Roman"/>
          <w:i/>
        </w:rPr>
        <w:t>Li</w:t>
      </w:r>
      <w:r w:rsidRPr="00353D38">
        <w:rPr>
          <w:rFonts w:ascii="Times New Roman" w:hAnsi="Times New Roman" w:cs="Times New Roman"/>
        </w:rPr>
        <w:t xml:space="preserve">”). We therefore ignored the effects of LD in our simulations and gamete frequencies each generation were thus calculated directly from allele frequencies, with recombinant gametes being produced with equal frequency (0.25) from heterozygous genotypes. </w:t>
      </w:r>
    </w:p>
    <w:p w14:paraId="59AB1004" w14:textId="77777777" w:rsidR="00695730" w:rsidRPr="00353D38" w:rsidRDefault="00695730" w:rsidP="00695730">
      <w:pPr>
        <w:spacing w:line="360" w:lineRule="auto"/>
        <w:rPr>
          <w:rFonts w:ascii="Times New Roman" w:hAnsi="Times New Roman" w:cs="Times New Roman"/>
          <w:i/>
        </w:rPr>
      </w:pPr>
    </w:p>
    <w:p w14:paraId="12923C8D" w14:textId="77777777" w:rsidR="00695730" w:rsidRPr="00353D38" w:rsidRDefault="00695730" w:rsidP="00000BA7">
      <w:pPr>
        <w:spacing w:line="360" w:lineRule="auto"/>
        <w:outlineLvl w:val="0"/>
        <w:rPr>
          <w:rFonts w:ascii="Times New Roman" w:hAnsi="Times New Roman" w:cs="Times New Roman"/>
          <w:i/>
        </w:rPr>
      </w:pPr>
      <w:r w:rsidRPr="00353D38">
        <w:rPr>
          <w:rFonts w:ascii="Times New Roman" w:hAnsi="Times New Roman" w:cs="Times New Roman"/>
          <w:i/>
        </w:rPr>
        <w:t>Migration</w:t>
      </w:r>
    </w:p>
    <w:p w14:paraId="0F29B190" w14:textId="77777777" w:rsidR="00695730" w:rsidRPr="00353D38" w:rsidRDefault="00695730" w:rsidP="00353D38">
      <w:pPr>
        <w:spacing w:line="480" w:lineRule="auto"/>
        <w:rPr>
          <w:rFonts w:ascii="Times New Roman" w:hAnsi="Times New Roman" w:cs="Times New Roman"/>
        </w:rPr>
      </w:pPr>
      <w:r w:rsidRPr="00353D38">
        <w:rPr>
          <w:rFonts w:ascii="Times New Roman" w:hAnsi="Times New Roman" w:cs="Times New Roman"/>
        </w:rPr>
        <w:t xml:space="preserve">In </w:t>
      </w:r>
      <w:r w:rsidR="00DF2266" w:rsidRPr="00353D38">
        <w:rPr>
          <w:rFonts w:ascii="Times New Roman" w:hAnsi="Times New Roman" w:cs="Times New Roman"/>
        </w:rPr>
        <w:t>most</w:t>
      </w:r>
      <w:r w:rsidRPr="00353D38">
        <w:rPr>
          <w:rFonts w:ascii="Times New Roman" w:hAnsi="Times New Roman" w:cs="Times New Roman"/>
        </w:rPr>
        <w:t xml:space="preserve"> simulations</w:t>
      </w:r>
      <w:r w:rsidR="00DF2266" w:rsidRPr="00353D38">
        <w:rPr>
          <w:rFonts w:ascii="Times New Roman" w:hAnsi="Times New Roman" w:cs="Times New Roman"/>
        </w:rPr>
        <w:t xml:space="preserve"> (see Table 2)</w:t>
      </w:r>
      <w:r w:rsidRPr="00353D38">
        <w:rPr>
          <w:rFonts w:ascii="Times New Roman" w:hAnsi="Times New Roman" w:cs="Times New Roman"/>
        </w:rPr>
        <w:t xml:space="preserve">, we varied the amount of migration between populations across the matrix to explore the effects of gene flow on the formation of clines due to drift and selection. We modelled migration according to a modified version of Wright’s island model </w:t>
      </w:r>
      <w:r w:rsidRPr="00353D38">
        <w:rPr>
          <w:rFonts w:ascii="Times New Roman" w:hAnsi="Times New Roman" w:cs="Times New Roman"/>
        </w:rPr>
        <w:fldChar w:fldCharType="begin" w:fldLock="1"/>
      </w:r>
      <w:r w:rsidRPr="00353D38">
        <w:rPr>
          <w:rFonts w:ascii="Times New Roman" w:hAnsi="Times New Roman" w:cs="Times New Roman"/>
        </w:rPr>
        <w:instrText>ADDIN CSL_CITATION { "citationItems" : [ { "id" : "ITEM-1", "itemData" : { "DOI" : "Article", "ISBN" : "0016-6731", "ISSN" : "0016-6731", "PMID" : "17247074", "abstract" : "Study of statistical differences among local populations is an important line of attack on the evolutionary problem. While such differences can only rarely represent first steps toward speciation in the sense of the splitting of the species, they are important for the evolution of the species as a whole. They provide a possible basis for intergroup selection of genetic systems, a process that provides a more effective mechanism for adaptive advance of the species as a whole than does the mass selection which is all that can occur under panmixia.", "author" : [ { "dropping-particle" : "", "family" : "Wright", "given" : "Sewall", "non-dropping-particle" : "", "parse-names" : false, "suffix" : "" } ], "container-title" : "Genetics", "id" : "ITEM-1", "issue" : "2", "issued" : { "date-parts" : [ [ "1943" ] ] }, "page" : "114-138", "title" : "Isolation by Distance", "type" : "article-journal", "volume" : "28" }, "uris" : [ "http://www.mendeley.com/documents/?uuid=9f08b4ab-7a80-44c4-bd22-1d0188bb0be0" ] } ], "mendeley" : { "formattedCitation" : "(Wright 1943)", "plainTextFormattedCitation" : "(Wright 1943)", "previouslyFormattedCitation" : "(Wright 1943)" }, "properties" : {  }, "schema" : "https://github.com/citation-style-language/schema/raw/master/csl-citation.json" }</w:instrText>
      </w:r>
      <w:r w:rsidRPr="00353D38">
        <w:rPr>
          <w:rFonts w:ascii="Times New Roman" w:hAnsi="Times New Roman" w:cs="Times New Roman"/>
        </w:rPr>
        <w:fldChar w:fldCharType="separate"/>
      </w:r>
      <w:r w:rsidRPr="00353D38">
        <w:rPr>
          <w:rFonts w:ascii="Times New Roman" w:hAnsi="Times New Roman" w:cs="Times New Roman"/>
          <w:noProof/>
        </w:rPr>
        <w:t>(Wright 1943)</w:t>
      </w:r>
      <w:r w:rsidRPr="00353D38">
        <w:rPr>
          <w:rFonts w:ascii="Times New Roman" w:hAnsi="Times New Roman" w:cs="Times New Roman"/>
        </w:rPr>
        <w:fldChar w:fldCharType="end"/>
      </w:r>
      <w:r w:rsidRPr="00353D38">
        <w:rPr>
          <w:rFonts w:ascii="Times New Roman" w:hAnsi="Times New Roman" w:cs="Times New Roman"/>
        </w:rPr>
        <w:t xml:space="preserve">. Specifically, the frequency of the dominant allele (e.g. </w:t>
      </w:r>
      <w:r w:rsidRPr="00353D38">
        <w:rPr>
          <w:rFonts w:ascii="Times New Roman" w:hAnsi="Times New Roman" w:cs="Times New Roman"/>
          <w:i/>
        </w:rPr>
        <w:t>CYP79D15</w:t>
      </w:r>
      <w:r w:rsidRPr="00353D38">
        <w:rPr>
          <w:rFonts w:ascii="Times New Roman" w:hAnsi="Times New Roman" w:cs="Times New Roman"/>
        </w:rPr>
        <w:t>)</w:t>
      </w:r>
      <w:r w:rsidRPr="00353D38">
        <w:rPr>
          <w:rFonts w:ascii="Times New Roman" w:hAnsi="Times New Roman" w:cs="Times New Roman"/>
          <w:i/>
        </w:rPr>
        <w:t xml:space="preserve"> </w:t>
      </w:r>
      <w:r w:rsidRPr="00353D38">
        <w:rPr>
          <w:rFonts w:ascii="Times New Roman" w:hAnsi="Times New Roman" w:cs="Times New Roman"/>
        </w:rPr>
        <w:t xml:space="preserve">in population </w:t>
      </w:r>
      <m:oMath>
        <m:r>
          <w:rPr>
            <w:rFonts w:ascii="Cambria Math" w:hAnsi="Cambria Math" w:cs="Times New Roman"/>
          </w:rPr>
          <m:t>x</m:t>
        </m:r>
      </m:oMath>
      <w:r w:rsidRPr="00353D38">
        <w:rPr>
          <w:rFonts w:ascii="Times New Roman" w:hAnsi="Times New Roman" w:cs="Times New Roman"/>
        </w:rPr>
        <w:t xml:space="preserve"> in the next generation (</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r>
              <w:rPr>
                <w:rFonts w:ascii="Cambria Math" w:hAnsi="Cambria Math" w:cs="Times New Roman"/>
              </w:rPr>
              <m:t>, t+1</m:t>
            </m:r>
          </m:sub>
        </m:sSub>
      </m:oMath>
      <w:r w:rsidRPr="00353D38">
        <w:rPr>
          <w:rFonts w:ascii="Times New Roman" w:hAnsi="Times New Roman" w:cs="Times New Roman"/>
        </w:rPr>
        <w:t>)</w:t>
      </w:r>
      <m:oMath>
        <m:r>
          <w:rPr>
            <w:rFonts w:ascii="Cambria Math" w:hAnsi="Cambria Math" w:cs="Times New Roman"/>
          </w:rPr>
          <m:t xml:space="preserve"> </m:t>
        </m:r>
      </m:oMath>
      <w:r w:rsidRPr="00353D38">
        <w:rPr>
          <w:rFonts w:ascii="Times New Roman" w:hAnsi="Times New Roman" w:cs="Times New Roman"/>
        </w:rPr>
        <w:t>is given as:</w:t>
      </w:r>
    </w:p>
    <w:p w14:paraId="4D8D879A" w14:textId="77777777" w:rsidR="00695730" w:rsidRPr="00353D38" w:rsidRDefault="00695730" w:rsidP="00695730">
      <w:pPr>
        <w:spacing w:line="360" w:lineRule="auto"/>
        <w:rPr>
          <w:rFonts w:ascii="Times New Roman" w:hAnsi="Times New Roman" w:cs="Times New Roman"/>
        </w:rPr>
      </w:pPr>
    </w:p>
    <w:p w14:paraId="4997F1D1" w14:textId="77777777" w:rsidR="00695730" w:rsidRPr="00353D38" w:rsidRDefault="00695730" w:rsidP="00695730">
      <w:pPr>
        <w:spacing w:line="36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r>
                <w:rPr>
                  <w:rFonts w:ascii="Cambria Math" w:hAnsi="Cambria Math" w:cs="Times New Roman"/>
                </w:rPr>
                <m:t>, 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r>
                <w:rPr>
                  <w:rFonts w:ascii="Cambria Math" w:hAnsi="Cambria Math" w:cs="Times New Roman"/>
                </w:rPr>
                <m:t>, t</m:t>
              </m:r>
            </m:sub>
          </m:sSub>
          <m:d>
            <m:dPr>
              <m:ctrlPr>
                <w:rPr>
                  <w:rFonts w:ascii="Cambria Math" w:hAnsi="Cambria Math" w:cs="Times New Roman"/>
                  <w:i/>
                </w:rPr>
              </m:ctrlPr>
            </m:dPr>
            <m:e>
              <m:r>
                <w:rPr>
                  <w:rFonts w:ascii="Cambria Math" w:hAnsi="Cambria Math" w:cs="Times New Roman"/>
                </w:rPr>
                <m:t xml:space="preserve">1- </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m</m:t>
                      </m:r>
                    </m:e>
                    <m: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x</m:t>
                          </m:r>
                        </m:sub>
                      </m:sSub>
                    </m:sub>
                  </m:sSub>
                </m:e>
              </m:acc>
            </m:e>
          </m:d>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wx</m:t>
                      </m:r>
                    </m:sub>
                  </m:sSub>
                  <m:r>
                    <w:rPr>
                      <w:rFonts w:ascii="Cambria Math" w:hAnsi="Cambria Math" w:cs="Times New Roman"/>
                    </w:rPr>
                    <m:t>, t</m:t>
                  </m:r>
                </m:sub>
              </m:sSub>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m</m:t>
                  </m:r>
                </m:e>
                <m: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x</m:t>
                      </m:r>
                    </m:sub>
                  </m:sSub>
                </m:sub>
              </m:sSub>
            </m:e>
          </m:acc>
          <m:r>
            <w:rPr>
              <w:rFonts w:ascii="Cambria Math" w:hAnsi="Cambria Math" w:cs="Times New Roman"/>
            </w:rPr>
            <m:t>)</m:t>
          </m:r>
        </m:oMath>
      </m:oMathPara>
    </w:p>
    <w:p w14:paraId="6524B4B7" w14:textId="77777777" w:rsidR="00695730" w:rsidRPr="00353D38" w:rsidRDefault="00695730" w:rsidP="00695730">
      <w:pPr>
        <w:spacing w:line="360" w:lineRule="auto"/>
        <w:rPr>
          <w:rFonts w:ascii="Times New Roman" w:eastAsiaTheme="minorEastAsia" w:hAnsi="Times New Roman" w:cs="Times New Roman"/>
        </w:rPr>
      </w:pPr>
    </w:p>
    <w:p w14:paraId="4C35CFDC" w14:textId="77777777" w:rsidR="00695730" w:rsidRPr="00353D38" w:rsidRDefault="00695730" w:rsidP="00353D38">
      <w:pPr>
        <w:spacing w:line="480" w:lineRule="auto"/>
        <w:rPr>
          <w:rFonts w:ascii="Times New Roman" w:hAnsi="Times New Roman" w:cs="Times New Roman"/>
        </w:rPr>
      </w:pPr>
      <w:r w:rsidRPr="00353D38">
        <w:rPr>
          <w:rFonts w:ascii="Times New Roman" w:eastAsiaTheme="minorEastAsia"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r>
              <w:rPr>
                <w:rFonts w:ascii="Cambria Math" w:hAnsi="Cambria Math" w:cs="Times New Roman"/>
              </w:rPr>
              <m:t>, t</m:t>
            </m:r>
          </m:sub>
        </m:sSub>
      </m:oMath>
      <w:r w:rsidRPr="00353D38">
        <w:rPr>
          <w:rFonts w:ascii="Times New Roman" w:eastAsiaTheme="minorEastAsia" w:hAnsi="Times New Roman" w:cs="Times New Roman"/>
        </w:rPr>
        <w:t xml:space="preserve"> is the frequency of the dominant </w:t>
      </w:r>
      <w:r w:rsidRPr="00353D38">
        <w:rPr>
          <w:rFonts w:ascii="Times New Roman" w:eastAsiaTheme="minorEastAsia" w:hAnsi="Times New Roman" w:cs="Times New Roman"/>
          <w:i/>
        </w:rPr>
        <w:t>CYP79D15</w:t>
      </w:r>
      <w:r w:rsidRPr="00353D38">
        <w:rPr>
          <w:rFonts w:ascii="Times New Roman" w:eastAsiaTheme="minorEastAsia" w:hAnsi="Times New Roman" w:cs="Times New Roman"/>
        </w:rPr>
        <w:t xml:space="preserve"> in population </w:t>
      </w:r>
      <m:oMath>
        <m:r>
          <w:rPr>
            <w:rFonts w:ascii="Cambria Math" w:hAnsi="Cambria Math" w:cs="Times New Roman"/>
          </w:rPr>
          <m:t>x</m:t>
        </m:r>
      </m:oMath>
      <w:r w:rsidRPr="00353D38">
        <w:rPr>
          <w:rFonts w:ascii="Times New Roman" w:eastAsiaTheme="minorEastAsia" w:hAnsi="Times New Roman" w:cs="Times New Roman"/>
        </w:rPr>
        <w:t xml:space="preserve"> in the current generation, </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m</m:t>
                </m:r>
              </m:e>
              <m: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x</m:t>
                    </m:r>
                  </m:sub>
                </m:sSub>
              </m:sub>
            </m:sSub>
          </m:e>
        </m:acc>
      </m:oMath>
      <w:r w:rsidRPr="00353D38">
        <w:rPr>
          <w:rFonts w:ascii="Times New Roman" w:eastAsiaTheme="minorEastAsia" w:hAnsi="Times New Roman" w:cs="Times New Roman"/>
        </w:rPr>
        <w:t xml:space="preserve"> is the weighted-mean immigration rate from all populations into population </w:t>
      </w:r>
      <m:oMath>
        <m:r>
          <w:rPr>
            <w:rFonts w:ascii="Cambria Math" w:hAnsi="Cambria Math" w:cs="Times New Roman"/>
          </w:rPr>
          <m:t>x</m:t>
        </m:r>
      </m:oMath>
      <w:r w:rsidRPr="00353D38">
        <w:rPr>
          <w:rFonts w:ascii="Times New Roman" w:eastAsiaTheme="minorEastAsia" w:hAnsi="Times New Roman" w:cs="Times New Roman"/>
        </w:rPr>
        <w:t xml:space="preserve"> and </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wx</m:t>
                    </m:r>
                  </m:sub>
                </m:sSub>
                <m:r>
                  <w:rPr>
                    <w:rFonts w:ascii="Cambria Math" w:hAnsi="Cambria Math" w:cs="Times New Roman"/>
                  </w:rPr>
                  <m:t>, t</m:t>
                </m:r>
              </m:sub>
            </m:sSub>
          </m:e>
        </m:acc>
      </m:oMath>
      <w:r w:rsidRPr="00353D38">
        <w:rPr>
          <w:rFonts w:ascii="Times New Roman" w:eastAsiaTheme="minorEastAsia" w:hAnsi="Times New Roman" w:cs="Times New Roman"/>
        </w:rPr>
        <w:t xml:space="preserve"> is </w:t>
      </w:r>
      <w:r w:rsidR="00993D47" w:rsidRPr="00353D38">
        <w:rPr>
          <w:rFonts w:ascii="Times New Roman" w:eastAsiaTheme="minorEastAsia" w:hAnsi="Times New Roman" w:cs="Times New Roman"/>
        </w:rPr>
        <w:t xml:space="preserve">the </w:t>
      </w:r>
      <w:r w:rsidRPr="00353D38">
        <w:rPr>
          <w:rFonts w:ascii="Times New Roman" w:eastAsiaTheme="minorEastAsia" w:hAnsi="Times New Roman" w:cs="Times New Roman"/>
        </w:rPr>
        <w:t xml:space="preserve">weighted-mean frequency of the dominant allele in the current generation for population </w:t>
      </w:r>
      <m:oMath>
        <m:r>
          <w:rPr>
            <w:rFonts w:ascii="Cambria Math" w:hAnsi="Cambria Math" w:cs="Times New Roman"/>
          </w:rPr>
          <m:t>x</m:t>
        </m:r>
      </m:oMath>
      <w:r w:rsidRPr="00353D38">
        <w:rPr>
          <w:rFonts w:ascii="Times New Roman" w:eastAsiaTheme="minorEastAsia" w:hAnsi="Times New Roman" w:cs="Times New Roman"/>
        </w:rPr>
        <w:t xml:space="preserve">’s migrant pool, averaged across all other existing populations, respectively. </w:t>
      </w:r>
      <w:r w:rsidRPr="00353D38">
        <w:rPr>
          <w:rFonts w:ascii="Times New Roman" w:hAnsi="Times New Roman" w:cs="Times New Roman"/>
        </w:rPr>
        <w:t xml:space="preserve">Migration is assumed to decline linearly with increasing distance between populations such that there is effectively no migration between populations 1 and 40 of the matrix. Migration rates and dominant allele frequencies were weighted by population size such that larger populations contributed more migrants to the migrant pool. Specifically, the weighted-mean immigration rate from all populations into population </w:t>
      </w:r>
      <m:oMath>
        <m:r>
          <w:rPr>
            <w:rFonts w:ascii="Cambria Math" w:hAnsi="Cambria Math" w:cs="Times New Roman"/>
          </w:rPr>
          <m:t>x</m:t>
        </m:r>
      </m:oMath>
      <w:r w:rsidRPr="00353D38">
        <w:rPr>
          <w:rFonts w:ascii="Times New Roman" w:eastAsiaTheme="minorEastAsia" w:hAnsi="Times New Roman" w:cs="Times New Roman"/>
        </w:rPr>
        <w:t xml:space="preserve"> was calculated as</w:t>
      </w:r>
      <w:r w:rsidRPr="00353D38">
        <w:rPr>
          <w:rFonts w:ascii="Times New Roman" w:hAnsi="Times New Roman" w:cs="Times New Roman"/>
        </w:rPr>
        <w:t>:</w:t>
      </w:r>
    </w:p>
    <w:p w14:paraId="4773FCAB" w14:textId="77777777" w:rsidR="00695730" w:rsidRPr="00353D38" w:rsidRDefault="00695730" w:rsidP="00695730">
      <w:pPr>
        <w:spacing w:line="360" w:lineRule="auto"/>
        <w:rPr>
          <w:rFonts w:ascii="Times New Roman" w:hAnsi="Times New Roman" w:cs="Times New Roman"/>
        </w:rPr>
      </w:pPr>
    </w:p>
    <w:p w14:paraId="47B10C7B" w14:textId="77777777" w:rsidR="00695730" w:rsidRPr="00353D38" w:rsidRDefault="00695730" w:rsidP="00695730">
      <w:pPr>
        <w:spacing w:line="360" w:lineRule="auto"/>
        <w:rPr>
          <w:rFonts w:ascii="Times New Roman" w:eastAsiaTheme="minorEastAsia" w:hAnsi="Times New Roman" w:cs="Times New Roman"/>
        </w:rPr>
      </w:pPr>
      <m:oMathPara>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m</m:t>
                  </m:r>
                </m:e>
                <m: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x</m:t>
                      </m:r>
                    </m:sub>
                  </m:sSub>
                </m:sub>
              </m:sSub>
            </m:e>
          </m:acc>
          <m:r>
            <w:rPr>
              <w:rFonts w:ascii="Cambria Math" w:hAnsi="Cambria Math" w:cs="Times New Roman"/>
            </w:rPr>
            <m:t xml:space="preserve">= </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y=1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xy</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y</m:t>
                      </m:r>
                    </m:sub>
                  </m:sSub>
                </m:e>
              </m:nary>
            </m:num>
            <m:den>
              <m:nary>
                <m:naryPr>
                  <m:chr m:val="∑"/>
                  <m:limLoc m:val="undOvr"/>
                  <m:ctrlPr>
                    <w:rPr>
                      <w:rFonts w:ascii="Cambria Math" w:hAnsi="Cambria Math" w:cs="Times New Roman"/>
                      <w:i/>
                    </w:rPr>
                  </m:ctrlPr>
                </m:naryPr>
                <m:sub>
                  <m:r>
                    <w:rPr>
                      <w:rFonts w:ascii="Cambria Math" w:hAnsi="Cambria Math" w:cs="Times New Roman"/>
                    </w:rPr>
                    <m:t>y=1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y</m:t>
                      </m:r>
                    </m:sub>
                  </m:sSub>
                </m:e>
              </m:nary>
            </m:den>
          </m:f>
        </m:oMath>
      </m:oMathPara>
    </w:p>
    <w:p w14:paraId="6E3894C9" w14:textId="77777777" w:rsidR="00695730" w:rsidRPr="00353D38" w:rsidRDefault="00695730" w:rsidP="00695730">
      <w:pPr>
        <w:spacing w:line="360" w:lineRule="auto"/>
        <w:rPr>
          <w:rFonts w:ascii="Times New Roman" w:eastAsiaTheme="minorEastAsia" w:hAnsi="Times New Roman" w:cs="Times New Roman"/>
        </w:rPr>
      </w:pPr>
    </w:p>
    <w:p w14:paraId="0BB0D583" w14:textId="77777777" w:rsidR="00695730" w:rsidRPr="00353D38" w:rsidRDefault="00695730" w:rsidP="00353D38">
      <w:pPr>
        <w:spacing w:line="480" w:lineRule="auto"/>
        <w:rPr>
          <w:rFonts w:ascii="Times New Roman" w:hAnsi="Times New Roman" w:cs="Times New Roman"/>
        </w:rPr>
      </w:pPr>
      <w:r w:rsidRPr="00353D38">
        <w:rPr>
          <w:rFonts w:ascii="Times New Roman" w:eastAsiaTheme="minorEastAsia"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xy</m:t>
            </m:r>
          </m:sub>
        </m:sSub>
      </m:oMath>
      <w:r w:rsidRPr="00353D38">
        <w:rPr>
          <w:rFonts w:ascii="Times New Roman" w:eastAsiaTheme="minorEastAsia" w:hAnsi="Times New Roman" w:cs="Times New Roman"/>
        </w:rPr>
        <w:t xml:space="preserve"> is the realized migration rate between populations </w:t>
      </w:r>
      <m:oMath>
        <m:r>
          <w:rPr>
            <w:rFonts w:ascii="Cambria Math" w:hAnsi="Cambria Math" w:cs="Times New Roman"/>
          </w:rPr>
          <m:t>x</m:t>
        </m:r>
      </m:oMath>
      <w:r w:rsidRPr="00353D38">
        <w:rPr>
          <w:rFonts w:ascii="Times New Roman" w:eastAsiaTheme="minorEastAsia" w:hAnsi="Times New Roman" w:cs="Times New Roman"/>
        </w:rPr>
        <w:t xml:space="preserve"> and </w:t>
      </w:r>
      <m:oMath>
        <m:r>
          <w:rPr>
            <w:rFonts w:ascii="Cambria Math" w:hAnsi="Cambria Math" w:cs="Times New Roman"/>
          </w:rPr>
          <m:t>y</m:t>
        </m:r>
      </m:oMath>
      <w:r w:rsidRPr="00353D38">
        <w:rPr>
          <w:rFonts w:ascii="Times New Roman" w:eastAsiaTheme="minorEastAsia" w:hAnsi="Times New Roman" w:cs="Times New Roman"/>
        </w:rPr>
        <w:t xml:space="preserve">, based on the distance between them,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y</m:t>
            </m:r>
          </m:sub>
        </m:sSub>
      </m:oMath>
      <w:r w:rsidRPr="00353D38">
        <w:rPr>
          <w:rFonts w:ascii="Times New Roman" w:eastAsiaTheme="minorEastAsia" w:hAnsi="Times New Roman" w:cs="Times New Roman"/>
        </w:rPr>
        <w:t xml:space="preserve"> is the size of population </w:t>
      </w:r>
      <m:oMath>
        <m:r>
          <w:rPr>
            <w:rFonts w:ascii="Cambria Math" w:hAnsi="Cambria Math" w:cs="Times New Roman"/>
          </w:rPr>
          <m:t>y</m:t>
        </m:r>
      </m:oMath>
      <w:r w:rsidRPr="00353D38">
        <w:rPr>
          <w:rFonts w:ascii="Times New Roman" w:eastAsiaTheme="minorEastAsia" w:hAnsi="Times New Roman" w:cs="Times New Roman"/>
        </w:rPr>
        <w:t xml:space="preserve">, and </w:t>
      </w:r>
      <m:oMath>
        <m:r>
          <w:rPr>
            <w:rFonts w:ascii="Cambria Math" w:hAnsi="Cambria Math" w:cs="Times New Roman"/>
          </w:rPr>
          <m:t>n</m:t>
        </m:r>
      </m:oMath>
      <w:r w:rsidRPr="00353D38">
        <w:rPr>
          <w:rFonts w:ascii="Times New Roman" w:eastAsiaTheme="minorEastAsia" w:hAnsi="Times New Roman" w:cs="Times New Roman"/>
        </w:rPr>
        <w:t xml:space="preserve"> </w:t>
      </w:r>
      <w:r w:rsidR="004F2227" w:rsidRPr="00353D38">
        <w:rPr>
          <w:rFonts w:ascii="Times New Roman" w:eastAsiaTheme="minorEastAsia" w:hAnsi="Times New Roman" w:cs="Times New Roman"/>
        </w:rPr>
        <w:t>represents</w:t>
      </w:r>
      <w:r w:rsidRPr="00353D38">
        <w:rPr>
          <w:rFonts w:ascii="Times New Roman" w:eastAsiaTheme="minorEastAsia" w:hAnsi="Times New Roman" w:cs="Times New Roman"/>
        </w:rPr>
        <w:t xml:space="preserve"> the number of populations minus one (i.e. 39) since populations do not exchange migrants with themselves. Similarly, </w:t>
      </w:r>
      <w:r w:rsidRPr="00353D38">
        <w:rPr>
          <w:rFonts w:ascii="Times New Roman" w:hAnsi="Times New Roman" w:cs="Times New Roman"/>
        </w:rPr>
        <w:t xml:space="preserve">the weighted-mean dominant allele frequency for population </w:t>
      </w:r>
      <m:oMath>
        <m:r>
          <w:rPr>
            <w:rFonts w:ascii="Cambria Math" w:hAnsi="Cambria Math" w:cs="Times New Roman"/>
          </w:rPr>
          <m:t>x</m:t>
        </m:r>
      </m:oMath>
      <w:r w:rsidRPr="00353D38">
        <w:rPr>
          <w:rFonts w:ascii="Times New Roman" w:eastAsiaTheme="minorEastAsia" w:hAnsi="Times New Roman" w:cs="Times New Roman"/>
        </w:rPr>
        <w:t xml:space="preserve">’s migrant pool </w:t>
      </w:r>
      <w:r w:rsidRPr="00353D38">
        <w:rPr>
          <w:rFonts w:ascii="Times New Roman" w:hAnsi="Times New Roman" w:cs="Times New Roman"/>
        </w:rPr>
        <w:t>was calculated as:</w:t>
      </w:r>
    </w:p>
    <w:p w14:paraId="19FBCB0C" w14:textId="77777777" w:rsidR="00695730" w:rsidRPr="00353D38" w:rsidRDefault="00695730" w:rsidP="00695730">
      <w:pPr>
        <w:spacing w:line="360" w:lineRule="auto"/>
        <w:rPr>
          <w:rFonts w:ascii="Times New Roman" w:hAnsi="Times New Roman" w:cs="Times New Roman"/>
        </w:rPr>
      </w:pPr>
    </w:p>
    <w:p w14:paraId="6BA957A2" w14:textId="77777777" w:rsidR="00695730" w:rsidRPr="00353D38" w:rsidRDefault="00695730" w:rsidP="00695730">
      <w:pPr>
        <w:spacing w:line="360" w:lineRule="auto"/>
        <w:rPr>
          <w:rFonts w:ascii="Times New Roman" w:eastAsiaTheme="minorEastAsia" w:hAnsi="Times New Roman" w:cs="Times New Roman"/>
        </w:rPr>
      </w:pPr>
      <m:oMathPara>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wx</m:t>
                      </m:r>
                    </m:sub>
                  </m:sSub>
                  <m:r>
                    <w:rPr>
                      <w:rFonts w:ascii="Cambria Math" w:hAnsi="Cambria Math" w:cs="Times New Roman"/>
                    </w:rPr>
                    <m:t>, t</m:t>
                  </m:r>
                </m:sub>
              </m:sSub>
            </m:e>
          </m:acc>
          <m:r>
            <m:rPr>
              <m:sty m:val="p"/>
            </m:rPr>
            <w:rPr>
              <w:rFonts w:ascii="Cambria Math" w:eastAsiaTheme="minorEastAsia" w:hAnsi="Cambria Math" w:cs="Times New Roman"/>
            </w:rPr>
            <m:t xml:space="preserve"> </m:t>
          </m:r>
          <m:r>
            <w:rPr>
              <w:rFonts w:ascii="Cambria Math" w:hAnsi="Cambria Math" w:cs="Times New Roman"/>
            </w:rPr>
            <m:t xml:space="preserve">= </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y=1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t>
                          </m:r>
                        </m:sub>
                      </m:sSub>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y</m:t>
                      </m:r>
                    </m:sub>
                  </m:sSub>
                </m:e>
              </m:nary>
            </m:num>
            <m:den>
              <m:nary>
                <m:naryPr>
                  <m:chr m:val="∑"/>
                  <m:limLoc m:val="undOvr"/>
                  <m:ctrlPr>
                    <w:rPr>
                      <w:rFonts w:ascii="Cambria Math" w:hAnsi="Cambria Math" w:cs="Times New Roman"/>
                      <w:i/>
                    </w:rPr>
                  </m:ctrlPr>
                </m:naryPr>
                <m:sub>
                  <m:r>
                    <w:rPr>
                      <w:rFonts w:ascii="Cambria Math" w:hAnsi="Cambria Math" w:cs="Times New Roman"/>
                    </w:rPr>
                    <m:t>y=1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y</m:t>
                      </m:r>
                    </m:sub>
                  </m:sSub>
                </m:e>
              </m:nary>
            </m:den>
          </m:f>
        </m:oMath>
      </m:oMathPara>
    </w:p>
    <w:p w14:paraId="5A93DE9B" w14:textId="77777777" w:rsidR="00695730" w:rsidRPr="00353D38" w:rsidRDefault="00695730" w:rsidP="00695730">
      <w:pPr>
        <w:spacing w:line="360" w:lineRule="auto"/>
        <w:rPr>
          <w:rFonts w:ascii="Times New Roman" w:eastAsiaTheme="minorEastAsia" w:hAnsi="Times New Roman" w:cs="Times New Roman"/>
        </w:rPr>
      </w:pPr>
    </w:p>
    <w:p w14:paraId="75CFCAC7" w14:textId="77777777" w:rsidR="00695730" w:rsidRPr="00353D38" w:rsidRDefault="00695730" w:rsidP="00353D38">
      <w:pPr>
        <w:spacing w:line="480" w:lineRule="auto"/>
        <w:rPr>
          <w:rFonts w:ascii="Times New Roman" w:eastAsiaTheme="minorEastAsia" w:hAnsi="Times New Roman" w:cs="Times New Roman"/>
        </w:rPr>
      </w:pPr>
      <w:r w:rsidRPr="00353D38">
        <w:rPr>
          <w:rFonts w:ascii="Times New Roman" w:eastAsiaTheme="minorEastAsia"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t>
                </m:r>
              </m:sub>
            </m:sSub>
          </m:sub>
        </m:sSub>
      </m:oMath>
      <w:r w:rsidRPr="00353D38">
        <w:rPr>
          <w:rFonts w:ascii="Times New Roman" w:eastAsiaTheme="minorEastAsia" w:hAnsi="Times New Roman" w:cs="Times New Roman"/>
        </w:rPr>
        <w:t xml:space="preserve">is the frequency of the dominant allele in population </w:t>
      </w:r>
      <m:oMath>
        <m:r>
          <w:rPr>
            <w:rFonts w:ascii="Cambria Math" w:hAnsi="Cambria Math" w:cs="Times New Roman"/>
          </w:rPr>
          <m:t>y</m:t>
        </m:r>
      </m:oMath>
      <w:r w:rsidRPr="00353D38">
        <w:rPr>
          <w:rFonts w:ascii="Times New Roman" w:eastAsiaTheme="minorEastAsia" w:hAnsi="Times New Roman" w:cs="Times New Roman"/>
        </w:rPr>
        <w:t xml:space="preserve">. </w:t>
      </w:r>
      <w:commentRangeStart w:id="7"/>
      <w:commentRangeStart w:id="8"/>
      <w:r w:rsidRPr="00353D38">
        <w:rPr>
          <w:rFonts w:ascii="Times New Roman" w:eastAsiaTheme="minorEastAsia" w:hAnsi="Times New Roman" w:cs="Times New Roman"/>
        </w:rPr>
        <w:t>Assuming no LD</w:t>
      </w:r>
      <w:commentRangeEnd w:id="7"/>
      <w:r w:rsidRPr="00353D38">
        <w:rPr>
          <w:rStyle w:val="CommentReference"/>
          <w:rFonts w:ascii="Times New Roman" w:hAnsi="Times New Roman" w:cs="Times New Roman"/>
          <w:sz w:val="24"/>
          <w:szCs w:val="24"/>
        </w:rPr>
        <w:commentReference w:id="7"/>
      </w:r>
      <w:commentRangeEnd w:id="8"/>
      <w:r w:rsidRPr="00353D38">
        <w:rPr>
          <w:rFonts w:ascii="Times New Roman" w:eastAsiaTheme="minorEastAsia" w:hAnsi="Times New Roman" w:cs="Times New Roman"/>
        </w:rPr>
        <w:t xml:space="preserve"> (see selection above)</w:t>
      </w:r>
      <w:r w:rsidRPr="00353D38">
        <w:rPr>
          <w:rStyle w:val="CommentReference"/>
          <w:rFonts w:ascii="Times New Roman" w:hAnsi="Times New Roman" w:cs="Times New Roman"/>
          <w:sz w:val="24"/>
          <w:szCs w:val="24"/>
        </w:rPr>
        <w:commentReference w:id="8"/>
      </w:r>
      <w:r w:rsidRPr="00353D38">
        <w:rPr>
          <w:rFonts w:ascii="Times New Roman" w:eastAsiaTheme="minorEastAsia" w:hAnsi="Times New Roman" w:cs="Times New Roman"/>
        </w:rPr>
        <w:t xml:space="preserve">, we performed the above process separately for both dominant alleles (i.e. </w:t>
      </w:r>
      <w:r w:rsidRPr="00353D38">
        <w:rPr>
          <w:rFonts w:ascii="Times New Roman" w:eastAsiaTheme="minorEastAsia" w:hAnsi="Times New Roman" w:cs="Times New Roman"/>
          <w:i/>
        </w:rPr>
        <w:t>CYP79D15</w:t>
      </w:r>
      <w:r w:rsidRPr="00353D38">
        <w:rPr>
          <w:rFonts w:ascii="Times New Roman" w:eastAsiaTheme="minorEastAsia" w:hAnsi="Times New Roman" w:cs="Times New Roman"/>
        </w:rPr>
        <w:t xml:space="preserve"> and </w:t>
      </w:r>
      <w:r w:rsidRPr="00353D38">
        <w:rPr>
          <w:rFonts w:ascii="Times New Roman" w:eastAsiaTheme="minorEastAsia" w:hAnsi="Times New Roman" w:cs="Times New Roman"/>
          <w:i/>
        </w:rPr>
        <w:t>Li</w:t>
      </w:r>
      <w:r w:rsidRPr="00353D38">
        <w:rPr>
          <w:rFonts w:ascii="Times New Roman" w:eastAsiaTheme="minorEastAsia" w:hAnsi="Times New Roman" w:cs="Times New Roman"/>
        </w:rPr>
        <w:t xml:space="preserve">). </w:t>
      </w:r>
      <w:r w:rsidRPr="00353D38">
        <w:rPr>
          <w:rFonts w:ascii="Times New Roman" w:hAnsi="Times New Roman" w:cs="Times New Roman"/>
        </w:rPr>
        <w:t>For scenario (1) described above, we simulated 13 migration rates (</w:t>
      </w:r>
      <w:r w:rsidRPr="00353D38">
        <w:rPr>
          <w:rFonts w:ascii="Times New Roman" w:hAnsi="Times New Roman" w:cs="Times New Roman"/>
          <w:i/>
        </w:rPr>
        <w:t>m</w:t>
      </w:r>
      <w:r w:rsidRPr="00353D38">
        <w:rPr>
          <w:rFonts w:ascii="Times New Roman" w:hAnsi="Times New Roman" w:cs="Times New Roman"/>
        </w:rPr>
        <w:t xml:space="preserve"> = 0; 0.001; 0.0025; 0.005; 0.01; 0.02; 0.035; 0.05; 0.1; 0.2; 0.35; 0.5, 1.0</w:t>
      </w:r>
      <w:r w:rsidR="00A9094C" w:rsidRPr="00353D38">
        <w:rPr>
          <w:rFonts w:ascii="Times New Roman" w:hAnsi="Times New Roman" w:cs="Times New Roman"/>
        </w:rPr>
        <w:t>, Table 2</w:t>
      </w:r>
      <w:r w:rsidRPr="00353D38">
        <w:rPr>
          <w:rFonts w:ascii="Times New Roman" w:hAnsi="Times New Roman" w:cs="Times New Roman"/>
        </w:rPr>
        <w:t xml:space="preserve">) to explore the full range of migration rates that can influence the formation and maintenance of clines via drift. Note that these values represent the maximum proportion of alleles exchanged between populations, which occurs among adjacent populations. To minimize the number of simulations performed in scenario (2), we simulated three migration rates: </w:t>
      </w:r>
      <w:r w:rsidRPr="00353D38">
        <w:rPr>
          <w:rFonts w:ascii="Times New Roman" w:hAnsi="Times New Roman" w:cs="Times New Roman"/>
          <w:i/>
        </w:rPr>
        <w:t>m</w:t>
      </w:r>
      <w:r w:rsidRPr="00353D38">
        <w:rPr>
          <w:rFonts w:ascii="Times New Roman" w:hAnsi="Times New Roman" w:cs="Times New Roman"/>
        </w:rPr>
        <w:t xml:space="preserve"> = 0, 0.01, and 0.05, representing no, low, and high migration, respectively, and corresponding to levels of gene flow that resulted in substantial decreases in the strength of clines in scenario (1). We used these same migration rates in all additional simulated cases that explored the combined effects of drift, selection and migration, </w:t>
      </w:r>
      <w:r w:rsidR="00A9094C" w:rsidRPr="00353D38">
        <w:rPr>
          <w:rFonts w:ascii="Times New Roman" w:hAnsi="Times New Roman" w:cs="Times New Roman"/>
        </w:rPr>
        <w:t>regardless</w:t>
      </w:r>
      <w:r w:rsidRPr="00353D38">
        <w:rPr>
          <w:rFonts w:ascii="Times New Roman" w:hAnsi="Times New Roman" w:cs="Times New Roman"/>
        </w:rPr>
        <w:t xml:space="preserve"> of how drift was manipulated (Table 2). </w:t>
      </w:r>
    </w:p>
    <w:p w14:paraId="3FA338C4" w14:textId="77777777" w:rsidR="00695730" w:rsidRPr="00353D38" w:rsidRDefault="00695730" w:rsidP="00695730">
      <w:pPr>
        <w:spacing w:line="360" w:lineRule="auto"/>
        <w:rPr>
          <w:rFonts w:ascii="Times New Roman" w:hAnsi="Times New Roman" w:cs="Times New Roman"/>
          <w:i/>
        </w:rPr>
      </w:pPr>
    </w:p>
    <w:p w14:paraId="73C5966F" w14:textId="77777777" w:rsidR="00695730" w:rsidRPr="00353D38" w:rsidRDefault="00695730" w:rsidP="00000BA7">
      <w:pPr>
        <w:spacing w:line="360" w:lineRule="auto"/>
        <w:outlineLvl w:val="0"/>
        <w:rPr>
          <w:rFonts w:ascii="Times New Roman" w:hAnsi="Times New Roman" w:cs="Times New Roman"/>
          <w:i/>
        </w:rPr>
      </w:pPr>
      <w:r w:rsidRPr="00353D38">
        <w:rPr>
          <w:rFonts w:ascii="Times New Roman" w:hAnsi="Times New Roman" w:cs="Times New Roman"/>
          <w:i/>
        </w:rPr>
        <w:t>Analyses</w:t>
      </w:r>
    </w:p>
    <w:p w14:paraId="7E291B5A" w14:textId="77777777" w:rsidR="00695730" w:rsidRPr="00353D38" w:rsidRDefault="00695730" w:rsidP="00353D38">
      <w:pPr>
        <w:spacing w:line="480" w:lineRule="auto"/>
        <w:rPr>
          <w:rFonts w:ascii="Times New Roman" w:hAnsi="Times New Roman" w:cs="Times New Roman"/>
        </w:rPr>
      </w:pPr>
      <w:r w:rsidRPr="00353D38">
        <w:rPr>
          <w:rFonts w:ascii="Times New Roman" w:hAnsi="Times New Roman" w:cs="Times New Roman"/>
        </w:rPr>
        <w:t>We performed 1000 iterations for each of the simulated scenarios listed in Table 2. For each iteration, we ran a linear regression using within-population HCN frequency as the response variable and distance from the urban-most population (i.e. patch 40) as the predictor. For simulations involving complete colonization of the landscape (i.e. drift scenario 1 above), this regression was performed using HCN frequencies at generation 250, consistent with the age of many large north American cities. Note however that</w:t>
      </w:r>
      <w:r w:rsidR="00DF2266" w:rsidRPr="00353D38">
        <w:rPr>
          <w:rFonts w:ascii="Times New Roman" w:hAnsi="Times New Roman" w:cs="Times New Roman"/>
        </w:rPr>
        <w:t xml:space="preserve"> our </w:t>
      </w:r>
      <w:r w:rsidRPr="00353D38">
        <w:rPr>
          <w:rFonts w:ascii="Times New Roman" w:hAnsi="Times New Roman" w:cs="Times New Roman"/>
        </w:rPr>
        <w:t>results are no</w:t>
      </w:r>
      <w:r w:rsidR="00EA01BB" w:rsidRPr="00353D38">
        <w:rPr>
          <w:rFonts w:ascii="Times New Roman" w:hAnsi="Times New Roman" w:cs="Times New Roman"/>
        </w:rPr>
        <w:t>t</w:t>
      </w:r>
      <w:r w:rsidRPr="00353D38">
        <w:rPr>
          <w:rFonts w:ascii="Times New Roman" w:hAnsi="Times New Roman" w:cs="Times New Roman"/>
        </w:rPr>
        <w:t xml:space="preserve"> contingent on the generation chosen for analysis as any generation </w:t>
      </w:r>
      <w:r w:rsidR="009B7797" w:rsidRPr="00353D38">
        <w:rPr>
          <w:rFonts w:ascii="Times New Roman" w:hAnsi="Times New Roman" w:cs="Times New Roman"/>
        </w:rPr>
        <w:t xml:space="preserve">following the initial formation of a clines until generation 500 </w:t>
      </w:r>
      <w:r w:rsidRPr="00353D38">
        <w:rPr>
          <w:rFonts w:ascii="Times New Roman" w:hAnsi="Times New Roman" w:cs="Times New Roman"/>
        </w:rPr>
        <w:t xml:space="preserve">produces qualitatively similar results. For simulations involving serial founder effects (i.e. drift scenario 2 above), we ran this regression in the first generation after the entire </w:t>
      </w:r>
      <w:r w:rsidR="009B7797" w:rsidRPr="00353D38">
        <w:rPr>
          <w:rFonts w:ascii="Times New Roman" w:hAnsi="Times New Roman" w:cs="Times New Roman"/>
        </w:rPr>
        <w:t>landscape</w:t>
      </w:r>
      <w:r w:rsidRPr="00353D38">
        <w:rPr>
          <w:rFonts w:ascii="Times New Roman" w:hAnsi="Times New Roman" w:cs="Times New Roman"/>
        </w:rPr>
        <w:t xml:space="preserve"> became filled with populations. Once again, the generation chosen for analysis has no qualitative effect on our results. In both cases, each regression can have one of three possible outcomes: (1) A positive cline, representing significantly (</w:t>
      </w:r>
      <w:r w:rsidRPr="00353D38">
        <w:rPr>
          <w:rFonts w:ascii="Times New Roman" w:hAnsi="Times New Roman" w:cs="Times New Roman"/>
          <w:i/>
        </w:rPr>
        <w:t xml:space="preserve">P </w:t>
      </w:r>
      <w:r w:rsidRPr="00353D38">
        <w:rPr>
          <w:rFonts w:ascii="Times New Roman" w:hAnsi="Times New Roman" w:cs="Times New Roman"/>
        </w:rPr>
        <w:t xml:space="preserve">&lt; 0.05) higher rural than urban HCN frequencies. These clines are consistent in direction with the urban-rural </w:t>
      </w:r>
      <w:proofErr w:type="spellStart"/>
      <w:r w:rsidRPr="00353D38">
        <w:rPr>
          <w:rFonts w:ascii="Times New Roman" w:hAnsi="Times New Roman" w:cs="Times New Roman"/>
        </w:rPr>
        <w:t>cyanogenesis</w:t>
      </w:r>
      <w:proofErr w:type="spellEnd"/>
      <w:r w:rsidRPr="00353D38">
        <w:rPr>
          <w:rFonts w:ascii="Times New Roman" w:hAnsi="Times New Roman" w:cs="Times New Roman"/>
        </w:rPr>
        <w:t xml:space="preserve"> clines reported by </w:t>
      </w:r>
      <w:r w:rsidRPr="00353D38">
        <w:rPr>
          <w:rFonts w:ascii="Times New Roman" w:hAnsi="Times New Roman" w:cs="Times New Roman"/>
        </w:rPr>
        <w:fldChar w:fldCharType="begin" w:fldLock="1"/>
      </w:r>
      <w:r w:rsidRPr="00353D38">
        <w:rPr>
          <w:rFonts w:ascii="Times New Roman" w:hAnsi="Times New Roman" w:cs="Times New Roman"/>
        </w:rPr>
        <w:instrText>ADDIN CSL_CITATION { "citationItems" : [ { "id" : "ITEM-1", "itemData" : { "DOI" : "10.1111/j.1574-6941.2012.01443.x", "ISBN" : "0031206905", "ISSN" : "0962-8452", "author" : [ { "dropping-particle" : "", "family" : "Thompson", "given" : "Ken A", "non-dropping-particle" : "", "parse-names" : false, "suffix" : "" }, { "dropping-particle" : "", "family" : "Renaudin", "given" : "Marie", "non-dropping-particle" : "", "parse-names" : false, "suffix" : "" }, { "dropping-particle" : "", "family" : "Johnson", "given" : "Marc T J", "non-dropping-particle" : "", "parse-names" : false, "suffix" : "" } ], "container-title" : "Proceedings of the Royal Society B: Biological Sciences", "id" : "ITEM-1", "issued" : { "date-parts" : [ [ "2016" ] ] }, "page" : "20162180", "title" : "Urbanization drives parallel adaptive clines in plant populations", "type" : "article-journal", "volume" : "283" }, "uris" : [ "http://www.mendeley.com/documents/?uuid=44385f2f-37c0-4179-a144-8e096ff0efa9" ] } ], "mendeley" : { "formattedCitation" : "(Thompson et al. 2016)", "manualFormatting" : "Thompson et al. (2016)", "plainTextFormattedCitation" : "(Thompson et al. 2016)", "previouslyFormattedCitation" : "(Thompson et al. 2016)" }, "properties" : {  }, "schema" : "https://github.com/citation-style-language/schema/raw/master/csl-citation.json" }</w:instrText>
      </w:r>
      <w:r w:rsidRPr="00353D38">
        <w:rPr>
          <w:rFonts w:ascii="Times New Roman" w:hAnsi="Times New Roman" w:cs="Times New Roman"/>
        </w:rPr>
        <w:fldChar w:fldCharType="separate"/>
      </w:r>
      <w:r w:rsidRPr="00353D38">
        <w:rPr>
          <w:rFonts w:ascii="Times New Roman" w:hAnsi="Times New Roman" w:cs="Times New Roman"/>
          <w:noProof/>
        </w:rPr>
        <w:t>Thompson et al. (2016)</w:t>
      </w:r>
      <w:r w:rsidRPr="00353D38">
        <w:rPr>
          <w:rFonts w:ascii="Times New Roman" w:hAnsi="Times New Roman" w:cs="Times New Roman"/>
        </w:rPr>
        <w:fldChar w:fldCharType="end"/>
      </w:r>
      <w:r w:rsidRPr="00353D38">
        <w:rPr>
          <w:rFonts w:ascii="Times New Roman" w:hAnsi="Times New Roman" w:cs="Times New Roman"/>
        </w:rPr>
        <w:t xml:space="preserve">; (2) a negative cline, representing significantly higher urban than rural HCN frequencies, and (3) no cline (i.e. </w:t>
      </w:r>
      <w:r w:rsidRPr="00353D38">
        <w:rPr>
          <w:rFonts w:ascii="Times New Roman" w:hAnsi="Times New Roman" w:cs="Times New Roman"/>
          <w:i/>
        </w:rPr>
        <w:t xml:space="preserve">P </w:t>
      </w:r>
      <w:r w:rsidRPr="00353D38">
        <w:rPr>
          <w:rFonts w:ascii="Times New Roman" w:hAnsi="Times New Roman" w:cs="Times New Roman"/>
        </w:rPr>
        <w:t xml:space="preserve"> &gt; 0.05). For each simulated scenario, we report the proportion of significantly positive and negative clines in addition to the mean slope across all 1000 iterations. We explore how these proportions and the mean slope are affected by varying levels of drift, migration and selection. </w:t>
      </w:r>
    </w:p>
    <w:p w14:paraId="0A0B55CB" w14:textId="77777777" w:rsidR="00695730" w:rsidRPr="00353D38" w:rsidRDefault="00695730" w:rsidP="00695730">
      <w:pPr>
        <w:spacing w:line="360" w:lineRule="auto"/>
        <w:rPr>
          <w:rFonts w:ascii="Times New Roman" w:hAnsi="Times New Roman" w:cs="Times New Roman"/>
        </w:rPr>
      </w:pPr>
    </w:p>
    <w:p w14:paraId="6FE6F73A" w14:textId="77777777" w:rsidR="00695730" w:rsidRPr="00353D38" w:rsidRDefault="00695730" w:rsidP="00695730">
      <w:pPr>
        <w:spacing w:line="360" w:lineRule="auto"/>
        <w:rPr>
          <w:rFonts w:ascii="Times New Roman" w:hAnsi="Times New Roman" w:cs="Times New Roman"/>
        </w:rPr>
      </w:pPr>
      <w:r w:rsidRPr="00353D38">
        <w:rPr>
          <w:rFonts w:ascii="Times New Roman" w:hAnsi="Times New Roman" w:cs="Times New Roman"/>
        </w:rPr>
        <w:t xml:space="preserve"> </w:t>
      </w:r>
    </w:p>
    <w:p w14:paraId="0AA76BE7" w14:textId="77777777" w:rsidR="00695730" w:rsidRPr="00353D38" w:rsidRDefault="00695730" w:rsidP="00695730">
      <w:pPr>
        <w:rPr>
          <w:rFonts w:ascii="Times New Roman" w:hAnsi="Times New Roman" w:cs="Times New Roman"/>
        </w:rPr>
        <w:sectPr w:rsidR="00695730" w:rsidRPr="00353D38" w:rsidSect="00C35587">
          <w:pgSz w:w="12240" w:h="15840"/>
          <w:pgMar w:top="1440" w:right="1440" w:bottom="1440" w:left="1440" w:header="708" w:footer="708" w:gutter="0"/>
          <w:cols w:space="708"/>
          <w:docGrid w:linePitch="360"/>
        </w:sectPr>
      </w:pPr>
    </w:p>
    <w:p w14:paraId="53E32BE6" w14:textId="77777777" w:rsidR="005433A8" w:rsidRPr="00353D38" w:rsidRDefault="005433A8" w:rsidP="005433A8">
      <w:pPr>
        <w:tabs>
          <w:tab w:val="left" w:pos="5421"/>
        </w:tabs>
        <w:rPr>
          <w:rFonts w:ascii="Times New Roman" w:hAnsi="Times New Roman" w:cs="Times New Roman"/>
          <w:b/>
          <w:lang w:val="en-US"/>
        </w:rPr>
      </w:pPr>
      <w:r w:rsidRPr="00353D38">
        <w:rPr>
          <w:rFonts w:ascii="Times New Roman" w:hAnsi="Times New Roman" w:cs="Times New Roman"/>
          <w:noProof/>
          <w:lang w:val="en-US"/>
        </w:rPr>
        <w:drawing>
          <wp:inline distT="0" distB="0" distL="0" distR="0" wp14:anchorId="57A3BAA1" wp14:editId="3F3B9120">
            <wp:extent cx="5943600" cy="5053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053965"/>
                    </a:xfrm>
                    <a:prstGeom prst="rect">
                      <a:avLst/>
                    </a:prstGeom>
                  </pic:spPr>
                </pic:pic>
              </a:graphicData>
            </a:graphic>
          </wp:inline>
        </w:drawing>
      </w:r>
    </w:p>
    <w:p w14:paraId="4D17EC1F" w14:textId="77777777" w:rsidR="005433A8" w:rsidRPr="00353D38" w:rsidRDefault="005433A8" w:rsidP="005433A8">
      <w:pPr>
        <w:tabs>
          <w:tab w:val="left" w:pos="5421"/>
        </w:tabs>
        <w:rPr>
          <w:rFonts w:ascii="Times New Roman" w:hAnsi="Times New Roman" w:cs="Times New Roman"/>
        </w:rPr>
      </w:pPr>
      <w:r w:rsidRPr="00353D38">
        <w:rPr>
          <w:rFonts w:ascii="Times New Roman" w:hAnsi="Times New Roman" w:cs="Times New Roman"/>
          <w:b/>
          <w:lang w:val="en-US"/>
        </w:rPr>
        <w:t xml:space="preserve">Figure 1: </w:t>
      </w:r>
      <w:r w:rsidRPr="00353D38">
        <w:rPr>
          <w:rFonts w:ascii="Times New Roman" w:hAnsi="Times New Roman" w:cs="Times New Roman"/>
        </w:rPr>
        <w:t xml:space="preserve">Changes in the frequency of the cyanogenic phenotype (HCN) with changes in the frequency of either dominant allele (i.e. </w:t>
      </w:r>
      <w:r w:rsidRPr="00353D38">
        <w:rPr>
          <w:rFonts w:ascii="Times New Roman" w:hAnsi="Times New Roman" w:cs="Times New Roman"/>
          <w:i/>
        </w:rPr>
        <w:t xml:space="preserve">CYP79D15 </w:t>
      </w:r>
      <w:r w:rsidRPr="00353D38">
        <w:rPr>
          <w:rFonts w:ascii="Times New Roman" w:hAnsi="Times New Roman" w:cs="Times New Roman"/>
        </w:rPr>
        <w:t xml:space="preserve">or </w:t>
      </w:r>
      <w:r w:rsidRPr="00353D38">
        <w:rPr>
          <w:rFonts w:ascii="Times New Roman" w:hAnsi="Times New Roman" w:cs="Times New Roman"/>
          <w:i/>
        </w:rPr>
        <w:t>Li</w:t>
      </w:r>
      <w:r w:rsidRPr="00353D38">
        <w:rPr>
          <w:rFonts w:ascii="Times New Roman" w:hAnsi="Times New Roman" w:cs="Times New Roman"/>
        </w:rPr>
        <w:t xml:space="preserve">). The </w:t>
      </w:r>
      <w:r w:rsidR="00353D38" w:rsidRPr="00353D38">
        <w:rPr>
          <w:rFonts w:ascii="Times New Roman" w:hAnsi="Times New Roman" w:cs="Times New Roman"/>
        </w:rPr>
        <w:t>duplicate</w:t>
      </w:r>
      <w:r w:rsidRPr="00353D38">
        <w:rPr>
          <w:rFonts w:ascii="Times New Roman" w:hAnsi="Times New Roman" w:cs="Times New Roman"/>
        </w:rPr>
        <w:t xml:space="preserve"> recessive epistasis underlying the production of HCN has consequences for how drift is expected to influence the frequency of HCN in natural populations. The black dot represents the point at which the frequencies of both dominant alleles are at 0.5. The frequency of HCN will only increase if the frequency of both underlying </w:t>
      </w:r>
      <w:r w:rsidR="00353D38" w:rsidRPr="00353D38">
        <w:rPr>
          <w:rFonts w:ascii="Times New Roman" w:hAnsi="Times New Roman" w:cs="Times New Roman"/>
        </w:rPr>
        <w:t>dominant</w:t>
      </w:r>
      <w:bookmarkStart w:id="9" w:name="_GoBack"/>
      <w:bookmarkEnd w:id="9"/>
      <w:r w:rsidRPr="00353D38">
        <w:rPr>
          <w:rFonts w:ascii="Times New Roman" w:hAnsi="Times New Roman" w:cs="Times New Roman"/>
        </w:rPr>
        <w:t xml:space="preserve"> alleles increases (Table inset). Thus, the loss of dominant alleles in this system has a greater effect at reducing HCN frequencies than gains in dominant alleles have at increasing HCN frequencies. This makes the loss of HCN from populations more likely solely due to drift.</w:t>
      </w:r>
    </w:p>
    <w:p w14:paraId="29CA4BBD" w14:textId="77777777" w:rsidR="005433A8" w:rsidRPr="00353D38" w:rsidRDefault="005433A8" w:rsidP="00695730">
      <w:pPr>
        <w:rPr>
          <w:rFonts w:ascii="Times New Roman" w:hAnsi="Times New Roman" w:cs="Times New Roman"/>
          <w:b/>
        </w:rPr>
      </w:pPr>
    </w:p>
    <w:p w14:paraId="50C84968" w14:textId="77777777" w:rsidR="005433A8" w:rsidRPr="00353D38" w:rsidRDefault="005433A8" w:rsidP="00695730">
      <w:pPr>
        <w:rPr>
          <w:rFonts w:ascii="Times New Roman" w:hAnsi="Times New Roman" w:cs="Times New Roman"/>
          <w:b/>
        </w:rPr>
        <w:sectPr w:rsidR="005433A8" w:rsidRPr="00353D38" w:rsidSect="005433A8">
          <w:pgSz w:w="12240" w:h="15840"/>
          <w:pgMar w:top="720" w:right="720" w:bottom="720" w:left="720" w:header="708" w:footer="708" w:gutter="0"/>
          <w:cols w:space="708"/>
          <w:docGrid w:linePitch="360"/>
        </w:sectPr>
      </w:pPr>
    </w:p>
    <w:p w14:paraId="2EB4FA04" w14:textId="77777777" w:rsidR="00695730" w:rsidRPr="00353D38" w:rsidRDefault="00DF2266" w:rsidP="00695730">
      <w:pPr>
        <w:rPr>
          <w:rFonts w:ascii="Times New Roman" w:hAnsi="Times New Roman" w:cs="Times New Roman"/>
        </w:rPr>
      </w:pPr>
      <w:r w:rsidRPr="00353D38">
        <w:rPr>
          <w:rFonts w:ascii="Times New Roman" w:hAnsi="Times New Roman" w:cs="Times New Roman"/>
          <w:b/>
        </w:rPr>
        <w:t>Table 1</w:t>
      </w:r>
      <w:r w:rsidR="00695730" w:rsidRPr="00353D38">
        <w:rPr>
          <w:rFonts w:ascii="Times New Roman" w:hAnsi="Times New Roman" w:cs="Times New Roman"/>
          <w:b/>
        </w:rPr>
        <w:t>:</w:t>
      </w:r>
      <w:r w:rsidR="00695730" w:rsidRPr="00353D38">
        <w:rPr>
          <w:rFonts w:ascii="Times New Roman" w:hAnsi="Times New Roman" w:cs="Times New Roman"/>
        </w:rPr>
        <w:t xml:space="preserve"> Parameters used in our simulations and the evolutionary mechanism they control.</w:t>
      </w:r>
    </w:p>
    <w:tbl>
      <w:tblPr>
        <w:tblW w:w="11180" w:type="dxa"/>
        <w:tblLook w:val="04A0" w:firstRow="1" w:lastRow="0" w:firstColumn="1" w:lastColumn="0" w:noHBand="0" w:noVBand="1"/>
      </w:tblPr>
      <w:tblGrid>
        <w:gridCol w:w="2420"/>
        <w:gridCol w:w="8760"/>
      </w:tblGrid>
      <w:tr w:rsidR="00695730" w:rsidRPr="00353D38" w14:paraId="1F55C962" w14:textId="77777777" w:rsidTr="008A64E4">
        <w:trPr>
          <w:trHeight w:val="320"/>
        </w:trPr>
        <w:tc>
          <w:tcPr>
            <w:tcW w:w="2420" w:type="dxa"/>
            <w:tcBorders>
              <w:top w:val="single" w:sz="4" w:space="0" w:color="000000"/>
              <w:left w:val="single" w:sz="4" w:space="0" w:color="000000"/>
              <w:bottom w:val="single" w:sz="8" w:space="0" w:color="000000"/>
              <w:right w:val="single" w:sz="4" w:space="0" w:color="000000"/>
            </w:tcBorders>
            <w:shd w:val="clear" w:color="auto" w:fill="auto"/>
            <w:vAlign w:val="center"/>
            <w:hideMark/>
          </w:tcPr>
          <w:p w14:paraId="6FE8401F" w14:textId="77777777" w:rsidR="00695730" w:rsidRPr="00353D38" w:rsidRDefault="00695730" w:rsidP="008A64E4">
            <w:pPr>
              <w:jc w:val="center"/>
              <w:rPr>
                <w:rFonts w:ascii="Times New Roman" w:eastAsia="Times New Roman" w:hAnsi="Times New Roman" w:cs="Times New Roman"/>
                <w:b/>
                <w:bCs/>
                <w:color w:val="000000"/>
              </w:rPr>
            </w:pPr>
            <w:r w:rsidRPr="00353D38">
              <w:rPr>
                <w:rFonts w:ascii="Times New Roman" w:eastAsia="Times New Roman" w:hAnsi="Times New Roman" w:cs="Times New Roman"/>
                <w:b/>
                <w:bCs/>
                <w:color w:val="000000"/>
              </w:rPr>
              <w:t>Parameter</w:t>
            </w:r>
          </w:p>
        </w:tc>
        <w:tc>
          <w:tcPr>
            <w:tcW w:w="8760" w:type="dxa"/>
            <w:tcBorders>
              <w:top w:val="single" w:sz="4" w:space="0" w:color="000000"/>
              <w:left w:val="single" w:sz="4" w:space="0" w:color="000000"/>
              <w:bottom w:val="single" w:sz="8" w:space="0" w:color="000000"/>
              <w:right w:val="single" w:sz="4" w:space="0" w:color="000000"/>
            </w:tcBorders>
            <w:shd w:val="clear" w:color="auto" w:fill="auto"/>
            <w:vAlign w:val="center"/>
            <w:hideMark/>
          </w:tcPr>
          <w:p w14:paraId="3BF0C8D8" w14:textId="77777777" w:rsidR="00695730" w:rsidRPr="00353D38" w:rsidRDefault="00695730" w:rsidP="008A64E4">
            <w:pPr>
              <w:jc w:val="center"/>
              <w:rPr>
                <w:rFonts w:ascii="Times New Roman" w:eastAsia="Times New Roman" w:hAnsi="Times New Roman" w:cs="Times New Roman"/>
                <w:b/>
                <w:bCs/>
                <w:color w:val="000000"/>
              </w:rPr>
            </w:pPr>
            <w:r w:rsidRPr="00353D38">
              <w:rPr>
                <w:rFonts w:ascii="Times New Roman" w:eastAsia="Times New Roman" w:hAnsi="Times New Roman" w:cs="Times New Roman"/>
                <w:b/>
                <w:bCs/>
                <w:color w:val="000000"/>
              </w:rPr>
              <w:t>Description</w:t>
            </w:r>
          </w:p>
        </w:tc>
      </w:tr>
      <w:tr w:rsidR="00695730" w:rsidRPr="00353D38" w14:paraId="2DFD7719" w14:textId="77777777" w:rsidTr="008A64E4">
        <w:trPr>
          <w:trHeight w:val="960"/>
        </w:trPr>
        <w:tc>
          <w:tcPr>
            <w:tcW w:w="242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391B6FF2" w14:textId="77777777" w:rsidR="00695730" w:rsidRPr="00353D38" w:rsidRDefault="00695730" w:rsidP="008A64E4">
            <w:pPr>
              <w:jc w:val="center"/>
              <w:rPr>
                <w:rFonts w:ascii="Times New Roman" w:eastAsia="Times New Roman" w:hAnsi="Times New Roman" w:cs="Times New Roman"/>
                <w:color w:val="000000"/>
              </w:rPr>
            </w:pPr>
            <w:r w:rsidRPr="00353D38">
              <w:rPr>
                <w:rFonts w:ascii="Times New Roman" w:eastAsia="Times New Roman" w:hAnsi="Times New Roman" w:cs="Times New Roman"/>
                <w:color w:val="000000"/>
              </w:rPr>
              <w:t>Maximum migration rate</w:t>
            </w:r>
          </w:p>
        </w:tc>
        <w:tc>
          <w:tcPr>
            <w:tcW w:w="876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6CA26B5B" w14:textId="77777777" w:rsidR="00695730" w:rsidRPr="00353D38" w:rsidRDefault="00695730" w:rsidP="008A64E4">
            <w:pPr>
              <w:rPr>
                <w:rFonts w:ascii="Times New Roman" w:eastAsia="Times New Roman" w:hAnsi="Times New Roman" w:cs="Times New Roman"/>
                <w:color w:val="000000"/>
              </w:rPr>
            </w:pPr>
            <w:r w:rsidRPr="00353D38">
              <w:rPr>
                <w:rFonts w:ascii="Times New Roman" w:eastAsia="Times New Roman" w:hAnsi="Times New Roman" w:cs="Times New Roman"/>
                <w:color w:val="000000"/>
              </w:rPr>
              <w:t>Determines the maximum proportion of alleles (</w:t>
            </w:r>
            <w:r w:rsidRPr="00353D38">
              <w:rPr>
                <w:rFonts w:ascii="Times New Roman" w:eastAsia="Times New Roman" w:hAnsi="Times New Roman" w:cs="Times New Roman"/>
                <w:i/>
                <w:color w:val="000000"/>
              </w:rPr>
              <w:t>CYP79D15</w:t>
            </w:r>
            <w:r w:rsidRPr="00353D38">
              <w:rPr>
                <w:rFonts w:ascii="Times New Roman" w:eastAsia="Times New Roman" w:hAnsi="Times New Roman" w:cs="Times New Roman"/>
                <w:color w:val="000000"/>
              </w:rPr>
              <w:t xml:space="preserve"> and </w:t>
            </w:r>
            <w:r w:rsidRPr="00353D38">
              <w:rPr>
                <w:rFonts w:ascii="Times New Roman" w:eastAsia="Times New Roman" w:hAnsi="Times New Roman" w:cs="Times New Roman"/>
                <w:i/>
                <w:color w:val="000000"/>
              </w:rPr>
              <w:t>Li</w:t>
            </w:r>
            <w:r w:rsidRPr="00353D38">
              <w:rPr>
                <w:rFonts w:ascii="Times New Roman" w:eastAsia="Times New Roman" w:hAnsi="Times New Roman" w:cs="Times New Roman"/>
                <w:color w:val="000000"/>
              </w:rPr>
              <w:t>) exchanged between any two populations. The actual proportion depends on the distance between populations (see text)</w:t>
            </w:r>
          </w:p>
        </w:tc>
      </w:tr>
      <w:tr w:rsidR="00695730" w:rsidRPr="00353D38" w14:paraId="3C4044A1" w14:textId="77777777" w:rsidTr="008A64E4">
        <w:trPr>
          <w:trHeight w:val="640"/>
        </w:trPr>
        <w:tc>
          <w:tcPr>
            <w:tcW w:w="24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CEC96E" w14:textId="77777777" w:rsidR="00695730" w:rsidRPr="00353D38" w:rsidRDefault="00695730" w:rsidP="008A64E4">
            <w:pPr>
              <w:jc w:val="center"/>
              <w:rPr>
                <w:rFonts w:ascii="Times New Roman" w:eastAsia="Times New Roman" w:hAnsi="Times New Roman" w:cs="Times New Roman"/>
                <w:color w:val="000000"/>
              </w:rPr>
            </w:pPr>
            <w:r w:rsidRPr="00353D38">
              <w:rPr>
                <w:rFonts w:ascii="Times New Roman" w:eastAsia="Times New Roman" w:hAnsi="Times New Roman" w:cs="Times New Roman"/>
                <w:color w:val="000000"/>
              </w:rPr>
              <w:t xml:space="preserve">Maximum carrying capacity </w:t>
            </w:r>
          </w:p>
        </w:tc>
        <w:tc>
          <w:tcPr>
            <w:tcW w:w="8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126882" w14:textId="77777777" w:rsidR="00695730" w:rsidRPr="00353D38" w:rsidRDefault="00695730" w:rsidP="008A64E4">
            <w:pPr>
              <w:rPr>
                <w:rFonts w:ascii="Times New Roman" w:eastAsia="Times New Roman" w:hAnsi="Times New Roman" w:cs="Times New Roman"/>
                <w:color w:val="000000"/>
              </w:rPr>
            </w:pPr>
            <w:r w:rsidRPr="00353D38">
              <w:rPr>
                <w:rFonts w:ascii="Times New Roman" w:eastAsia="Times New Roman" w:hAnsi="Times New Roman" w:cs="Times New Roman"/>
                <w:color w:val="000000"/>
              </w:rPr>
              <w:t xml:space="preserve">Determines the carrying capacity of the largest habitat patch on the landscape (rural-most or urban-most population). </w:t>
            </w:r>
          </w:p>
        </w:tc>
      </w:tr>
      <w:tr w:rsidR="00695730" w:rsidRPr="00353D38" w14:paraId="16D1E9E3" w14:textId="77777777" w:rsidTr="008A64E4">
        <w:trPr>
          <w:trHeight w:val="640"/>
        </w:trPr>
        <w:tc>
          <w:tcPr>
            <w:tcW w:w="242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0895A2A4" w14:textId="77777777" w:rsidR="00695730" w:rsidRPr="00353D38" w:rsidRDefault="00695730" w:rsidP="008A64E4">
            <w:pPr>
              <w:jc w:val="center"/>
              <w:rPr>
                <w:rFonts w:ascii="Times New Roman" w:eastAsia="Times New Roman" w:hAnsi="Times New Roman" w:cs="Times New Roman"/>
                <w:color w:val="000000"/>
              </w:rPr>
            </w:pPr>
            <w:r w:rsidRPr="00353D38">
              <w:rPr>
                <w:rFonts w:ascii="Times New Roman" w:eastAsia="Times New Roman" w:hAnsi="Times New Roman" w:cs="Times New Roman"/>
                <w:color w:val="000000"/>
              </w:rPr>
              <w:t>Minimum carrying capacity</w:t>
            </w:r>
          </w:p>
        </w:tc>
        <w:tc>
          <w:tcPr>
            <w:tcW w:w="876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6F8D325C" w14:textId="77777777" w:rsidR="00695730" w:rsidRPr="00353D38" w:rsidRDefault="00695730" w:rsidP="008A64E4">
            <w:pPr>
              <w:rPr>
                <w:rFonts w:ascii="Times New Roman" w:eastAsia="Times New Roman" w:hAnsi="Times New Roman" w:cs="Times New Roman"/>
                <w:color w:val="000000"/>
              </w:rPr>
            </w:pPr>
            <w:r w:rsidRPr="00353D38">
              <w:rPr>
                <w:rFonts w:ascii="Times New Roman" w:eastAsia="Times New Roman" w:hAnsi="Times New Roman" w:cs="Times New Roman"/>
                <w:color w:val="000000"/>
              </w:rPr>
              <w:t xml:space="preserve">Determines the carrying capacity of the smallest habitat patch on the landscape (rural-most or urban-most population). </w:t>
            </w:r>
          </w:p>
        </w:tc>
      </w:tr>
      <w:tr w:rsidR="00695730" w:rsidRPr="00353D38" w14:paraId="5D01AD41" w14:textId="77777777" w:rsidTr="008A64E4">
        <w:trPr>
          <w:trHeight w:val="640"/>
        </w:trPr>
        <w:tc>
          <w:tcPr>
            <w:tcW w:w="24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0663B0" w14:textId="77777777" w:rsidR="00695730" w:rsidRPr="00353D38" w:rsidRDefault="00695730" w:rsidP="008A64E4">
            <w:pPr>
              <w:jc w:val="center"/>
              <w:rPr>
                <w:rFonts w:ascii="Times New Roman" w:eastAsia="Times New Roman" w:hAnsi="Times New Roman" w:cs="Times New Roman"/>
                <w:color w:val="000000"/>
              </w:rPr>
            </w:pPr>
            <w:r w:rsidRPr="00353D38">
              <w:rPr>
                <w:rFonts w:ascii="Times New Roman" w:eastAsia="Times New Roman" w:hAnsi="Times New Roman" w:cs="Times New Roman"/>
                <w:color w:val="000000"/>
              </w:rPr>
              <w:t>Founder proportion</w:t>
            </w:r>
          </w:p>
        </w:tc>
        <w:tc>
          <w:tcPr>
            <w:tcW w:w="8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2B0F96" w14:textId="77777777" w:rsidR="00695730" w:rsidRPr="00353D38" w:rsidRDefault="00695730" w:rsidP="008A64E4">
            <w:pPr>
              <w:rPr>
                <w:rFonts w:ascii="Times New Roman" w:eastAsia="Times New Roman" w:hAnsi="Times New Roman" w:cs="Times New Roman"/>
                <w:color w:val="000000"/>
              </w:rPr>
            </w:pPr>
            <w:r w:rsidRPr="00353D38">
              <w:rPr>
                <w:rFonts w:ascii="Times New Roman" w:eastAsia="Times New Roman" w:hAnsi="Times New Roman" w:cs="Times New Roman"/>
                <w:color w:val="000000"/>
              </w:rPr>
              <w:t xml:space="preserve">Proportion of </w:t>
            </w:r>
            <w:r w:rsidR="005433A8" w:rsidRPr="00353D38">
              <w:rPr>
                <w:rFonts w:ascii="Times New Roman" w:eastAsia="Times New Roman" w:hAnsi="Times New Roman" w:cs="Times New Roman"/>
                <w:color w:val="000000"/>
              </w:rPr>
              <w:t xml:space="preserve">alleles sampled when founding </w:t>
            </w:r>
            <w:r w:rsidRPr="00353D38">
              <w:rPr>
                <w:rFonts w:ascii="Times New Roman" w:eastAsia="Times New Roman" w:hAnsi="Times New Roman" w:cs="Times New Roman"/>
                <w:color w:val="000000"/>
              </w:rPr>
              <w:t>new popula</w:t>
            </w:r>
            <w:r w:rsidR="005433A8" w:rsidRPr="00353D38">
              <w:rPr>
                <w:rFonts w:ascii="Times New Roman" w:eastAsia="Times New Roman" w:hAnsi="Times New Roman" w:cs="Times New Roman"/>
                <w:color w:val="000000"/>
              </w:rPr>
              <w:t>tions. Lower proportions result</w:t>
            </w:r>
            <w:r w:rsidRPr="00353D38">
              <w:rPr>
                <w:rFonts w:ascii="Times New Roman" w:eastAsia="Times New Roman" w:hAnsi="Times New Roman" w:cs="Times New Roman"/>
                <w:color w:val="000000"/>
              </w:rPr>
              <w:t xml:space="preserve"> in stronger effects of drift. </w:t>
            </w:r>
          </w:p>
        </w:tc>
      </w:tr>
      <w:tr w:rsidR="00695730" w:rsidRPr="00353D38" w14:paraId="564281B2" w14:textId="77777777" w:rsidTr="008A64E4">
        <w:trPr>
          <w:trHeight w:val="1280"/>
        </w:trPr>
        <w:tc>
          <w:tcPr>
            <w:tcW w:w="242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2460868F" w14:textId="77777777" w:rsidR="00695730" w:rsidRPr="00353D38" w:rsidRDefault="00695730" w:rsidP="008A64E4">
            <w:pPr>
              <w:jc w:val="center"/>
              <w:rPr>
                <w:rFonts w:ascii="Times New Roman" w:eastAsia="Times New Roman" w:hAnsi="Times New Roman" w:cs="Times New Roman"/>
                <w:color w:val="000000"/>
              </w:rPr>
            </w:pPr>
            <w:r w:rsidRPr="00353D38">
              <w:rPr>
                <w:rFonts w:ascii="Times New Roman" w:eastAsia="Times New Roman" w:hAnsi="Times New Roman" w:cs="Times New Roman"/>
                <w:color w:val="000000"/>
              </w:rPr>
              <w:t>Maximum population creation probability</w:t>
            </w:r>
          </w:p>
        </w:tc>
        <w:tc>
          <w:tcPr>
            <w:tcW w:w="876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2616DDAA" w14:textId="77777777" w:rsidR="00695730" w:rsidRPr="00353D38" w:rsidRDefault="00695730" w:rsidP="008A64E4">
            <w:pPr>
              <w:rPr>
                <w:rFonts w:ascii="Times New Roman" w:eastAsia="Times New Roman" w:hAnsi="Times New Roman" w:cs="Times New Roman"/>
                <w:color w:val="000000"/>
              </w:rPr>
            </w:pPr>
            <w:r w:rsidRPr="00353D38">
              <w:rPr>
                <w:rFonts w:ascii="Times New Roman" w:eastAsia="Times New Roman" w:hAnsi="Times New Roman" w:cs="Times New Roman"/>
                <w:color w:val="000000"/>
              </w:rPr>
              <w:t xml:space="preserve">Maximum probability that a new population is created. Actual probability depends on the populations size such that larger populations have a greater probability of creating new ones. Value is fixed at 1.0 so that populations at carrying capacity are guaranteed to found new populations. </w:t>
            </w:r>
          </w:p>
        </w:tc>
      </w:tr>
      <w:tr w:rsidR="00695730" w:rsidRPr="00353D38" w14:paraId="2DE859CC" w14:textId="77777777" w:rsidTr="008A64E4">
        <w:trPr>
          <w:trHeight w:val="640"/>
        </w:trPr>
        <w:tc>
          <w:tcPr>
            <w:tcW w:w="24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7679AE" w14:textId="77777777" w:rsidR="00695730" w:rsidRPr="00353D38" w:rsidRDefault="00695730" w:rsidP="008A64E4">
            <w:pPr>
              <w:jc w:val="center"/>
              <w:rPr>
                <w:rFonts w:ascii="Times New Roman" w:eastAsia="Times New Roman" w:hAnsi="Times New Roman" w:cs="Times New Roman"/>
                <w:color w:val="000000"/>
              </w:rPr>
            </w:pPr>
            <w:r w:rsidRPr="00353D38">
              <w:rPr>
                <w:rFonts w:ascii="Times New Roman" w:eastAsia="Times New Roman" w:hAnsi="Times New Roman" w:cs="Times New Roman"/>
                <w:color w:val="000000"/>
              </w:rPr>
              <w:t>Maximum selection coefficient (</w:t>
            </w:r>
            <w:proofErr w:type="spellStart"/>
            <w:r w:rsidRPr="00353D38">
              <w:rPr>
                <w:rFonts w:ascii="Times New Roman" w:eastAsia="Times New Roman" w:hAnsi="Times New Roman" w:cs="Times New Roman"/>
                <w:color w:val="000000"/>
              </w:rPr>
              <w:t>s</w:t>
            </w:r>
            <w:r w:rsidRPr="00353D38">
              <w:rPr>
                <w:rFonts w:ascii="Times New Roman" w:eastAsia="Times New Roman" w:hAnsi="Times New Roman" w:cs="Times New Roman"/>
                <w:color w:val="000000"/>
                <w:vertAlign w:val="subscript"/>
              </w:rPr>
              <w:t>max</w:t>
            </w:r>
            <w:proofErr w:type="spellEnd"/>
            <w:r w:rsidRPr="00353D38">
              <w:rPr>
                <w:rFonts w:ascii="Times New Roman" w:eastAsia="Times New Roman" w:hAnsi="Times New Roman" w:cs="Times New Roman"/>
                <w:color w:val="000000"/>
              </w:rPr>
              <w:t>)</w:t>
            </w:r>
          </w:p>
        </w:tc>
        <w:tc>
          <w:tcPr>
            <w:tcW w:w="8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26F741" w14:textId="77777777" w:rsidR="00695730" w:rsidRPr="00353D38" w:rsidRDefault="00695730" w:rsidP="008A64E4">
            <w:pPr>
              <w:rPr>
                <w:rFonts w:ascii="Times New Roman" w:eastAsia="Times New Roman" w:hAnsi="Times New Roman" w:cs="Times New Roman"/>
                <w:color w:val="000000"/>
              </w:rPr>
            </w:pPr>
            <w:r w:rsidRPr="00353D38">
              <w:rPr>
                <w:rFonts w:ascii="Times New Roman" w:eastAsia="Times New Roman" w:hAnsi="Times New Roman" w:cs="Times New Roman"/>
                <w:color w:val="000000"/>
              </w:rPr>
              <w:t xml:space="preserve">Maximum strength of selection acting on cyanogenic or </w:t>
            </w:r>
            <w:proofErr w:type="spellStart"/>
            <w:r w:rsidRPr="00353D38">
              <w:rPr>
                <w:rFonts w:ascii="Times New Roman" w:eastAsia="Times New Roman" w:hAnsi="Times New Roman" w:cs="Times New Roman"/>
                <w:color w:val="000000"/>
              </w:rPr>
              <w:t>acyanogenic</w:t>
            </w:r>
            <w:proofErr w:type="spellEnd"/>
            <w:r w:rsidRPr="00353D38">
              <w:rPr>
                <w:rFonts w:ascii="Times New Roman" w:eastAsia="Times New Roman" w:hAnsi="Times New Roman" w:cs="Times New Roman"/>
                <w:color w:val="000000"/>
              </w:rPr>
              <w:t xml:space="preserve"> genotypes. Actual strength of selection depends on a population's position in the landscape matrix. </w:t>
            </w:r>
          </w:p>
        </w:tc>
      </w:tr>
      <w:tr w:rsidR="00695730" w:rsidRPr="00353D38" w14:paraId="533A95A0" w14:textId="77777777" w:rsidTr="008A64E4">
        <w:trPr>
          <w:trHeight w:val="640"/>
        </w:trPr>
        <w:tc>
          <w:tcPr>
            <w:tcW w:w="242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45C9B137" w14:textId="77777777" w:rsidR="00695730" w:rsidRPr="00353D38" w:rsidRDefault="00695730" w:rsidP="008A64E4">
            <w:pPr>
              <w:jc w:val="center"/>
              <w:rPr>
                <w:rFonts w:ascii="Times New Roman" w:eastAsia="Times New Roman" w:hAnsi="Times New Roman" w:cs="Times New Roman"/>
                <w:color w:val="000000"/>
              </w:rPr>
            </w:pPr>
            <w:r w:rsidRPr="00353D38">
              <w:rPr>
                <w:rFonts w:ascii="Times New Roman" w:eastAsia="Times New Roman" w:hAnsi="Times New Roman" w:cs="Times New Roman"/>
                <w:color w:val="000000"/>
              </w:rPr>
              <w:t xml:space="preserve">Frequency of dominant </w:t>
            </w:r>
            <w:r w:rsidRPr="00353D38">
              <w:rPr>
                <w:rFonts w:ascii="Times New Roman" w:eastAsia="Times New Roman" w:hAnsi="Times New Roman" w:cs="Times New Roman"/>
                <w:i/>
                <w:color w:val="000000"/>
              </w:rPr>
              <w:t>CYP79D15</w:t>
            </w:r>
            <w:r w:rsidRPr="00353D38">
              <w:rPr>
                <w:rFonts w:ascii="Times New Roman" w:eastAsia="Times New Roman" w:hAnsi="Times New Roman" w:cs="Times New Roman"/>
                <w:color w:val="000000"/>
              </w:rPr>
              <w:t xml:space="preserve"> </w:t>
            </w:r>
          </w:p>
        </w:tc>
        <w:tc>
          <w:tcPr>
            <w:tcW w:w="876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65A0571B" w14:textId="77777777" w:rsidR="00695730" w:rsidRPr="00353D38" w:rsidRDefault="00695730" w:rsidP="008A64E4">
            <w:pPr>
              <w:rPr>
                <w:rFonts w:ascii="Times New Roman" w:eastAsia="Times New Roman" w:hAnsi="Times New Roman" w:cs="Times New Roman"/>
                <w:color w:val="000000"/>
              </w:rPr>
            </w:pPr>
            <w:r w:rsidRPr="00353D38">
              <w:rPr>
                <w:rFonts w:ascii="Times New Roman" w:eastAsia="Times New Roman" w:hAnsi="Times New Roman" w:cs="Times New Roman"/>
                <w:color w:val="000000"/>
              </w:rPr>
              <w:t xml:space="preserve">Initial frequency of the dominant allele at the </w:t>
            </w:r>
            <w:r w:rsidRPr="00353D38">
              <w:rPr>
                <w:rFonts w:ascii="Times New Roman" w:eastAsia="Times New Roman" w:hAnsi="Times New Roman" w:cs="Times New Roman"/>
                <w:i/>
                <w:iCs/>
                <w:color w:val="000000"/>
              </w:rPr>
              <w:t>CYP79D15</w:t>
            </w:r>
            <w:r w:rsidRPr="00353D38">
              <w:rPr>
                <w:rFonts w:ascii="Times New Roman" w:eastAsia="Times New Roman" w:hAnsi="Times New Roman" w:cs="Times New Roman"/>
                <w:color w:val="000000"/>
              </w:rPr>
              <w:t xml:space="preserve"> locus. </w:t>
            </w:r>
          </w:p>
        </w:tc>
      </w:tr>
      <w:tr w:rsidR="00695730" w:rsidRPr="00353D38" w14:paraId="171D279F" w14:textId="77777777" w:rsidTr="008A64E4">
        <w:trPr>
          <w:trHeight w:val="640"/>
        </w:trPr>
        <w:tc>
          <w:tcPr>
            <w:tcW w:w="24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8B0DC5" w14:textId="77777777" w:rsidR="00695730" w:rsidRPr="00353D38" w:rsidRDefault="00695730" w:rsidP="008A64E4">
            <w:pPr>
              <w:jc w:val="center"/>
              <w:rPr>
                <w:rFonts w:ascii="Times New Roman" w:eastAsia="Times New Roman" w:hAnsi="Times New Roman" w:cs="Times New Roman"/>
                <w:color w:val="000000"/>
              </w:rPr>
            </w:pPr>
            <w:r w:rsidRPr="00353D38">
              <w:rPr>
                <w:rFonts w:ascii="Times New Roman" w:eastAsia="Times New Roman" w:hAnsi="Times New Roman" w:cs="Times New Roman"/>
                <w:color w:val="000000"/>
              </w:rPr>
              <w:t xml:space="preserve">Frequency of dominant </w:t>
            </w:r>
            <w:r w:rsidRPr="00353D38">
              <w:rPr>
                <w:rFonts w:ascii="Times New Roman" w:eastAsia="Times New Roman" w:hAnsi="Times New Roman" w:cs="Times New Roman"/>
                <w:i/>
                <w:color w:val="000000"/>
              </w:rPr>
              <w:t>Li</w:t>
            </w:r>
            <w:r w:rsidRPr="00353D38">
              <w:rPr>
                <w:rFonts w:ascii="Times New Roman" w:eastAsia="Times New Roman" w:hAnsi="Times New Roman" w:cs="Times New Roman"/>
                <w:color w:val="000000"/>
              </w:rPr>
              <w:t xml:space="preserve"> </w:t>
            </w:r>
          </w:p>
        </w:tc>
        <w:tc>
          <w:tcPr>
            <w:tcW w:w="8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9BEE99" w14:textId="77777777" w:rsidR="00695730" w:rsidRPr="00353D38" w:rsidRDefault="00695730" w:rsidP="008A64E4">
            <w:pPr>
              <w:rPr>
                <w:rFonts w:ascii="Times New Roman" w:eastAsia="Times New Roman" w:hAnsi="Times New Roman" w:cs="Times New Roman"/>
                <w:color w:val="000000"/>
              </w:rPr>
            </w:pPr>
            <w:r w:rsidRPr="00353D38">
              <w:rPr>
                <w:rFonts w:ascii="Times New Roman" w:eastAsia="Times New Roman" w:hAnsi="Times New Roman" w:cs="Times New Roman"/>
                <w:color w:val="000000"/>
              </w:rPr>
              <w:t xml:space="preserve">Initial frequency of the dominant allele at the </w:t>
            </w:r>
            <w:r w:rsidRPr="00353D38">
              <w:rPr>
                <w:rFonts w:ascii="Times New Roman" w:eastAsia="Times New Roman" w:hAnsi="Times New Roman" w:cs="Times New Roman"/>
                <w:i/>
                <w:iCs/>
                <w:color w:val="000000"/>
              </w:rPr>
              <w:t>Li</w:t>
            </w:r>
            <w:r w:rsidRPr="00353D38">
              <w:rPr>
                <w:rFonts w:ascii="Times New Roman" w:eastAsia="Times New Roman" w:hAnsi="Times New Roman" w:cs="Times New Roman"/>
                <w:color w:val="000000"/>
              </w:rPr>
              <w:t xml:space="preserve"> locus. </w:t>
            </w:r>
          </w:p>
        </w:tc>
      </w:tr>
      <w:tr w:rsidR="00695730" w:rsidRPr="00353D38" w14:paraId="1200A3B5" w14:textId="77777777" w:rsidTr="008A64E4">
        <w:trPr>
          <w:trHeight w:val="640"/>
        </w:trPr>
        <w:tc>
          <w:tcPr>
            <w:tcW w:w="242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5485AF8A" w14:textId="77777777" w:rsidR="00695730" w:rsidRPr="00353D38" w:rsidRDefault="00695730" w:rsidP="008A64E4">
            <w:pPr>
              <w:jc w:val="center"/>
              <w:rPr>
                <w:rFonts w:ascii="Times New Roman" w:eastAsia="Times New Roman" w:hAnsi="Times New Roman" w:cs="Times New Roman"/>
                <w:color w:val="000000"/>
              </w:rPr>
            </w:pPr>
            <w:r w:rsidRPr="00353D38">
              <w:rPr>
                <w:rFonts w:ascii="Times New Roman" w:eastAsia="Times New Roman" w:hAnsi="Times New Roman" w:cs="Times New Roman"/>
                <w:color w:val="000000"/>
              </w:rPr>
              <w:t xml:space="preserve">Intrinsic rate of population </w:t>
            </w:r>
            <w:proofErr w:type="gramStart"/>
            <w:r w:rsidRPr="00353D38">
              <w:rPr>
                <w:rFonts w:ascii="Times New Roman" w:eastAsia="Times New Roman" w:hAnsi="Times New Roman" w:cs="Times New Roman"/>
                <w:color w:val="000000"/>
              </w:rPr>
              <w:t>increase</w:t>
            </w:r>
            <w:proofErr w:type="gramEnd"/>
          </w:p>
        </w:tc>
        <w:tc>
          <w:tcPr>
            <w:tcW w:w="876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27AC247D" w14:textId="77777777" w:rsidR="00695730" w:rsidRPr="00353D38" w:rsidRDefault="00695730" w:rsidP="008A64E4">
            <w:pPr>
              <w:rPr>
                <w:rFonts w:ascii="Times New Roman" w:eastAsia="Times New Roman" w:hAnsi="Times New Roman" w:cs="Times New Roman"/>
                <w:color w:val="000000"/>
              </w:rPr>
            </w:pPr>
            <w:r w:rsidRPr="00353D38">
              <w:rPr>
                <w:rFonts w:ascii="Times New Roman" w:eastAsia="Times New Roman" w:hAnsi="Times New Roman" w:cs="Times New Roman"/>
                <w:color w:val="000000"/>
              </w:rPr>
              <w:t xml:space="preserve">Intrinsic growth rate parameter used in logistic equation of population growth. Fixed at 1.5. </w:t>
            </w:r>
          </w:p>
        </w:tc>
      </w:tr>
      <w:tr w:rsidR="00695730" w:rsidRPr="00353D38" w14:paraId="401B5AD9" w14:textId="77777777" w:rsidTr="008A64E4">
        <w:trPr>
          <w:trHeight w:val="640"/>
        </w:trPr>
        <w:tc>
          <w:tcPr>
            <w:tcW w:w="24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95177E" w14:textId="77777777" w:rsidR="00695730" w:rsidRPr="00353D38" w:rsidRDefault="00695730" w:rsidP="008A64E4">
            <w:pPr>
              <w:jc w:val="center"/>
              <w:rPr>
                <w:rFonts w:ascii="Times New Roman" w:eastAsia="Times New Roman" w:hAnsi="Times New Roman" w:cs="Times New Roman"/>
                <w:color w:val="000000"/>
              </w:rPr>
            </w:pPr>
            <w:r w:rsidRPr="00353D38">
              <w:rPr>
                <w:rFonts w:ascii="Times New Roman" w:eastAsia="Times New Roman" w:hAnsi="Times New Roman" w:cs="Times New Roman"/>
                <w:color w:val="000000"/>
              </w:rPr>
              <w:t>Number of generations</w:t>
            </w:r>
          </w:p>
        </w:tc>
        <w:tc>
          <w:tcPr>
            <w:tcW w:w="8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B31438" w14:textId="77777777" w:rsidR="00695730" w:rsidRPr="00353D38" w:rsidRDefault="00695730" w:rsidP="008A64E4">
            <w:pPr>
              <w:rPr>
                <w:rFonts w:ascii="Times New Roman" w:eastAsia="Times New Roman" w:hAnsi="Times New Roman" w:cs="Times New Roman"/>
                <w:color w:val="000000"/>
              </w:rPr>
            </w:pPr>
            <w:r w:rsidRPr="00353D38">
              <w:rPr>
                <w:rFonts w:ascii="Times New Roman" w:eastAsia="Times New Roman" w:hAnsi="Times New Roman" w:cs="Times New Roman"/>
                <w:color w:val="000000"/>
              </w:rPr>
              <w:t>Number of generations to run simulations once all patched on the landscape have been colonized with populations. Fixed at 500</w:t>
            </w:r>
          </w:p>
        </w:tc>
      </w:tr>
      <w:tr w:rsidR="00695730" w:rsidRPr="00353D38" w14:paraId="51A80411" w14:textId="77777777" w:rsidTr="008A64E4">
        <w:trPr>
          <w:trHeight w:val="640"/>
        </w:trPr>
        <w:tc>
          <w:tcPr>
            <w:tcW w:w="242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7478FAA4" w14:textId="77777777" w:rsidR="00695730" w:rsidRPr="00353D38" w:rsidRDefault="00695730" w:rsidP="008A64E4">
            <w:pPr>
              <w:jc w:val="center"/>
              <w:rPr>
                <w:rFonts w:ascii="Times New Roman" w:eastAsia="Times New Roman" w:hAnsi="Times New Roman" w:cs="Times New Roman"/>
                <w:color w:val="000000"/>
              </w:rPr>
            </w:pPr>
            <w:r w:rsidRPr="00353D38">
              <w:rPr>
                <w:rFonts w:ascii="Times New Roman" w:eastAsia="Times New Roman" w:hAnsi="Times New Roman" w:cs="Times New Roman"/>
                <w:color w:val="000000"/>
              </w:rPr>
              <w:t>Number of iterations</w:t>
            </w:r>
          </w:p>
        </w:tc>
        <w:tc>
          <w:tcPr>
            <w:tcW w:w="876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60344E2D" w14:textId="77777777" w:rsidR="00695730" w:rsidRPr="00353D38" w:rsidRDefault="00695730" w:rsidP="008A64E4">
            <w:pPr>
              <w:rPr>
                <w:rFonts w:ascii="Times New Roman" w:eastAsia="Times New Roman" w:hAnsi="Times New Roman" w:cs="Times New Roman"/>
                <w:color w:val="000000"/>
              </w:rPr>
            </w:pPr>
            <w:r w:rsidRPr="00353D38">
              <w:rPr>
                <w:rFonts w:ascii="Times New Roman" w:eastAsia="Times New Roman" w:hAnsi="Times New Roman" w:cs="Times New Roman"/>
                <w:color w:val="000000"/>
              </w:rPr>
              <w:t>Number of iterations to run to run for each simulated scenario (see Table 2). Fixed at 1000.</w:t>
            </w:r>
          </w:p>
        </w:tc>
      </w:tr>
    </w:tbl>
    <w:p w14:paraId="35B0D359" w14:textId="77777777" w:rsidR="00695730" w:rsidRPr="00353D38" w:rsidRDefault="00695730" w:rsidP="00695730">
      <w:pPr>
        <w:rPr>
          <w:rFonts w:ascii="Times New Roman" w:hAnsi="Times New Roman" w:cs="Times New Roman"/>
        </w:rPr>
      </w:pPr>
    </w:p>
    <w:p w14:paraId="5BA8C8A2" w14:textId="77777777" w:rsidR="00695730" w:rsidRPr="00353D38" w:rsidRDefault="00695730" w:rsidP="00695730">
      <w:pPr>
        <w:rPr>
          <w:rFonts w:ascii="Times New Roman" w:hAnsi="Times New Roman" w:cs="Times New Roman"/>
        </w:rPr>
      </w:pPr>
    </w:p>
    <w:p w14:paraId="7525DDBE" w14:textId="77777777" w:rsidR="00695730" w:rsidRPr="00353D38" w:rsidRDefault="00695730" w:rsidP="00695730">
      <w:pPr>
        <w:rPr>
          <w:rFonts w:ascii="Times New Roman" w:hAnsi="Times New Roman" w:cs="Times New Roman"/>
        </w:rPr>
        <w:sectPr w:rsidR="00695730" w:rsidRPr="00353D38" w:rsidSect="005433A8">
          <w:pgSz w:w="15840" w:h="12240" w:orient="landscape"/>
          <w:pgMar w:top="720" w:right="720" w:bottom="720" w:left="720" w:header="708" w:footer="708" w:gutter="0"/>
          <w:cols w:space="708"/>
          <w:docGrid w:linePitch="360"/>
        </w:sectPr>
      </w:pPr>
    </w:p>
    <w:p w14:paraId="48B8BBA2" w14:textId="77777777" w:rsidR="00695730" w:rsidRPr="00353D38" w:rsidRDefault="00695730" w:rsidP="00695730">
      <w:pPr>
        <w:rPr>
          <w:rFonts w:ascii="Times New Roman" w:hAnsi="Times New Roman" w:cs="Times New Roman"/>
        </w:rPr>
      </w:pPr>
      <w:r w:rsidRPr="00353D38">
        <w:rPr>
          <w:rFonts w:ascii="Times New Roman" w:hAnsi="Times New Roman" w:cs="Times New Roman"/>
          <w:noProof/>
        </w:rPr>
        <w:drawing>
          <wp:inline distT="0" distB="0" distL="0" distR="0" wp14:anchorId="6B3B3BE9" wp14:editId="5A7637D4">
            <wp:extent cx="5943600" cy="3992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92880"/>
                    </a:xfrm>
                    <a:prstGeom prst="rect">
                      <a:avLst/>
                    </a:prstGeom>
                  </pic:spPr>
                </pic:pic>
              </a:graphicData>
            </a:graphic>
          </wp:inline>
        </w:drawing>
      </w:r>
    </w:p>
    <w:p w14:paraId="72030832" w14:textId="77777777" w:rsidR="00695730" w:rsidRPr="00353D38" w:rsidRDefault="00695730" w:rsidP="00695730">
      <w:pPr>
        <w:rPr>
          <w:rFonts w:ascii="Times New Roman" w:hAnsi="Times New Roman" w:cs="Times New Roman"/>
        </w:rPr>
      </w:pPr>
      <w:r w:rsidRPr="00353D38">
        <w:rPr>
          <w:rFonts w:ascii="Times New Roman" w:hAnsi="Times New Roman" w:cs="Times New Roman"/>
          <w:b/>
        </w:rPr>
        <w:t xml:space="preserve">Figure 2: </w:t>
      </w:r>
      <w:r w:rsidRPr="00353D38">
        <w:rPr>
          <w:rFonts w:ascii="Times New Roman" w:hAnsi="Times New Roman" w:cs="Times New Roman"/>
        </w:rPr>
        <w:t>Diagrammatic representation of simulations examining the effects of genetic drift, gene flow and selection on spatial clines in HCN. We manipulated the effects of drift in two ways: (A) By creating a spatial gradient in carrying capacity (</w:t>
      </w:r>
      <w:r w:rsidRPr="00353D38">
        <w:rPr>
          <w:rFonts w:ascii="Times New Roman" w:hAnsi="Times New Roman" w:cs="Times New Roman"/>
          <w:i/>
        </w:rPr>
        <w:t>K</w:t>
      </w:r>
      <w:r w:rsidRPr="00353D38">
        <w:rPr>
          <w:rFonts w:ascii="Times New Roman" w:hAnsi="Times New Roman" w:cs="Times New Roman"/>
        </w:rPr>
        <w:t>) across the linear matrix, thereby placing an upper limit on the population size (</w:t>
      </w:r>
      <w:r w:rsidRPr="00353D38">
        <w:rPr>
          <w:rFonts w:ascii="Times New Roman" w:hAnsi="Times New Roman" w:cs="Times New Roman"/>
          <w:i/>
        </w:rPr>
        <w:t>N</w:t>
      </w:r>
      <w:r w:rsidRPr="00353D38">
        <w:rPr>
          <w:rFonts w:ascii="Times New Roman" w:hAnsi="Times New Roman" w:cs="Times New Roman"/>
        </w:rPr>
        <w:t>) in each population. For most simulations (see Table 2), population size was greatest in the rural-most population (</w:t>
      </w:r>
      <w:r w:rsidRPr="00353D38">
        <w:rPr>
          <w:rFonts w:ascii="Times New Roman" w:hAnsi="Times New Roman" w:cs="Times New Roman"/>
          <w:i/>
        </w:rPr>
        <w:t>N</w:t>
      </w:r>
      <w:r w:rsidRPr="00353D38">
        <w:rPr>
          <w:rFonts w:ascii="Times New Roman" w:hAnsi="Times New Roman" w:cs="Times New Roman"/>
        </w:rPr>
        <w:t xml:space="preserve"> = 1000) and declined linearly to the urban-most population (</w:t>
      </w:r>
      <w:r w:rsidRPr="00353D38">
        <w:rPr>
          <w:rFonts w:ascii="Times New Roman" w:hAnsi="Times New Roman" w:cs="Times New Roman"/>
          <w:i/>
        </w:rPr>
        <w:t>N</w:t>
      </w:r>
      <w:r w:rsidRPr="00353D38">
        <w:rPr>
          <w:rFonts w:ascii="Times New Roman" w:hAnsi="Times New Roman" w:cs="Times New Roman"/>
        </w:rPr>
        <w:t xml:space="preserve"> = 10). In this case, all patches (separated by solid vertical lines) started with populations at carrying capacity in generation one (represented by grey filling of patches). (B) Through serial founder events during the colonization of the urban environment, beginning with a single rural population at carrying capacity. Populations could only colonize adjacent patches and the proportion of founding alleles was varied to control the strength of drift (i.e. lower proportion = stronger drift). (C) Schematic of the order of events during simulations of drift scenario 2 (i.e. B, numbers represent order of events). Boxes represent a single population as it proceeds through the simulations. Upon colonization, populations first grow according to a logistic growth model (growth rate [r] = 1.5). Populations are then subject to selection, followed by migration. Every generation, we track the frequency of dominant alleles at both loci underlying HCN production (i.e. </w:t>
      </w:r>
      <w:r w:rsidRPr="00353D38">
        <w:rPr>
          <w:rFonts w:ascii="Times New Roman" w:hAnsi="Times New Roman" w:cs="Times New Roman"/>
          <w:i/>
        </w:rPr>
        <w:t xml:space="preserve">CYP79D15 </w:t>
      </w:r>
      <w:r w:rsidRPr="00353D38">
        <w:rPr>
          <w:rFonts w:ascii="Times New Roman" w:hAnsi="Times New Roman" w:cs="Times New Roman"/>
        </w:rPr>
        <w:t xml:space="preserve">and </w:t>
      </w:r>
      <w:r w:rsidRPr="00353D38">
        <w:rPr>
          <w:rFonts w:ascii="Times New Roman" w:hAnsi="Times New Roman" w:cs="Times New Roman"/>
          <w:i/>
        </w:rPr>
        <w:t>Li</w:t>
      </w:r>
      <w:r w:rsidRPr="00353D38">
        <w:rPr>
          <w:rFonts w:ascii="Times New Roman" w:hAnsi="Times New Roman" w:cs="Times New Roman"/>
        </w:rPr>
        <w:t xml:space="preserve">) and the frequency of HCN within each population in the matrix. </w:t>
      </w:r>
    </w:p>
    <w:p w14:paraId="795E57E7" w14:textId="77777777" w:rsidR="00695730" w:rsidRPr="00353D38" w:rsidRDefault="00695730" w:rsidP="00695730">
      <w:pPr>
        <w:rPr>
          <w:rFonts w:ascii="Times New Roman" w:hAnsi="Times New Roman" w:cs="Times New Roman"/>
        </w:rPr>
      </w:pPr>
    </w:p>
    <w:p w14:paraId="335F2EEE" w14:textId="77777777" w:rsidR="00695730" w:rsidRPr="00353D38" w:rsidRDefault="00695730" w:rsidP="00695730">
      <w:pPr>
        <w:rPr>
          <w:rFonts w:ascii="Times New Roman" w:hAnsi="Times New Roman" w:cs="Times New Roman"/>
        </w:rPr>
        <w:sectPr w:rsidR="00695730" w:rsidRPr="00353D38" w:rsidSect="00621AA0">
          <w:pgSz w:w="12240" w:h="15840"/>
          <w:pgMar w:top="1440" w:right="1440" w:bottom="1440" w:left="1440" w:header="708" w:footer="708" w:gutter="0"/>
          <w:cols w:space="708"/>
          <w:docGrid w:linePitch="360"/>
        </w:sectPr>
      </w:pPr>
    </w:p>
    <w:p w14:paraId="65983D98" w14:textId="77777777" w:rsidR="00695730" w:rsidRPr="00353D38" w:rsidRDefault="00695730" w:rsidP="00695730">
      <w:pPr>
        <w:rPr>
          <w:rFonts w:ascii="Times New Roman" w:hAnsi="Times New Roman" w:cs="Times New Roman"/>
        </w:rPr>
      </w:pPr>
      <w:r w:rsidRPr="00353D38">
        <w:rPr>
          <w:rFonts w:ascii="Times New Roman" w:hAnsi="Times New Roman" w:cs="Times New Roman"/>
          <w:noProof/>
        </w:rPr>
        <w:drawing>
          <wp:inline distT="0" distB="0" distL="0" distR="0" wp14:anchorId="0448A64C" wp14:editId="722062C2">
            <wp:extent cx="5943600" cy="276733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67330"/>
                    </a:xfrm>
                    <a:prstGeom prst="rect">
                      <a:avLst/>
                    </a:prstGeom>
                  </pic:spPr>
                </pic:pic>
              </a:graphicData>
            </a:graphic>
          </wp:inline>
        </w:drawing>
      </w:r>
    </w:p>
    <w:p w14:paraId="1C7FE7F5" w14:textId="77777777" w:rsidR="00695730" w:rsidRPr="00353D38" w:rsidRDefault="00695730" w:rsidP="00695730">
      <w:pPr>
        <w:rPr>
          <w:rFonts w:ascii="Times New Roman" w:hAnsi="Times New Roman" w:cs="Times New Roman"/>
        </w:rPr>
      </w:pPr>
      <w:r w:rsidRPr="00353D38">
        <w:rPr>
          <w:rFonts w:ascii="Times New Roman" w:hAnsi="Times New Roman" w:cs="Times New Roman"/>
          <w:b/>
        </w:rPr>
        <w:t xml:space="preserve">Figure 3: </w:t>
      </w:r>
      <w:r w:rsidRPr="00353D38">
        <w:rPr>
          <w:rFonts w:ascii="Times New Roman" w:hAnsi="Times New Roman" w:cs="Times New Roman"/>
        </w:rPr>
        <w:t xml:space="preserve">The strength of selecting favoring cyanogenic (i.e. HCN+) or </w:t>
      </w:r>
      <w:proofErr w:type="spellStart"/>
      <w:r w:rsidRPr="00353D38">
        <w:rPr>
          <w:rFonts w:ascii="Times New Roman" w:hAnsi="Times New Roman" w:cs="Times New Roman"/>
        </w:rPr>
        <w:t>acyanogenic</w:t>
      </w:r>
      <w:proofErr w:type="spellEnd"/>
      <w:r w:rsidRPr="00353D38">
        <w:rPr>
          <w:rFonts w:ascii="Times New Roman" w:hAnsi="Times New Roman" w:cs="Times New Roman"/>
        </w:rPr>
        <w:t xml:space="preserve"> (i.e. HCN–) genotypes depended on the population’s position on the landscape. We first defined a maximum selection coefficient (-</w:t>
      </w:r>
      <w:r w:rsidRPr="00353D38">
        <w:rPr>
          <w:rFonts w:ascii="Times New Roman" w:hAnsi="Times New Roman" w:cs="Times New Roman"/>
          <w:i/>
        </w:rPr>
        <w:t xml:space="preserve">s </w:t>
      </w:r>
      <w:r w:rsidRPr="00353D38">
        <w:rPr>
          <w:rFonts w:ascii="Times New Roman" w:hAnsi="Times New Roman" w:cs="Times New Roman"/>
        </w:rPr>
        <w:t xml:space="preserve">to </w:t>
      </w:r>
      <w:r w:rsidRPr="00353D38">
        <w:rPr>
          <w:rFonts w:ascii="Times New Roman" w:hAnsi="Times New Roman" w:cs="Times New Roman"/>
          <w:i/>
        </w:rPr>
        <w:t>s</w:t>
      </w:r>
      <w:r w:rsidRPr="00353D38">
        <w:rPr>
          <w:rFonts w:ascii="Times New Roman" w:hAnsi="Times New Roman" w:cs="Times New Roman"/>
        </w:rPr>
        <w:t xml:space="preserve">), which favoured HCN+ genotypes in rural populations and </w:t>
      </w:r>
      <w:proofErr w:type="spellStart"/>
      <w:r w:rsidRPr="00353D38">
        <w:rPr>
          <w:rFonts w:ascii="Times New Roman" w:hAnsi="Times New Roman" w:cs="Times New Roman"/>
        </w:rPr>
        <w:t>acyanogenic</w:t>
      </w:r>
      <w:proofErr w:type="spellEnd"/>
      <w:r w:rsidRPr="00353D38">
        <w:rPr>
          <w:rFonts w:ascii="Times New Roman" w:hAnsi="Times New Roman" w:cs="Times New Roman"/>
        </w:rPr>
        <w:t xml:space="preserve"> HCN– genotypes in urban populations. The selection coefficient varied linearly across the matrix such that HCN+ and HCN– genotypes had equal fitness in the central population of the landscape (i.e. population 20). </w:t>
      </w:r>
    </w:p>
    <w:p w14:paraId="71F25F84" w14:textId="77777777" w:rsidR="00695730" w:rsidRPr="00353D38" w:rsidRDefault="00695730" w:rsidP="00695730">
      <w:pPr>
        <w:rPr>
          <w:rFonts w:ascii="Times New Roman" w:hAnsi="Times New Roman" w:cs="Times New Roman"/>
        </w:rPr>
      </w:pPr>
    </w:p>
    <w:p w14:paraId="7A475006" w14:textId="77777777" w:rsidR="005433A8" w:rsidRPr="00353D38" w:rsidRDefault="005433A8" w:rsidP="00695730">
      <w:pPr>
        <w:rPr>
          <w:rFonts w:ascii="Times New Roman" w:hAnsi="Times New Roman" w:cs="Times New Roman"/>
        </w:rPr>
        <w:sectPr w:rsidR="005433A8" w:rsidRPr="00353D38" w:rsidSect="00621AA0">
          <w:pgSz w:w="12240" w:h="15840"/>
          <w:pgMar w:top="1440" w:right="1440" w:bottom="1440" w:left="1440" w:header="708" w:footer="708" w:gutter="0"/>
          <w:cols w:space="708"/>
          <w:docGrid w:linePitch="360"/>
        </w:sectPr>
      </w:pPr>
    </w:p>
    <w:p w14:paraId="1CD5E6CD" w14:textId="77777777" w:rsidR="00695730" w:rsidRPr="00353D38" w:rsidRDefault="00695730" w:rsidP="00695730">
      <w:pPr>
        <w:rPr>
          <w:rFonts w:ascii="Times New Roman" w:hAnsi="Times New Roman" w:cs="Times New Roman"/>
        </w:rPr>
      </w:pPr>
      <w:r w:rsidRPr="00353D38">
        <w:rPr>
          <w:rFonts w:ascii="Times New Roman" w:hAnsi="Times New Roman" w:cs="Times New Roman"/>
          <w:b/>
        </w:rPr>
        <w:t xml:space="preserve">Table 2: </w:t>
      </w:r>
      <w:r w:rsidRPr="00353D38">
        <w:rPr>
          <w:rFonts w:ascii="Times New Roman" w:hAnsi="Times New Roman" w:cs="Times New Roman"/>
        </w:rPr>
        <w:t xml:space="preserve">Details for all eight cases we simulated exploring the combined effects of drift, migration and selection on the formation of clines in </w:t>
      </w:r>
      <w:proofErr w:type="spellStart"/>
      <w:r w:rsidRPr="00353D38">
        <w:rPr>
          <w:rFonts w:ascii="Times New Roman" w:hAnsi="Times New Roman" w:cs="Times New Roman"/>
        </w:rPr>
        <w:t>cyanogenesis</w:t>
      </w:r>
      <w:proofErr w:type="spellEnd"/>
      <w:r w:rsidRPr="00353D38">
        <w:rPr>
          <w:rFonts w:ascii="Times New Roman" w:hAnsi="Times New Roman" w:cs="Times New Roman"/>
        </w:rPr>
        <w:t xml:space="preserve">. Rows highlighted in grey implement drift scenario 1 and do not include colonization dynamics. Rows in white implement drift scenario 2 and include colonization through serial founder effects. </w:t>
      </w:r>
    </w:p>
    <w:tbl>
      <w:tblPr>
        <w:tblW w:w="5000" w:type="pct"/>
        <w:jc w:val="center"/>
        <w:tblLook w:val="04A0" w:firstRow="1" w:lastRow="0" w:firstColumn="1" w:lastColumn="0" w:noHBand="0" w:noVBand="1"/>
      </w:tblPr>
      <w:tblGrid>
        <w:gridCol w:w="2878"/>
        <w:gridCol w:w="2878"/>
        <w:gridCol w:w="2878"/>
        <w:gridCol w:w="2878"/>
        <w:gridCol w:w="2878"/>
      </w:tblGrid>
      <w:tr w:rsidR="00F53E83" w:rsidRPr="00353D38" w14:paraId="355BDA99" w14:textId="77777777" w:rsidTr="00072389">
        <w:trPr>
          <w:trHeight w:val="612"/>
          <w:jc w:val="center"/>
        </w:trPr>
        <w:tc>
          <w:tcPr>
            <w:tcW w:w="1000" w:type="pct"/>
            <w:tcBorders>
              <w:top w:val="single" w:sz="4" w:space="0" w:color="auto"/>
              <w:left w:val="single" w:sz="4" w:space="0" w:color="auto"/>
              <w:bottom w:val="double" w:sz="4" w:space="0" w:color="auto"/>
              <w:right w:val="single" w:sz="4" w:space="0" w:color="auto"/>
            </w:tcBorders>
            <w:shd w:val="clear" w:color="auto" w:fill="auto"/>
            <w:vAlign w:val="center"/>
            <w:hideMark/>
          </w:tcPr>
          <w:p w14:paraId="5503FA3F" w14:textId="77777777" w:rsidR="00F53E83" w:rsidRPr="00353D38" w:rsidRDefault="00F53E83" w:rsidP="00643CC7">
            <w:pPr>
              <w:jc w:val="center"/>
              <w:rPr>
                <w:rFonts w:ascii="Times New Roman" w:eastAsia="Times New Roman" w:hAnsi="Times New Roman" w:cs="Times New Roman"/>
                <w:b/>
                <w:bCs/>
                <w:color w:val="000000"/>
              </w:rPr>
            </w:pPr>
            <w:r w:rsidRPr="00353D38">
              <w:rPr>
                <w:rFonts w:ascii="Times New Roman" w:eastAsia="Times New Roman" w:hAnsi="Times New Roman" w:cs="Times New Roman"/>
                <w:b/>
                <w:bCs/>
                <w:color w:val="000000"/>
              </w:rPr>
              <w:t>Mechanisms explored</w:t>
            </w:r>
          </w:p>
        </w:tc>
        <w:tc>
          <w:tcPr>
            <w:tcW w:w="1000" w:type="pct"/>
            <w:tcBorders>
              <w:top w:val="single" w:sz="4" w:space="0" w:color="auto"/>
              <w:left w:val="single" w:sz="4" w:space="0" w:color="auto"/>
              <w:bottom w:val="double" w:sz="4" w:space="0" w:color="auto"/>
              <w:right w:val="single" w:sz="4" w:space="0" w:color="auto"/>
            </w:tcBorders>
            <w:shd w:val="clear" w:color="auto" w:fill="auto"/>
            <w:vAlign w:val="center"/>
            <w:hideMark/>
          </w:tcPr>
          <w:p w14:paraId="14A4306F" w14:textId="77777777" w:rsidR="00F53E83" w:rsidRPr="00353D38" w:rsidRDefault="00F53E83" w:rsidP="00643CC7">
            <w:pPr>
              <w:jc w:val="center"/>
              <w:rPr>
                <w:rFonts w:ascii="Times New Roman" w:eastAsia="Times New Roman" w:hAnsi="Times New Roman" w:cs="Times New Roman"/>
                <w:b/>
                <w:bCs/>
                <w:color w:val="000000"/>
              </w:rPr>
            </w:pPr>
            <w:r w:rsidRPr="00353D38">
              <w:rPr>
                <w:rFonts w:ascii="Times New Roman" w:eastAsia="Times New Roman" w:hAnsi="Times New Roman" w:cs="Times New Roman"/>
                <w:b/>
                <w:bCs/>
                <w:color w:val="000000"/>
              </w:rPr>
              <w:t>Parameters controlling drift</w:t>
            </w:r>
          </w:p>
        </w:tc>
        <w:tc>
          <w:tcPr>
            <w:tcW w:w="1000" w:type="pct"/>
            <w:tcBorders>
              <w:top w:val="single" w:sz="4" w:space="0" w:color="auto"/>
              <w:left w:val="single" w:sz="4" w:space="0" w:color="auto"/>
              <w:bottom w:val="double" w:sz="4" w:space="0" w:color="auto"/>
              <w:right w:val="single" w:sz="4" w:space="0" w:color="auto"/>
            </w:tcBorders>
            <w:shd w:val="clear" w:color="auto" w:fill="auto"/>
            <w:vAlign w:val="center"/>
            <w:hideMark/>
          </w:tcPr>
          <w:p w14:paraId="79E2DB3A" w14:textId="77777777" w:rsidR="00F53E83" w:rsidRPr="00353D38" w:rsidRDefault="00F53E83" w:rsidP="00643CC7">
            <w:pPr>
              <w:jc w:val="center"/>
              <w:rPr>
                <w:rFonts w:ascii="Times New Roman" w:eastAsia="Times New Roman" w:hAnsi="Times New Roman" w:cs="Times New Roman"/>
                <w:b/>
                <w:bCs/>
                <w:color w:val="000000"/>
              </w:rPr>
            </w:pPr>
            <w:r w:rsidRPr="00353D38">
              <w:rPr>
                <w:rFonts w:ascii="Times New Roman" w:eastAsia="Times New Roman" w:hAnsi="Times New Roman" w:cs="Times New Roman"/>
                <w:b/>
                <w:bCs/>
                <w:color w:val="000000"/>
              </w:rPr>
              <w:t>Initial allele frequencies‡</w:t>
            </w:r>
          </w:p>
        </w:tc>
        <w:tc>
          <w:tcPr>
            <w:tcW w:w="1000" w:type="pct"/>
            <w:tcBorders>
              <w:top w:val="single" w:sz="4" w:space="0" w:color="auto"/>
              <w:left w:val="single" w:sz="4" w:space="0" w:color="auto"/>
              <w:bottom w:val="double" w:sz="4" w:space="0" w:color="auto"/>
              <w:right w:val="single" w:sz="4" w:space="0" w:color="auto"/>
            </w:tcBorders>
            <w:shd w:val="clear" w:color="auto" w:fill="auto"/>
            <w:vAlign w:val="center"/>
            <w:hideMark/>
          </w:tcPr>
          <w:p w14:paraId="0F013629" w14:textId="77777777" w:rsidR="00F53E83" w:rsidRPr="00353D38" w:rsidRDefault="00F53E83" w:rsidP="00643CC7">
            <w:pPr>
              <w:jc w:val="center"/>
              <w:rPr>
                <w:rFonts w:ascii="Times New Roman" w:eastAsia="Times New Roman" w:hAnsi="Times New Roman" w:cs="Times New Roman"/>
                <w:b/>
                <w:bCs/>
                <w:color w:val="000000"/>
              </w:rPr>
            </w:pPr>
            <w:r w:rsidRPr="00353D38">
              <w:rPr>
                <w:rFonts w:ascii="Times New Roman" w:eastAsia="Times New Roman" w:hAnsi="Times New Roman" w:cs="Times New Roman"/>
                <w:b/>
                <w:bCs/>
                <w:color w:val="000000"/>
              </w:rPr>
              <w:t>Selection coefficient</w:t>
            </w:r>
          </w:p>
        </w:tc>
        <w:tc>
          <w:tcPr>
            <w:tcW w:w="1000" w:type="pct"/>
            <w:tcBorders>
              <w:top w:val="single" w:sz="4" w:space="0" w:color="auto"/>
              <w:left w:val="single" w:sz="4" w:space="0" w:color="auto"/>
              <w:bottom w:val="double" w:sz="4" w:space="0" w:color="auto"/>
              <w:right w:val="single" w:sz="4" w:space="0" w:color="auto"/>
            </w:tcBorders>
            <w:shd w:val="clear" w:color="auto" w:fill="auto"/>
            <w:vAlign w:val="center"/>
            <w:hideMark/>
          </w:tcPr>
          <w:p w14:paraId="3C878090" w14:textId="77777777" w:rsidR="00F53E83" w:rsidRPr="00353D38" w:rsidRDefault="00F53E83" w:rsidP="00643CC7">
            <w:pPr>
              <w:jc w:val="center"/>
              <w:rPr>
                <w:rFonts w:ascii="Times New Roman" w:eastAsia="Times New Roman" w:hAnsi="Times New Roman" w:cs="Times New Roman"/>
                <w:b/>
                <w:bCs/>
                <w:color w:val="000000"/>
              </w:rPr>
            </w:pPr>
            <w:r w:rsidRPr="00353D38">
              <w:rPr>
                <w:rFonts w:ascii="Times New Roman" w:eastAsia="Times New Roman" w:hAnsi="Times New Roman" w:cs="Times New Roman"/>
                <w:b/>
                <w:bCs/>
                <w:color w:val="000000"/>
              </w:rPr>
              <w:t>Migration rates</w:t>
            </w:r>
          </w:p>
        </w:tc>
      </w:tr>
      <w:tr w:rsidR="00F53E83" w:rsidRPr="00353D38" w14:paraId="1E245F09" w14:textId="77777777" w:rsidTr="00072389">
        <w:trPr>
          <w:jc w:val="center"/>
        </w:trPr>
        <w:tc>
          <w:tcPr>
            <w:tcW w:w="5000" w:type="pct"/>
            <w:gridSpan w:val="5"/>
            <w:tcBorders>
              <w:top w:val="double" w:sz="4" w:space="0" w:color="auto"/>
              <w:left w:val="single" w:sz="4" w:space="0" w:color="auto"/>
              <w:bottom w:val="single" w:sz="18" w:space="0" w:color="auto"/>
              <w:right w:val="single" w:sz="4" w:space="0" w:color="auto"/>
            </w:tcBorders>
            <w:shd w:val="clear" w:color="auto" w:fill="auto"/>
            <w:vAlign w:val="center"/>
          </w:tcPr>
          <w:p w14:paraId="1FDDE199" w14:textId="77777777" w:rsidR="00F53E83" w:rsidRPr="00353D38" w:rsidRDefault="00F53E83" w:rsidP="00643CC7">
            <w:pPr>
              <w:jc w:val="center"/>
              <w:rPr>
                <w:rFonts w:ascii="Times New Roman" w:eastAsia="Times New Roman" w:hAnsi="Times New Roman" w:cs="Times New Roman"/>
                <w:i/>
                <w:color w:val="000000"/>
              </w:rPr>
            </w:pPr>
            <w:r w:rsidRPr="00353D38">
              <w:rPr>
                <w:rFonts w:ascii="Times New Roman" w:eastAsia="Times New Roman" w:hAnsi="Times New Roman" w:cs="Times New Roman"/>
                <w:i/>
                <w:color w:val="000000"/>
              </w:rPr>
              <w:t>Drift scenario 1: Gradient in maximum population size</w:t>
            </w:r>
          </w:p>
        </w:tc>
      </w:tr>
      <w:tr w:rsidR="00F53E83" w:rsidRPr="00353D38" w14:paraId="6AA29C69" w14:textId="77777777" w:rsidTr="00072389">
        <w:trPr>
          <w:jc w:val="center"/>
        </w:trPr>
        <w:tc>
          <w:tcPr>
            <w:tcW w:w="1000" w:type="pct"/>
            <w:tcBorders>
              <w:top w:val="single" w:sz="18" w:space="0" w:color="auto"/>
              <w:left w:val="single" w:sz="4" w:space="0" w:color="auto"/>
              <w:bottom w:val="single" w:sz="4" w:space="0" w:color="auto"/>
              <w:right w:val="single" w:sz="4" w:space="0" w:color="auto"/>
            </w:tcBorders>
            <w:shd w:val="clear" w:color="auto" w:fill="auto"/>
            <w:vAlign w:val="center"/>
            <w:hideMark/>
          </w:tcPr>
          <w:p w14:paraId="745E9570" w14:textId="77777777" w:rsidR="00F53E83" w:rsidRPr="00353D38" w:rsidRDefault="00F53E83" w:rsidP="00F53E83">
            <w:pPr>
              <w:jc w:val="center"/>
              <w:rPr>
                <w:rFonts w:ascii="Times New Roman" w:eastAsia="Times New Roman" w:hAnsi="Times New Roman" w:cs="Times New Roman"/>
                <w:color w:val="000000"/>
              </w:rPr>
            </w:pPr>
            <w:r w:rsidRPr="00353D38">
              <w:rPr>
                <w:rFonts w:ascii="Times New Roman" w:eastAsia="Times New Roman" w:hAnsi="Times New Roman" w:cs="Times New Roman"/>
                <w:color w:val="000000"/>
              </w:rPr>
              <w:t xml:space="preserve">Drift </w:t>
            </w:r>
          </w:p>
        </w:tc>
        <w:tc>
          <w:tcPr>
            <w:tcW w:w="1000" w:type="pct"/>
            <w:tcBorders>
              <w:top w:val="single" w:sz="18" w:space="0" w:color="auto"/>
              <w:left w:val="single" w:sz="4" w:space="0" w:color="auto"/>
              <w:bottom w:val="single" w:sz="4" w:space="0" w:color="auto"/>
              <w:right w:val="single" w:sz="4" w:space="0" w:color="auto"/>
            </w:tcBorders>
            <w:shd w:val="clear" w:color="auto" w:fill="auto"/>
            <w:vAlign w:val="center"/>
            <w:hideMark/>
          </w:tcPr>
          <w:p w14:paraId="6B97DA3A" w14:textId="77777777" w:rsidR="00F53E83" w:rsidRPr="00353D38" w:rsidRDefault="00F53E83" w:rsidP="00643CC7">
            <w:pPr>
              <w:jc w:val="center"/>
              <w:rPr>
                <w:rFonts w:ascii="Times New Roman" w:eastAsia="Times New Roman" w:hAnsi="Times New Roman" w:cs="Times New Roman"/>
                <w:color w:val="000000"/>
              </w:rPr>
            </w:pPr>
            <w:r w:rsidRPr="00353D38">
              <w:rPr>
                <w:rFonts w:ascii="Times New Roman" w:eastAsia="Times New Roman" w:hAnsi="Times New Roman" w:cs="Times New Roman"/>
                <w:color w:val="000000"/>
              </w:rPr>
              <w:t>Max K = 1000 (Rural);</w:t>
            </w:r>
          </w:p>
          <w:p w14:paraId="3B9BDCAE" w14:textId="77777777" w:rsidR="00F53E83" w:rsidRPr="00353D38" w:rsidRDefault="00F53E83" w:rsidP="00643CC7">
            <w:pPr>
              <w:jc w:val="center"/>
              <w:rPr>
                <w:rFonts w:ascii="Times New Roman" w:eastAsia="Times New Roman" w:hAnsi="Times New Roman" w:cs="Times New Roman"/>
                <w:color w:val="000000"/>
              </w:rPr>
            </w:pPr>
            <w:r w:rsidRPr="00353D38">
              <w:rPr>
                <w:rFonts w:ascii="Times New Roman" w:eastAsia="Times New Roman" w:hAnsi="Times New Roman" w:cs="Times New Roman"/>
                <w:color w:val="000000"/>
              </w:rPr>
              <w:t>Min K = 10; 100; 500; 1000 (Urban)</w:t>
            </w:r>
          </w:p>
        </w:tc>
        <w:tc>
          <w:tcPr>
            <w:tcW w:w="1000" w:type="pct"/>
            <w:tcBorders>
              <w:top w:val="single" w:sz="18" w:space="0" w:color="auto"/>
              <w:left w:val="single" w:sz="4" w:space="0" w:color="auto"/>
              <w:bottom w:val="single" w:sz="4" w:space="0" w:color="auto"/>
              <w:right w:val="single" w:sz="4" w:space="0" w:color="auto"/>
            </w:tcBorders>
            <w:shd w:val="clear" w:color="auto" w:fill="auto"/>
            <w:vAlign w:val="center"/>
            <w:hideMark/>
          </w:tcPr>
          <w:p w14:paraId="656DD18E" w14:textId="77777777" w:rsidR="00F53E83" w:rsidRPr="00353D38" w:rsidRDefault="00F53E83" w:rsidP="00643CC7">
            <w:pPr>
              <w:jc w:val="center"/>
              <w:rPr>
                <w:rFonts w:ascii="Times New Roman" w:eastAsia="Times New Roman" w:hAnsi="Times New Roman" w:cs="Times New Roman"/>
                <w:color w:val="000000"/>
              </w:rPr>
            </w:pPr>
            <w:r w:rsidRPr="00353D38">
              <w:rPr>
                <w:rFonts w:ascii="Times New Roman" w:eastAsia="Times New Roman" w:hAnsi="Times New Roman" w:cs="Times New Roman"/>
                <w:i/>
                <w:iCs/>
                <w:color w:val="000000"/>
              </w:rPr>
              <w:t>CYP79D15</w:t>
            </w:r>
            <w:r w:rsidRPr="00353D38">
              <w:rPr>
                <w:rFonts w:ascii="Times New Roman" w:eastAsia="Times New Roman" w:hAnsi="Times New Roman" w:cs="Times New Roman"/>
                <w:color w:val="000000"/>
              </w:rPr>
              <w:t xml:space="preserve"> = 0.5;</w:t>
            </w:r>
          </w:p>
          <w:p w14:paraId="410D2654" w14:textId="77777777" w:rsidR="00F53E83" w:rsidRPr="00353D38" w:rsidRDefault="00F53E83" w:rsidP="00643CC7">
            <w:pPr>
              <w:jc w:val="center"/>
              <w:rPr>
                <w:rFonts w:ascii="Times New Roman" w:eastAsia="Times New Roman" w:hAnsi="Times New Roman" w:cs="Times New Roman"/>
                <w:color w:val="000000"/>
              </w:rPr>
            </w:pPr>
            <w:r w:rsidRPr="00353D38">
              <w:rPr>
                <w:rFonts w:ascii="Times New Roman" w:eastAsia="Times New Roman" w:hAnsi="Times New Roman" w:cs="Times New Roman"/>
                <w:i/>
                <w:iCs/>
                <w:color w:val="000000"/>
              </w:rPr>
              <w:t>Li</w:t>
            </w:r>
            <w:r w:rsidRPr="00353D38">
              <w:rPr>
                <w:rFonts w:ascii="Times New Roman" w:eastAsia="Times New Roman" w:hAnsi="Times New Roman" w:cs="Times New Roman"/>
                <w:color w:val="000000"/>
              </w:rPr>
              <w:t xml:space="preserve"> = 0.5</w:t>
            </w:r>
          </w:p>
        </w:tc>
        <w:tc>
          <w:tcPr>
            <w:tcW w:w="1000" w:type="pct"/>
            <w:tcBorders>
              <w:top w:val="single" w:sz="18" w:space="0" w:color="auto"/>
              <w:left w:val="single" w:sz="4" w:space="0" w:color="auto"/>
              <w:bottom w:val="single" w:sz="4" w:space="0" w:color="auto"/>
              <w:right w:val="single" w:sz="4" w:space="0" w:color="auto"/>
            </w:tcBorders>
            <w:shd w:val="clear" w:color="auto" w:fill="auto"/>
            <w:vAlign w:val="center"/>
            <w:hideMark/>
          </w:tcPr>
          <w:p w14:paraId="30843404" w14:textId="77777777" w:rsidR="00F53E83" w:rsidRPr="00353D38" w:rsidRDefault="00F53E83" w:rsidP="00643CC7">
            <w:pPr>
              <w:jc w:val="center"/>
              <w:rPr>
                <w:rFonts w:ascii="Times New Roman" w:eastAsia="Times New Roman" w:hAnsi="Times New Roman" w:cs="Times New Roman"/>
                <w:color w:val="000000"/>
              </w:rPr>
            </w:pPr>
            <w:r w:rsidRPr="00353D38">
              <w:rPr>
                <w:rFonts w:ascii="Times New Roman" w:eastAsia="Times New Roman" w:hAnsi="Times New Roman" w:cs="Times New Roman"/>
                <w:color w:val="000000"/>
              </w:rPr>
              <w:t>None</w:t>
            </w:r>
          </w:p>
        </w:tc>
        <w:tc>
          <w:tcPr>
            <w:tcW w:w="1000" w:type="pct"/>
            <w:tcBorders>
              <w:top w:val="single" w:sz="18" w:space="0" w:color="auto"/>
              <w:left w:val="single" w:sz="4" w:space="0" w:color="auto"/>
              <w:bottom w:val="single" w:sz="4" w:space="0" w:color="auto"/>
              <w:right w:val="single" w:sz="4" w:space="0" w:color="auto"/>
            </w:tcBorders>
            <w:shd w:val="clear" w:color="auto" w:fill="auto"/>
            <w:vAlign w:val="center"/>
            <w:hideMark/>
          </w:tcPr>
          <w:p w14:paraId="5ACC4C93" w14:textId="77777777" w:rsidR="00F53E83" w:rsidRPr="00353D38" w:rsidRDefault="00F53E83" w:rsidP="00643CC7">
            <w:pPr>
              <w:jc w:val="center"/>
              <w:rPr>
                <w:rFonts w:ascii="Times New Roman" w:eastAsia="Times New Roman" w:hAnsi="Times New Roman" w:cs="Times New Roman"/>
                <w:color w:val="000000"/>
              </w:rPr>
            </w:pPr>
            <w:r w:rsidRPr="00353D38">
              <w:rPr>
                <w:rFonts w:ascii="Times New Roman" w:eastAsia="Times New Roman" w:hAnsi="Times New Roman" w:cs="Times New Roman"/>
                <w:color w:val="000000"/>
              </w:rPr>
              <w:t>None</w:t>
            </w:r>
          </w:p>
        </w:tc>
      </w:tr>
      <w:tr w:rsidR="00F53E83" w:rsidRPr="00353D38" w14:paraId="7217F11C" w14:textId="77777777" w:rsidTr="00F53E83">
        <w:trPr>
          <w:jc w:val="center"/>
        </w:trPr>
        <w:tc>
          <w:tcPr>
            <w:tcW w:w="1000" w:type="pct"/>
            <w:tcBorders>
              <w:top w:val="nil"/>
              <w:left w:val="single" w:sz="4" w:space="0" w:color="auto"/>
              <w:bottom w:val="single" w:sz="4" w:space="0" w:color="auto"/>
              <w:right w:val="single" w:sz="4" w:space="0" w:color="auto"/>
            </w:tcBorders>
            <w:shd w:val="clear" w:color="auto" w:fill="auto"/>
            <w:vAlign w:val="center"/>
            <w:hideMark/>
          </w:tcPr>
          <w:p w14:paraId="7B574F64" w14:textId="77777777" w:rsidR="00F53E83" w:rsidRPr="00353D38" w:rsidRDefault="00F53E83" w:rsidP="00643CC7">
            <w:pPr>
              <w:jc w:val="center"/>
              <w:rPr>
                <w:rFonts w:ascii="Times New Roman" w:eastAsia="Times New Roman" w:hAnsi="Times New Roman" w:cs="Times New Roman"/>
                <w:color w:val="000000"/>
              </w:rPr>
            </w:pPr>
            <w:r w:rsidRPr="00353D38">
              <w:rPr>
                <w:rFonts w:ascii="Times New Roman" w:eastAsia="Times New Roman" w:hAnsi="Times New Roman" w:cs="Times New Roman"/>
                <w:color w:val="000000"/>
              </w:rPr>
              <w:t>Drift and migration</w:t>
            </w:r>
          </w:p>
        </w:tc>
        <w:tc>
          <w:tcPr>
            <w:tcW w:w="1000" w:type="pct"/>
            <w:tcBorders>
              <w:top w:val="nil"/>
              <w:left w:val="single" w:sz="4" w:space="0" w:color="auto"/>
              <w:bottom w:val="single" w:sz="4" w:space="0" w:color="auto"/>
              <w:right w:val="single" w:sz="4" w:space="0" w:color="auto"/>
            </w:tcBorders>
            <w:shd w:val="clear" w:color="auto" w:fill="auto"/>
            <w:vAlign w:val="center"/>
            <w:hideMark/>
          </w:tcPr>
          <w:p w14:paraId="5F8DBB11" w14:textId="77777777" w:rsidR="00F53E83" w:rsidRPr="00353D38" w:rsidRDefault="00F53E83" w:rsidP="00643CC7">
            <w:pPr>
              <w:jc w:val="center"/>
              <w:rPr>
                <w:rFonts w:ascii="Times New Roman" w:eastAsia="Times New Roman" w:hAnsi="Times New Roman" w:cs="Times New Roman"/>
                <w:color w:val="000000"/>
              </w:rPr>
            </w:pPr>
            <w:r w:rsidRPr="00353D38">
              <w:rPr>
                <w:rFonts w:ascii="Times New Roman" w:eastAsia="Times New Roman" w:hAnsi="Times New Roman" w:cs="Times New Roman"/>
                <w:color w:val="000000"/>
              </w:rPr>
              <w:t>Max K = 1000 (Rural);</w:t>
            </w:r>
          </w:p>
          <w:p w14:paraId="5B4E723C" w14:textId="77777777" w:rsidR="00F53E83" w:rsidRPr="00353D38" w:rsidRDefault="00F53E83" w:rsidP="00643CC7">
            <w:pPr>
              <w:jc w:val="center"/>
              <w:rPr>
                <w:rFonts w:ascii="Times New Roman" w:eastAsia="Times New Roman" w:hAnsi="Times New Roman" w:cs="Times New Roman"/>
                <w:color w:val="000000"/>
              </w:rPr>
            </w:pPr>
            <w:r w:rsidRPr="00353D38">
              <w:rPr>
                <w:rFonts w:ascii="Times New Roman" w:eastAsia="Times New Roman" w:hAnsi="Times New Roman" w:cs="Times New Roman"/>
                <w:color w:val="000000"/>
              </w:rPr>
              <w:t>Min K = 10 (Urban)</w:t>
            </w:r>
          </w:p>
        </w:tc>
        <w:tc>
          <w:tcPr>
            <w:tcW w:w="1000" w:type="pct"/>
            <w:tcBorders>
              <w:top w:val="nil"/>
              <w:left w:val="single" w:sz="4" w:space="0" w:color="auto"/>
              <w:bottom w:val="single" w:sz="4" w:space="0" w:color="auto"/>
              <w:right w:val="single" w:sz="4" w:space="0" w:color="auto"/>
            </w:tcBorders>
            <w:shd w:val="clear" w:color="auto" w:fill="auto"/>
            <w:vAlign w:val="center"/>
            <w:hideMark/>
          </w:tcPr>
          <w:p w14:paraId="6B8159AF" w14:textId="77777777" w:rsidR="00F53E83" w:rsidRPr="00353D38" w:rsidRDefault="00F53E83" w:rsidP="00643CC7">
            <w:pPr>
              <w:jc w:val="center"/>
              <w:rPr>
                <w:rFonts w:ascii="Times New Roman" w:eastAsia="Times New Roman" w:hAnsi="Times New Roman" w:cs="Times New Roman"/>
                <w:color w:val="000000"/>
              </w:rPr>
            </w:pPr>
            <w:r w:rsidRPr="00353D38">
              <w:rPr>
                <w:rFonts w:ascii="Times New Roman" w:eastAsia="Times New Roman" w:hAnsi="Times New Roman" w:cs="Times New Roman"/>
                <w:i/>
                <w:iCs/>
                <w:color w:val="000000"/>
              </w:rPr>
              <w:t>CYP79D15</w:t>
            </w:r>
            <w:r w:rsidRPr="00353D38">
              <w:rPr>
                <w:rFonts w:ascii="Times New Roman" w:eastAsia="Times New Roman" w:hAnsi="Times New Roman" w:cs="Times New Roman"/>
                <w:color w:val="000000"/>
              </w:rPr>
              <w:t xml:space="preserve"> = 0.5;</w:t>
            </w:r>
          </w:p>
          <w:p w14:paraId="5C5A925F" w14:textId="77777777" w:rsidR="00F53E83" w:rsidRPr="00353D38" w:rsidRDefault="00F53E83" w:rsidP="00643CC7">
            <w:pPr>
              <w:jc w:val="center"/>
              <w:rPr>
                <w:rFonts w:ascii="Times New Roman" w:eastAsia="Times New Roman" w:hAnsi="Times New Roman" w:cs="Times New Roman"/>
                <w:color w:val="000000"/>
              </w:rPr>
            </w:pPr>
            <w:r w:rsidRPr="00353D38">
              <w:rPr>
                <w:rFonts w:ascii="Times New Roman" w:eastAsia="Times New Roman" w:hAnsi="Times New Roman" w:cs="Times New Roman"/>
                <w:i/>
                <w:iCs/>
                <w:color w:val="000000"/>
              </w:rPr>
              <w:t>Li</w:t>
            </w:r>
            <w:r w:rsidRPr="00353D38">
              <w:rPr>
                <w:rFonts w:ascii="Times New Roman" w:eastAsia="Times New Roman" w:hAnsi="Times New Roman" w:cs="Times New Roman"/>
                <w:color w:val="000000"/>
              </w:rPr>
              <w:t xml:space="preserve"> = 0.5</w:t>
            </w:r>
          </w:p>
        </w:tc>
        <w:tc>
          <w:tcPr>
            <w:tcW w:w="1000" w:type="pct"/>
            <w:tcBorders>
              <w:top w:val="nil"/>
              <w:left w:val="single" w:sz="4" w:space="0" w:color="auto"/>
              <w:bottom w:val="single" w:sz="4" w:space="0" w:color="auto"/>
              <w:right w:val="single" w:sz="4" w:space="0" w:color="auto"/>
            </w:tcBorders>
            <w:shd w:val="clear" w:color="auto" w:fill="auto"/>
            <w:vAlign w:val="center"/>
            <w:hideMark/>
          </w:tcPr>
          <w:p w14:paraId="19AE33D6" w14:textId="77777777" w:rsidR="00F53E83" w:rsidRPr="00353D38" w:rsidRDefault="00F53E83" w:rsidP="00643CC7">
            <w:pPr>
              <w:jc w:val="center"/>
              <w:rPr>
                <w:rFonts w:ascii="Times New Roman" w:eastAsia="Times New Roman" w:hAnsi="Times New Roman" w:cs="Times New Roman"/>
                <w:color w:val="000000"/>
              </w:rPr>
            </w:pPr>
            <w:r w:rsidRPr="00353D38">
              <w:rPr>
                <w:rFonts w:ascii="Times New Roman" w:eastAsia="Times New Roman" w:hAnsi="Times New Roman" w:cs="Times New Roman"/>
                <w:color w:val="000000"/>
              </w:rPr>
              <w:t>None</w:t>
            </w:r>
          </w:p>
        </w:tc>
        <w:tc>
          <w:tcPr>
            <w:tcW w:w="1000" w:type="pct"/>
            <w:tcBorders>
              <w:top w:val="nil"/>
              <w:left w:val="single" w:sz="4" w:space="0" w:color="auto"/>
              <w:bottom w:val="single" w:sz="4" w:space="0" w:color="auto"/>
              <w:right w:val="single" w:sz="4" w:space="0" w:color="auto"/>
            </w:tcBorders>
            <w:shd w:val="clear" w:color="auto" w:fill="auto"/>
            <w:vAlign w:val="center"/>
            <w:hideMark/>
          </w:tcPr>
          <w:p w14:paraId="4B074CBE" w14:textId="77777777" w:rsidR="00F53E83" w:rsidRPr="00353D38" w:rsidRDefault="00F53E83" w:rsidP="00643CC7">
            <w:pPr>
              <w:jc w:val="center"/>
              <w:rPr>
                <w:rFonts w:ascii="Times New Roman" w:eastAsia="Times New Roman" w:hAnsi="Times New Roman" w:cs="Times New Roman"/>
                <w:color w:val="000000"/>
              </w:rPr>
            </w:pPr>
            <w:r w:rsidRPr="00353D38">
              <w:rPr>
                <w:rFonts w:ascii="Times New Roman" w:eastAsia="Times New Roman" w:hAnsi="Times New Roman" w:cs="Times New Roman"/>
                <w:color w:val="000000"/>
              </w:rPr>
              <w:t>0; 0.001; 0.0025; 0.005; 0.01; 0.02; 0.035; 0.05; 0.1; 0.2; 0.35; 0.5</w:t>
            </w:r>
          </w:p>
        </w:tc>
      </w:tr>
      <w:tr w:rsidR="00F53E83" w:rsidRPr="00353D38" w14:paraId="095A635A" w14:textId="77777777" w:rsidTr="00F53E83">
        <w:trPr>
          <w:jc w:val="center"/>
        </w:trPr>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14:paraId="1B89A214" w14:textId="77777777" w:rsidR="00F53E83" w:rsidRPr="00353D38" w:rsidRDefault="00F53E83" w:rsidP="00EA11E1">
            <w:pPr>
              <w:jc w:val="center"/>
              <w:rPr>
                <w:rFonts w:ascii="Times New Roman" w:eastAsia="Times New Roman" w:hAnsi="Times New Roman" w:cs="Times New Roman"/>
                <w:color w:val="000000"/>
              </w:rPr>
            </w:pPr>
            <w:r w:rsidRPr="00353D38">
              <w:rPr>
                <w:rFonts w:ascii="Times New Roman" w:eastAsia="Times New Roman" w:hAnsi="Times New Roman" w:cs="Times New Roman"/>
                <w:color w:val="000000"/>
              </w:rPr>
              <w:t>Drift</w:t>
            </w:r>
            <w:r w:rsidRPr="00353D38">
              <w:rPr>
                <w:rFonts w:ascii="Times New Roman" w:eastAsia="Times New Roman" w:hAnsi="Times New Roman" w:cs="Times New Roman"/>
                <w:color w:val="000000"/>
              </w:rPr>
              <w:t>, migration, allele frequency</w:t>
            </w:r>
            <w:r w:rsidR="004D176B" w:rsidRPr="00353D38">
              <w:rPr>
                <w:rFonts w:ascii="Times New Roman" w:eastAsia="Times New Roman" w:hAnsi="Times New Roman" w:cs="Times New Roman"/>
                <w:color w:val="000000"/>
              </w:rPr>
              <w:t xml:space="preserve"> variation</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14:paraId="0A1BAA1E" w14:textId="77777777" w:rsidR="00F53E83" w:rsidRPr="00353D38" w:rsidRDefault="00F53E83" w:rsidP="00EA11E1">
            <w:pPr>
              <w:jc w:val="center"/>
              <w:rPr>
                <w:rFonts w:ascii="Times New Roman" w:eastAsia="Times New Roman" w:hAnsi="Times New Roman" w:cs="Times New Roman"/>
                <w:color w:val="000000"/>
              </w:rPr>
            </w:pPr>
            <w:r w:rsidRPr="00353D38">
              <w:rPr>
                <w:rFonts w:ascii="Times New Roman" w:eastAsia="Times New Roman" w:hAnsi="Times New Roman" w:cs="Times New Roman"/>
                <w:color w:val="000000"/>
              </w:rPr>
              <w:t>Max K = 1000 (Rural);</w:t>
            </w:r>
          </w:p>
          <w:p w14:paraId="6259F3FF" w14:textId="77777777" w:rsidR="00F53E83" w:rsidRPr="00353D38" w:rsidRDefault="00F53E83" w:rsidP="00EA11E1">
            <w:pPr>
              <w:jc w:val="center"/>
              <w:rPr>
                <w:rFonts w:ascii="Times New Roman" w:eastAsia="Times New Roman" w:hAnsi="Times New Roman" w:cs="Times New Roman"/>
                <w:color w:val="000000"/>
              </w:rPr>
            </w:pPr>
            <w:r w:rsidRPr="00353D38">
              <w:rPr>
                <w:rFonts w:ascii="Times New Roman" w:eastAsia="Times New Roman" w:hAnsi="Times New Roman" w:cs="Times New Roman"/>
                <w:color w:val="000000"/>
              </w:rPr>
              <w:t>Min K = 10 (Urban)</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14:paraId="2FF27932" w14:textId="77777777" w:rsidR="00F53E83" w:rsidRPr="00353D38" w:rsidRDefault="00F53E83" w:rsidP="00EA11E1">
            <w:pPr>
              <w:jc w:val="center"/>
              <w:rPr>
                <w:rFonts w:ascii="Times New Roman" w:eastAsia="Times New Roman" w:hAnsi="Times New Roman" w:cs="Times New Roman"/>
                <w:color w:val="000000"/>
              </w:rPr>
            </w:pPr>
            <w:r w:rsidRPr="00353D38">
              <w:rPr>
                <w:rFonts w:ascii="Times New Roman" w:eastAsia="Times New Roman" w:hAnsi="Times New Roman" w:cs="Times New Roman"/>
                <w:i/>
                <w:iCs/>
                <w:color w:val="000000"/>
              </w:rPr>
              <w:t>CYP79D15</w:t>
            </w:r>
            <w:r w:rsidRPr="00353D38">
              <w:rPr>
                <w:rFonts w:ascii="Times New Roman" w:eastAsia="Times New Roman" w:hAnsi="Times New Roman" w:cs="Times New Roman"/>
                <w:color w:val="000000"/>
              </w:rPr>
              <w:t xml:space="preserve"> = 0.1; 0.5; 0.9.</w:t>
            </w:r>
          </w:p>
          <w:p w14:paraId="04203ACD" w14:textId="77777777" w:rsidR="00F53E83" w:rsidRPr="00353D38" w:rsidRDefault="00F53E83" w:rsidP="00EA11E1">
            <w:pPr>
              <w:jc w:val="center"/>
              <w:rPr>
                <w:rFonts w:ascii="Times New Roman" w:eastAsia="Times New Roman" w:hAnsi="Times New Roman" w:cs="Times New Roman"/>
                <w:color w:val="000000"/>
              </w:rPr>
            </w:pPr>
            <w:r w:rsidRPr="00353D38">
              <w:rPr>
                <w:rFonts w:ascii="Times New Roman" w:eastAsia="Times New Roman" w:hAnsi="Times New Roman" w:cs="Times New Roman"/>
                <w:i/>
                <w:iCs/>
                <w:color w:val="000000"/>
              </w:rPr>
              <w:t>Li</w:t>
            </w:r>
            <w:r w:rsidRPr="00353D38">
              <w:rPr>
                <w:rFonts w:ascii="Times New Roman" w:eastAsia="Times New Roman" w:hAnsi="Times New Roman" w:cs="Times New Roman"/>
                <w:color w:val="000000"/>
              </w:rPr>
              <w:t xml:space="preserve"> = 0.1; 0.5; 0.9.</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14:paraId="637C7076" w14:textId="77777777" w:rsidR="00F53E83" w:rsidRPr="00353D38" w:rsidRDefault="00F53E83" w:rsidP="00EA11E1">
            <w:pPr>
              <w:jc w:val="center"/>
              <w:rPr>
                <w:rFonts w:ascii="Times New Roman" w:eastAsia="Times New Roman" w:hAnsi="Times New Roman" w:cs="Times New Roman"/>
                <w:color w:val="000000"/>
              </w:rPr>
            </w:pPr>
            <w:r w:rsidRPr="00353D38">
              <w:rPr>
                <w:rFonts w:ascii="Times New Roman" w:eastAsia="Times New Roman" w:hAnsi="Times New Roman" w:cs="Times New Roman"/>
                <w:color w:val="000000"/>
              </w:rPr>
              <w:t>None</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14:paraId="37F33C3B" w14:textId="77777777" w:rsidR="00F53E83" w:rsidRPr="00353D38" w:rsidRDefault="00F53E83" w:rsidP="00EA11E1">
            <w:pPr>
              <w:jc w:val="center"/>
              <w:rPr>
                <w:rFonts w:ascii="Times New Roman" w:eastAsia="Times New Roman" w:hAnsi="Times New Roman" w:cs="Times New Roman"/>
                <w:color w:val="000000"/>
              </w:rPr>
            </w:pPr>
            <w:r w:rsidRPr="00353D38">
              <w:rPr>
                <w:rFonts w:ascii="Times New Roman" w:eastAsia="Times New Roman" w:hAnsi="Times New Roman" w:cs="Times New Roman"/>
                <w:color w:val="000000"/>
              </w:rPr>
              <w:t>0; 0.01; 0.05</w:t>
            </w:r>
          </w:p>
        </w:tc>
      </w:tr>
      <w:tr w:rsidR="00F53E83" w:rsidRPr="00353D38" w14:paraId="0BD44A4F" w14:textId="77777777" w:rsidTr="00072389">
        <w:trPr>
          <w:jc w:val="center"/>
        </w:trPr>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14:paraId="6BA224D9" w14:textId="77777777" w:rsidR="00F53E83" w:rsidRPr="00353D38" w:rsidRDefault="004D176B" w:rsidP="003559EF">
            <w:pPr>
              <w:jc w:val="center"/>
              <w:rPr>
                <w:rFonts w:ascii="Times New Roman" w:eastAsia="Times New Roman" w:hAnsi="Times New Roman" w:cs="Times New Roman"/>
                <w:color w:val="000000"/>
              </w:rPr>
            </w:pPr>
            <w:r w:rsidRPr="00353D38">
              <w:rPr>
                <w:rFonts w:ascii="Times New Roman" w:eastAsia="Times New Roman" w:hAnsi="Times New Roman" w:cs="Times New Roman"/>
                <w:color w:val="000000"/>
              </w:rPr>
              <w:t>Drift, selection, migration</w:t>
            </w:r>
            <w:r w:rsidR="00072389" w:rsidRPr="00353D38">
              <w:rPr>
                <w:rFonts w:ascii="Times New Roman" w:hAnsi="Times New Roman" w:cs="Times New Roman"/>
              </w:rPr>
              <w:t>†</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14:paraId="466C78AA" w14:textId="77777777" w:rsidR="00F53E83" w:rsidRPr="00353D38" w:rsidRDefault="00F53E83" w:rsidP="003559EF">
            <w:pPr>
              <w:jc w:val="center"/>
              <w:rPr>
                <w:rFonts w:ascii="Times New Roman" w:eastAsia="Times New Roman" w:hAnsi="Times New Roman" w:cs="Times New Roman"/>
                <w:color w:val="000000"/>
              </w:rPr>
            </w:pPr>
            <w:r w:rsidRPr="00353D38">
              <w:rPr>
                <w:rFonts w:ascii="Times New Roman" w:eastAsia="Times New Roman" w:hAnsi="Times New Roman" w:cs="Times New Roman"/>
                <w:color w:val="000000"/>
              </w:rPr>
              <w:t xml:space="preserve">Min </w:t>
            </w:r>
            <w:r w:rsidRPr="00353D38">
              <w:rPr>
                <w:rFonts w:ascii="Times New Roman" w:eastAsia="Times New Roman" w:hAnsi="Times New Roman" w:cs="Times New Roman"/>
                <w:i/>
                <w:iCs/>
                <w:color w:val="000000"/>
              </w:rPr>
              <w:t>K</w:t>
            </w:r>
            <w:r w:rsidRPr="00353D38">
              <w:rPr>
                <w:rFonts w:ascii="Times New Roman" w:eastAsia="Times New Roman" w:hAnsi="Times New Roman" w:cs="Times New Roman"/>
                <w:color w:val="000000"/>
              </w:rPr>
              <w:t>: 10 (Rural)</w:t>
            </w:r>
          </w:p>
          <w:p w14:paraId="4A5DF7E3" w14:textId="77777777" w:rsidR="00F53E83" w:rsidRPr="00353D38" w:rsidRDefault="00F53E83" w:rsidP="003559EF">
            <w:pPr>
              <w:jc w:val="center"/>
              <w:rPr>
                <w:rFonts w:ascii="Times New Roman" w:eastAsia="Times New Roman" w:hAnsi="Times New Roman" w:cs="Times New Roman"/>
                <w:color w:val="000000"/>
              </w:rPr>
            </w:pPr>
            <w:r w:rsidRPr="00353D38">
              <w:rPr>
                <w:rFonts w:ascii="Times New Roman" w:eastAsia="Times New Roman" w:hAnsi="Times New Roman" w:cs="Times New Roman"/>
                <w:color w:val="000000"/>
              </w:rPr>
              <w:t xml:space="preserve">Max </w:t>
            </w:r>
            <w:r w:rsidRPr="00353D38">
              <w:rPr>
                <w:rFonts w:ascii="Times New Roman" w:eastAsia="Times New Roman" w:hAnsi="Times New Roman" w:cs="Times New Roman"/>
                <w:i/>
                <w:color w:val="000000"/>
              </w:rPr>
              <w:t>K</w:t>
            </w:r>
            <w:r w:rsidRPr="00353D38">
              <w:rPr>
                <w:rFonts w:ascii="Times New Roman" w:eastAsia="Times New Roman" w:hAnsi="Times New Roman" w:cs="Times New Roman"/>
                <w:color w:val="000000"/>
              </w:rPr>
              <w:t>: 1000 (Urban)</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14:paraId="11FB890C" w14:textId="77777777" w:rsidR="00F53E83" w:rsidRPr="00353D38" w:rsidRDefault="00F53E83" w:rsidP="003559EF">
            <w:pPr>
              <w:jc w:val="center"/>
              <w:rPr>
                <w:rFonts w:ascii="Times New Roman" w:eastAsia="Times New Roman" w:hAnsi="Times New Roman" w:cs="Times New Roman"/>
                <w:color w:val="000000"/>
              </w:rPr>
            </w:pPr>
            <w:r w:rsidRPr="00353D38">
              <w:rPr>
                <w:rFonts w:ascii="Times New Roman" w:eastAsia="Times New Roman" w:hAnsi="Times New Roman" w:cs="Times New Roman"/>
                <w:i/>
                <w:iCs/>
                <w:color w:val="000000"/>
              </w:rPr>
              <w:t>CYP79D15</w:t>
            </w:r>
            <w:r w:rsidRPr="00353D38">
              <w:rPr>
                <w:rFonts w:ascii="Times New Roman" w:eastAsia="Times New Roman" w:hAnsi="Times New Roman" w:cs="Times New Roman"/>
                <w:color w:val="000000"/>
              </w:rPr>
              <w:t xml:space="preserve"> = 0.5;</w:t>
            </w:r>
          </w:p>
          <w:p w14:paraId="79C55311" w14:textId="77777777" w:rsidR="00F53E83" w:rsidRPr="00353D38" w:rsidRDefault="00F53E83" w:rsidP="003559EF">
            <w:pPr>
              <w:jc w:val="center"/>
              <w:rPr>
                <w:rFonts w:ascii="Times New Roman" w:eastAsia="Times New Roman" w:hAnsi="Times New Roman" w:cs="Times New Roman"/>
                <w:color w:val="000000"/>
              </w:rPr>
            </w:pPr>
            <w:r w:rsidRPr="00353D38">
              <w:rPr>
                <w:rFonts w:ascii="Times New Roman" w:eastAsia="Times New Roman" w:hAnsi="Times New Roman" w:cs="Times New Roman"/>
                <w:i/>
                <w:iCs/>
                <w:color w:val="000000"/>
              </w:rPr>
              <w:t>Li</w:t>
            </w:r>
            <w:r w:rsidRPr="00353D38">
              <w:rPr>
                <w:rFonts w:ascii="Times New Roman" w:eastAsia="Times New Roman" w:hAnsi="Times New Roman" w:cs="Times New Roman"/>
                <w:color w:val="000000"/>
              </w:rPr>
              <w:t xml:space="preserve"> = 0.5</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14:paraId="2210BED8" w14:textId="77777777" w:rsidR="00F53E83" w:rsidRPr="00353D38" w:rsidRDefault="00F53E83" w:rsidP="003559EF">
            <w:pPr>
              <w:jc w:val="center"/>
              <w:rPr>
                <w:rFonts w:ascii="Times New Roman" w:eastAsia="Times New Roman" w:hAnsi="Times New Roman" w:cs="Times New Roman"/>
                <w:color w:val="000000"/>
              </w:rPr>
            </w:pPr>
            <w:r w:rsidRPr="00353D38">
              <w:rPr>
                <w:rFonts w:ascii="Times New Roman" w:eastAsia="Times New Roman" w:hAnsi="Times New Roman" w:cs="Times New Roman"/>
                <w:color w:val="000000"/>
              </w:rPr>
              <w:t>0; 0.001; 0.0025; 0.005; 0.0075; 0.01; 0.025; 0.05; 0.1; 0.2</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14:paraId="77762E1F" w14:textId="77777777" w:rsidR="00F53E83" w:rsidRPr="00353D38" w:rsidRDefault="00F53E83" w:rsidP="003559EF">
            <w:pPr>
              <w:jc w:val="center"/>
              <w:rPr>
                <w:rFonts w:ascii="Times New Roman" w:eastAsia="Times New Roman" w:hAnsi="Times New Roman" w:cs="Times New Roman"/>
                <w:color w:val="000000"/>
              </w:rPr>
            </w:pPr>
            <w:r w:rsidRPr="00353D38">
              <w:rPr>
                <w:rFonts w:ascii="Times New Roman" w:eastAsia="Times New Roman" w:hAnsi="Times New Roman" w:cs="Times New Roman"/>
                <w:color w:val="000000"/>
              </w:rPr>
              <w:t>0; 0.01; 0.05</w:t>
            </w:r>
          </w:p>
        </w:tc>
      </w:tr>
      <w:tr w:rsidR="00F53E83" w:rsidRPr="00353D38" w14:paraId="52E93F16" w14:textId="77777777" w:rsidTr="00072389">
        <w:trPr>
          <w:jc w:val="center"/>
        </w:trPr>
        <w:tc>
          <w:tcPr>
            <w:tcW w:w="5000" w:type="pct"/>
            <w:gridSpan w:val="5"/>
            <w:tcBorders>
              <w:top w:val="single" w:sz="4" w:space="0" w:color="auto"/>
              <w:left w:val="single" w:sz="4" w:space="0" w:color="auto"/>
              <w:bottom w:val="single" w:sz="18" w:space="0" w:color="auto"/>
              <w:right w:val="single" w:sz="4" w:space="0" w:color="auto"/>
            </w:tcBorders>
            <w:shd w:val="clear" w:color="auto" w:fill="auto"/>
            <w:vAlign w:val="center"/>
          </w:tcPr>
          <w:p w14:paraId="6A3373AA" w14:textId="77777777" w:rsidR="00F53E83" w:rsidRPr="00353D38" w:rsidRDefault="00F53E83" w:rsidP="00643CC7">
            <w:pPr>
              <w:jc w:val="center"/>
              <w:rPr>
                <w:rFonts w:ascii="Times New Roman" w:eastAsia="Times New Roman" w:hAnsi="Times New Roman" w:cs="Times New Roman"/>
                <w:i/>
                <w:color w:val="000000"/>
              </w:rPr>
            </w:pPr>
            <w:r w:rsidRPr="00353D38">
              <w:rPr>
                <w:rFonts w:ascii="Times New Roman" w:eastAsia="Times New Roman" w:hAnsi="Times New Roman" w:cs="Times New Roman"/>
                <w:i/>
                <w:color w:val="000000"/>
              </w:rPr>
              <w:t>Drift scenario 2: Colonization through serial founder events</w:t>
            </w:r>
          </w:p>
        </w:tc>
      </w:tr>
      <w:tr w:rsidR="00F53E83" w:rsidRPr="00353D38" w14:paraId="669E1E56" w14:textId="77777777" w:rsidTr="00072389">
        <w:trPr>
          <w:jc w:val="center"/>
        </w:trPr>
        <w:tc>
          <w:tcPr>
            <w:tcW w:w="1000" w:type="pct"/>
            <w:tcBorders>
              <w:top w:val="single" w:sz="18" w:space="0" w:color="auto"/>
              <w:left w:val="single" w:sz="4" w:space="0" w:color="auto"/>
              <w:bottom w:val="single" w:sz="4" w:space="0" w:color="auto"/>
              <w:right w:val="single" w:sz="4" w:space="0" w:color="auto"/>
            </w:tcBorders>
            <w:shd w:val="clear" w:color="auto" w:fill="auto"/>
            <w:vAlign w:val="center"/>
            <w:hideMark/>
          </w:tcPr>
          <w:p w14:paraId="59261245" w14:textId="77777777" w:rsidR="00F53E83" w:rsidRPr="00353D38" w:rsidRDefault="00F53E83" w:rsidP="00643CC7">
            <w:pPr>
              <w:jc w:val="center"/>
              <w:rPr>
                <w:rFonts w:ascii="Times New Roman" w:eastAsia="Times New Roman" w:hAnsi="Times New Roman" w:cs="Times New Roman"/>
                <w:color w:val="000000"/>
              </w:rPr>
            </w:pPr>
            <w:r w:rsidRPr="00353D38">
              <w:rPr>
                <w:rFonts w:ascii="Times New Roman" w:eastAsia="Times New Roman" w:hAnsi="Times New Roman" w:cs="Times New Roman"/>
                <w:color w:val="000000"/>
              </w:rPr>
              <w:t>Drift and migration</w:t>
            </w:r>
          </w:p>
        </w:tc>
        <w:tc>
          <w:tcPr>
            <w:tcW w:w="1000" w:type="pct"/>
            <w:tcBorders>
              <w:top w:val="single" w:sz="18" w:space="0" w:color="auto"/>
              <w:left w:val="single" w:sz="4" w:space="0" w:color="auto"/>
              <w:bottom w:val="single" w:sz="4" w:space="0" w:color="auto"/>
              <w:right w:val="single" w:sz="4" w:space="0" w:color="auto"/>
            </w:tcBorders>
            <w:shd w:val="clear" w:color="auto" w:fill="auto"/>
            <w:vAlign w:val="center"/>
            <w:hideMark/>
          </w:tcPr>
          <w:p w14:paraId="2497D4C2" w14:textId="77777777" w:rsidR="00F53E83" w:rsidRPr="00353D38" w:rsidRDefault="00F53E83" w:rsidP="00643CC7">
            <w:pPr>
              <w:jc w:val="center"/>
              <w:rPr>
                <w:rFonts w:ascii="Times New Roman" w:eastAsia="Times New Roman" w:hAnsi="Times New Roman" w:cs="Times New Roman"/>
                <w:color w:val="000000"/>
              </w:rPr>
            </w:pPr>
            <w:r w:rsidRPr="00353D38">
              <w:rPr>
                <w:rFonts w:ascii="Times New Roman" w:eastAsia="Times New Roman" w:hAnsi="Times New Roman" w:cs="Times New Roman"/>
                <w:b/>
                <w:bCs/>
                <w:color w:val="000000"/>
              </w:rPr>
              <w:t>Founder proportion:</w:t>
            </w:r>
          </w:p>
          <w:p w14:paraId="6FC9DB55" w14:textId="77777777" w:rsidR="00F53E83" w:rsidRPr="00353D38" w:rsidRDefault="00F53E83" w:rsidP="00643CC7">
            <w:pPr>
              <w:jc w:val="center"/>
              <w:rPr>
                <w:rFonts w:ascii="Times New Roman" w:eastAsia="Times New Roman" w:hAnsi="Times New Roman" w:cs="Times New Roman"/>
                <w:color w:val="000000"/>
              </w:rPr>
            </w:pPr>
            <w:r w:rsidRPr="00353D38">
              <w:rPr>
                <w:rFonts w:ascii="Times New Roman" w:eastAsia="Times New Roman" w:hAnsi="Times New Roman" w:cs="Times New Roman"/>
                <w:color w:val="000000"/>
              </w:rPr>
              <w:t>0.01; 0.02; 0.035; 0.05; 0.075; 0.1; 0.2; 0.5; 0.75; 1.0</w:t>
            </w:r>
          </w:p>
        </w:tc>
        <w:tc>
          <w:tcPr>
            <w:tcW w:w="1000" w:type="pct"/>
            <w:tcBorders>
              <w:top w:val="single" w:sz="18" w:space="0" w:color="auto"/>
              <w:left w:val="single" w:sz="4" w:space="0" w:color="auto"/>
              <w:bottom w:val="single" w:sz="4" w:space="0" w:color="auto"/>
              <w:right w:val="single" w:sz="4" w:space="0" w:color="auto"/>
            </w:tcBorders>
            <w:shd w:val="clear" w:color="auto" w:fill="auto"/>
            <w:vAlign w:val="center"/>
            <w:hideMark/>
          </w:tcPr>
          <w:p w14:paraId="2DF0494F" w14:textId="77777777" w:rsidR="00F53E83" w:rsidRPr="00353D38" w:rsidRDefault="00F53E83" w:rsidP="00643CC7">
            <w:pPr>
              <w:jc w:val="center"/>
              <w:rPr>
                <w:rFonts w:ascii="Times New Roman" w:eastAsia="Times New Roman" w:hAnsi="Times New Roman" w:cs="Times New Roman"/>
                <w:color w:val="000000"/>
              </w:rPr>
            </w:pPr>
            <w:r w:rsidRPr="00353D38">
              <w:rPr>
                <w:rFonts w:ascii="Times New Roman" w:eastAsia="Times New Roman" w:hAnsi="Times New Roman" w:cs="Times New Roman"/>
                <w:i/>
                <w:iCs/>
                <w:color w:val="000000"/>
              </w:rPr>
              <w:t>CYP79D15</w:t>
            </w:r>
            <w:r w:rsidRPr="00353D38">
              <w:rPr>
                <w:rFonts w:ascii="Times New Roman" w:eastAsia="Times New Roman" w:hAnsi="Times New Roman" w:cs="Times New Roman"/>
                <w:color w:val="000000"/>
              </w:rPr>
              <w:t xml:space="preserve"> = 0.5;</w:t>
            </w:r>
          </w:p>
          <w:p w14:paraId="7639383C" w14:textId="77777777" w:rsidR="00F53E83" w:rsidRPr="00353D38" w:rsidRDefault="00F53E83" w:rsidP="00643CC7">
            <w:pPr>
              <w:jc w:val="center"/>
              <w:rPr>
                <w:rFonts w:ascii="Times New Roman" w:eastAsia="Times New Roman" w:hAnsi="Times New Roman" w:cs="Times New Roman"/>
                <w:color w:val="000000"/>
              </w:rPr>
            </w:pPr>
            <w:r w:rsidRPr="00353D38">
              <w:rPr>
                <w:rFonts w:ascii="Times New Roman" w:eastAsia="Times New Roman" w:hAnsi="Times New Roman" w:cs="Times New Roman"/>
                <w:i/>
                <w:iCs/>
                <w:color w:val="000000"/>
              </w:rPr>
              <w:t>Li</w:t>
            </w:r>
            <w:r w:rsidRPr="00353D38">
              <w:rPr>
                <w:rFonts w:ascii="Times New Roman" w:eastAsia="Times New Roman" w:hAnsi="Times New Roman" w:cs="Times New Roman"/>
                <w:color w:val="000000"/>
              </w:rPr>
              <w:t xml:space="preserve"> = 0.5</w:t>
            </w:r>
          </w:p>
        </w:tc>
        <w:tc>
          <w:tcPr>
            <w:tcW w:w="1000" w:type="pct"/>
            <w:tcBorders>
              <w:top w:val="single" w:sz="18" w:space="0" w:color="auto"/>
              <w:left w:val="single" w:sz="4" w:space="0" w:color="auto"/>
              <w:bottom w:val="single" w:sz="4" w:space="0" w:color="auto"/>
              <w:right w:val="single" w:sz="4" w:space="0" w:color="auto"/>
            </w:tcBorders>
            <w:shd w:val="clear" w:color="auto" w:fill="auto"/>
            <w:vAlign w:val="center"/>
            <w:hideMark/>
          </w:tcPr>
          <w:p w14:paraId="0C2F3C27" w14:textId="77777777" w:rsidR="00F53E83" w:rsidRPr="00353D38" w:rsidRDefault="00F53E83" w:rsidP="00643CC7">
            <w:pPr>
              <w:jc w:val="center"/>
              <w:rPr>
                <w:rFonts w:ascii="Times New Roman" w:eastAsia="Times New Roman" w:hAnsi="Times New Roman" w:cs="Times New Roman"/>
                <w:color w:val="000000"/>
              </w:rPr>
            </w:pPr>
            <w:r w:rsidRPr="00353D38">
              <w:rPr>
                <w:rFonts w:ascii="Times New Roman" w:eastAsia="Times New Roman" w:hAnsi="Times New Roman" w:cs="Times New Roman"/>
                <w:color w:val="000000"/>
              </w:rPr>
              <w:t>None</w:t>
            </w:r>
          </w:p>
        </w:tc>
        <w:tc>
          <w:tcPr>
            <w:tcW w:w="1000" w:type="pct"/>
            <w:tcBorders>
              <w:top w:val="single" w:sz="18" w:space="0" w:color="auto"/>
              <w:left w:val="single" w:sz="4" w:space="0" w:color="auto"/>
              <w:bottom w:val="single" w:sz="4" w:space="0" w:color="auto"/>
              <w:right w:val="single" w:sz="4" w:space="0" w:color="auto"/>
            </w:tcBorders>
            <w:shd w:val="clear" w:color="auto" w:fill="auto"/>
            <w:vAlign w:val="center"/>
            <w:hideMark/>
          </w:tcPr>
          <w:p w14:paraId="0B235C71" w14:textId="77777777" w:rsidR="00F53E83" w:rsidRPr="00353D38" w:rsidRDefault="00F53E83" w:rsidP="00643CC7">
            <w:pPr>
              <w:jc w:val="center"/>
              <w:rPr>
                <w:rFonts w:ascii="Times New Roman" w:eastAsia="Times New Roman" w:hAnsi="Times New Roman" w:cs="Times New Roman"/>
                <w:color w:val="000000"/>
              </w:rPr>
            </w:pPr>
            <w:r w:rsidRPr="00353D38">
              <w:rPr>
                <w:rFonts w:ascii="Times New Roman" w:eastAsia="Times New Roman" w:hAnsi="Times New Roman" w:cs="Times New Roman"/>
                <w:color w:val="000000"/>
              </w:rPr>
              <w:t>0; 0.01; 0.05</w:t>
            </w:r>
          </w:p>
        </w:tc>
      </w:tr>
      <w:tr w:rsidR="00F53E83" w:rsidRPr="00353D38" w14:paraId="54D50E09" w14:textId="77777777" w:rsidTr="00F53E83">
        <w:trPr>
          <w:jc w:val="center"/>
        </w:trPr>
        <w:tc>
          <w:tcPr>
            <w:tcW w:w="10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FEA76D" w14:textId="77777777" w:rsidR="00F53E83" w:rsidRPr="00353D38" w:rsidRDefault="00F53E83" w:rsidP="00643CC7">
            <w:pPr>
              <w:jc w:val="center"/>
              <w:rPr>
                <w:rFonts w:ascii="Times New Roman" w:eastAsia="Times New Roman" w:hAnsi="Times New Roman" w:cs="Times New Roman"/>
                <w:color w:val="000000"/>
              </w:rPr>
            </w:pPr>
            <w:r w:rsidRPr="00353D38">
              <w:rPr>
                <w:rFonts w:ascii="Times New Roman" w:eastAsia="Times New Roman" w:hAnsi="Times New Roman" w:cs="Times New Roman"/>
                <w:color w:val="000000"/>
              </w:rPr>
              <w:t>Drift</w:t>
            </w:r>
            <w:r w:rsidRPr="00353D38">
              <w:rPr>
                <w:rFonts w:ascii="Times New Roman" w:eastAsia="Times New Roman" w:hAnsi="Times New Roman" w:cs="Times New Roman"/>
                <w:color w:val="000000"/>
              </w:rPr>
              <w:t>, migration, allele frequency</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669E6CC" w14:textId="77777777" w:rsidR="00F53E83" w:rsidRPr="00353D38" w:rsidRDefault="00F53E83" w:rsidP="00643CC7">
            <w:pPr>
              <w:jc w:val="center"/>
              <w:rPr>
                <w:rFonts w:ascii="Times New Roman" w:eastAsia="Times New Roman" w:hAnsi="Times New Roman" w:cs="Times New Roman"/>
                <w:color w:val="000000"/>
              </w:rPr>
            </w:pPr>
            <w:r w:rsidRPr="00353D38">
              <w:rPr>
                <w:rFonts w:ascii="Times New Roman" w:eastAsia="Times New Roman" w:hAnsi="Times New Roman" w:cs="Times New Roman"/>
                <w:b/>
                <w:bCs/>
                <w:color w:val="000000"/>
              </w:rPr>
              <w:t>Founder proportion:</w:t>
            </w:r>
          </w:p>
          <w:p w14:paraId="57C81705" w14:textId="77777777" w:rsidR="00F53E83" w:rsidRPr="00353D38" w:rsidRDefault="00F53E83" w:rsidP="00643CC7">
            <w:pPr>
              <w:jc w:val="center"/>
              <w:rPr>
                <w:rFonts w:ascii="Times New Roman" w:eastAsia="Times New Roman" w:hAnsi="Times New Roman" w:cs="Times New Roman"/>
                <w:color w:val="000000"/>
              </w:rPr>
            </w:pPr>
            <w:r w:rsidRPr="00353D38">
              <w:rPr>
                <w:rFonts w:ascii="Times New Roman" w:eastAsia="Times New Roman" w:hAnsi="Times New Roman" w:cs="Times New Roman"/>
                <w:color w:val="000000"/>
              </w:rPr>
              <w:t>0.01; 0.2; 1.0</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27FED9" w14:textId="77777777" w:rsidR="00F53E83" w:rsidRPr="00353D38" w:rsidRDefault="00F53E83" w:rsidP="00643CC7">
            <w:pPr>
              <w:jc w:val="center"/>
              <w:rPr>
                <w:rFonts w:ascii="Times New Roman" w:eastAsia="Times New Roman" w:hAnsi="Times New Roman" w:cs="Times New Roman"/>
                <w:color w:val="000000"/>
              </w:rPr>
            </w:pPr>
            <w:r w:rsidRPr="00353D38">
              <w:rPr>
                <w:rFonts w:ascii="Times New Roman" w:eastAsia="Times New Roman" w:hAnsi="Times New Roman" w:cs="Times New Roman"/>
                <w:i/>
                <w:iCs/>
                <w:color w:val="000000"/>
              </w:rPr>
              <w:t>CYP79D15</w:t>
            </w:r>
            <w:r w:rsidRPr="00353D38">
              <w:rPr>
                <w:rFonts w:ascii="Times New Roman" w:eastAsia="Times New Roman" w:hAnsi="Times New Roman" w:cs="Times New Roman"/>
                <w:color w:val="000000"/>
              </w:rPr>
              <w:t xml:space="preserve"> = 0.1; 0.5; 0.9.</w:t>
            </w:r>
          </w:p>
          <w:p w14:paraId="4368911D" w14:textId="77777777" w:rsidR="00F53E83" w:rsidRPr="00353D38" w:rsidRDefault="00F53E83" w:rsidP="00643CC7">
            <w:pPr>
              <w:jc w:val="center"/>
              <w:rPr>
                <w:rFonts w:ascii="Times New Roman" w:eastAsia="Times New Roman" w:hAnsi="Times New Roman" w:cs="Times New Roman"/>
                <w:color w:val="000000"/>
              </w:rPr>
            </w:pPr>
            <w:r w:rsidRPr="00353D38">
              <w:rPr>
                <w:rFonts w:ascii="Times New Roman" w:eastAsia="Times New Roman" w:hAnsi="Times New Roman" w:cs="Times New Roman"/>
                <w:i/>
                <w:iCs/>
                <w:color w:val="000000"/>
              </w:rPr>
              <w:t>Li</w:t>
            </w:r>
            <w:r w:rsidRPr="00353D38">
              <w:rPr>
                <w:rFonts w:ascii="Times New Roman" w:eastAsia="Times New Roman" w:hAnsi="Times New Roman" w:cs="Times New Roman"/>
                <w:color w:val="000000"/>
              </w:rPr>
              <w:t xml:space="preserve"> = 0.1; 0.5; 0.9.</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93EDEA" w14:textId="77777777" w:rsidR="00F53E83" w:rsidRPr="00353D38" w:rsidRDefault="00F53E83" w:rsidP="00643CC7">
            <w:pPr>
              <w:jc w:val="center"/>
              <w:rPr>
                <w:rFonts w:ascii="Times New Roman" w:eastAsia="Times New Roman" w:hAnsi="Times New Roman" w:cs="Times New Roman"/>
                <w:color w:val="000000"/>
              </w:rPr>
            </w:pPr>
            <w:r w:rsidRPr="00353D38">
              <w:rPr>
                <w:rFonts w:ascii="Times New Roman" w:eastAsia="Times New Roman" w:hAnsi="Times New Roman" w:cs="Times New Roman"/>
                <w:color w:val="000000"/>
              </w:rPr>
              <w:t>None</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1ADE75" w14:textId="77777777" w:rsidR="00F53E83" w:rsidRPr="00353D38" w:rsidRDefault="00F53E83" w:rsidP="00643CC7">
            <w:pPr>
              <w:jc w:val="center"/>
              <w:rPr>
                <w:rFonts w:ascii="Times New Roman" w:eastAsia="Times New Roman" w:hAnsi="Times New Roman" w:cs="Times New Roman"/>
                <w:color w:val="000000"/>
              </w:rPr>
            </w:pPr>
            <w:r w:rsidRPr="00353D38">
              <w:rPr>
                <w:rFonts w:ascii="Times New Roman" w:eastAsia="Times New Roman" w:hAnsi="Times New Roman" w:cs="Times New Roman"/>
                <w:color w:val="000000"/>
              </w:rPr>
              <w:t>0; 0.01; 0.05</w:t>
            </w:r>
          </w:p>
        </w:tc>
      </w:tr>
      <w:tr w:rsidR="00F53E83" w:rsidRPr="00353D38" w14:paraId="19A45AC8" w14:textId="77777777" w:rsidTr="00072389">
        <w:trPr>
          <w:jc w:val="center"/>
        </w:trPr>
        <w:tc>
          <w:tcPr>
            <w:tcW w:w="10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885FD1" w14:textId="77777777" w:rsidR="00F53E83" w:rsidRPr="00353D38" w:rsidRDefault="00072389" w:rsidP="00643CC7">
            <w:pPr>
              <w:jc w:val="center"/>
              <w:rPr>
                <w:rFonts w:ascii="Times New Roman" w:eastAsia="Times New Roman" w:hAnsi="Times New Roman" w:cs="Times New Roman"/>
                <w:color w:val="000000"/>
              </w:rPr>
            </w:pPr>
            <w:r w:rsidRPr="00353D38">
              <w:rPr>
                <w:rFonts w:ascii="Times New Roman" w:eastAsia="Times New Roman" w:hAnsi="Times New Roman" w:cs="Times New Roman"/>
                <w:color w:val="000000"/>
              </w:rPr>
              <w:t>Drift, selection, migration</w:t>
            </w:r>
            <w:r w:rsidR="00F53E83" w:rsidRPr="00353D38">
              <w:rPr>
                <w:rFonts w:ascii="Times New Roman" w:hAnsi="Times New Roman" w:cs="Times New Roman"/>
              </w:rPr>
              <w:t>†</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D081A8" w14:textId="77777777" w:rsidR="00F53E83" w:rsidRPr="00353D38" w:rsidRDefault="00F53E83" w:rsidP="00643CC7">
            <w:pPr>
              <w:jc w:val="center"/>
              <w:rPr>
                <w:rFonts w:ascii="Times New Roman" w:eastAsia="Times New Roman" w:hAnsi="Times New Roman" w:cs="Times New Roman"/>
                <w:color w:val="000000"/>
              </w:rPr>
            </w:pPr>
            <w:r w:rsidRPr="00353D38">
              <w:rPr>
                <w:rFonts w:ascii="Times New Roman" w:eastAsia="Times New Roman" w:hAnsi="Times New Roman" w:cs="Times New Roman"/>
                <w:b/>
                <w:bCs/>
                <w:color w:val="000000"/>
              </w:rPr>
              <w:t>Founder proportion:</w:t>
            </w:r>
            <w:r w:rsidRPr="00353D38">
              <w:rPr>
                <w:rFonts w:ascii="Times New Roman" w:eastAsia="Times New Roman" w:hAnsi="Times New Roman" w:cs="Times New Roman"/>
                <w:color w:val="000000"/>
              </w:rPr>
              <w:t xml:space="preserve">                 0.01; 0.2; 1.0</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0AF4BA" w14:textId="77777777" w:rsidR="00F53E83" w:rsidRPr="00353D38" w:rsidRDefault="00F53E83" w:rsidP="00643CC7">
            <w:pPr>
              <w:jc w:val="center"/>
              <w:rPr>
                <w:rFonts w:ascii="Times New Roman" w:eastAsia="Times New Roman" w:hAnsi="Times New Roman" w:cs="Times New Roman"/>
                <w:color w:val="000000"/>
              </w:rPr>
            </w:pPr>
            <w:r w:rsidRPr="00353D38">
              <w:rPr>
                <w:rFonts w:ascii="Times New Roman" w:eastAsia="Times New Roman" w:hAnsi="Times New Roman" w:cs="Times New Roman"/>
                <w:i/>
                <w:iCs/>
                <w:color w:val="000000"/>
              </w:rPr>
              <w:t>CYP79D15</w:t>
            </w:r>
            <w:r w:rsidRPr="00353D38">
              <w:rPr>
                <w:rFonts w:ascii="Times New Roman" w:eastAsia="Times New Roman" w:hAnsi="Times New Roman" w:cs="Times New Roman"/>
                <w:color w:val="000000"/>
              </w:rPr>
              <w:t xml:space="preserve"> = 0.5;</w:t>
            </w:r>
          </w:p>
          <w:p w14:paraId="075B7697" w14:textId="77777777" w:rsidR="00F53E83" w:rsidRPr="00353D38" w:rsidRDefault="00F53E83" w:rsidP="00643CC7">
            <w:pPr>
              <w:jc w:val="center"/>
              <w:rPr>
                <w:rFonts w:ascii="Times New Roman" w:eastAsia="Times New Roman" w:hAnsi="Times New Roman" w:cs="Times New Roman"/>
                <w:color w:val="000000"/>
              </w:rPr>
            </w:pPr>
            <w:r w:rsidRPr="00353D38">
              <w:rPr>
                <w:rFonts w:ascii="Times New Roman" w:eastAsia="Times New Roman" w:hAnsi="Times New Roman" w:cs="Times New Roman"/>
                <w:i/>
                <w:iCs/>
                <w:color w:val="000000"/>
              </w:rPr>
              <w:t>Li</w:t>
            </w:r>
            <w:r w:rsidRPr="00353D38">
              <w:rPr>
                <w:rFonts w:ascii="Times New Roman" w:eastAsia="Times New Roman" w:hAnsi="Times New Roman" w:cs="Times New Roman"/>
                <w:color w:val="000000"/>
              </w:rPr>
              <w:t xml:space="preserve"> = 0.5</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E12B5D" w14:textId="77777777" w:rsidR="00F53E83" w:rsidRPr="00353D38" w:rsidRDefault="00F53E83" w:rsidP="00643CC7">
            <w:pPr>
              <w:jc w:val="center"/>
              <w:rPr>
                <w:rFonts w:ascii="Times New Roman" w:eastAsia="Times New Roman" w:hAnsi="Times New Roman" w:cs="Times New Roman"/>
                <w:color w:val="000000"/>
              </w:rPr>
            </w:pPr>
            <w:r w:rsidRPr="00353D38">
              <w:rPr>
                <w:rFonts w:ascii="Times New Roman" w:eastAsia="Times New Roman" w:hAnsi="Times New Roman" w:cs="Times New Roman"/>
                <w:color w:val="000000"/>
              </w:rPr>
              <w:t>0; 0.001; 0.0025; 0.005; 0.0075; 0.01; 0.025; 0.05; 0.1; 0.2</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496495" w14:textId="77777777" w:rsidR="00F53E83" w:rsidRPr="00353D38" w:rsidRDefault="00F53E83" w:rsidP="00643CC7">
            <w:pPr>
              <w:jc w:val="center"/>
              <w:rPr>
                <w:rFonts w:ascii="Times New Roman" w:eastAsia="Times New Roman" w:hAnsi="Times New Roman" w:cs="Times New Roman"/>
                <w:color w:val="000000"/>
              </w:rPr>
            </w:pPr>
            <w:r w:rsidRPr="00353D38">
              <w:rPr>
                <w:rFonts w:ascii="Times New Roman" w:eastAsia="Times New Roman" w:hAnsi="Times New Roman" w:cs="Times New Roman"/>
                <w:color w:val="000000"/>
              </w:rPr>
              <w:t>0; 0.01; 0.05</w:t>
            </w:r>
          </w:p>
        </w:tc>
      </w:tr>
      <w:tr w:rsidR="00F53E83" w:rsidRPr="00353D38" w14:paraId="72205BC6" w14:textId="77777777" w:rsidTr="00072389">
        <w:trPr>
          <w:jc w:val="center"/>
        </w:trPr>
        <w:tc>
          <w:tcPr>
            <w:tcW w:w="5000" w:type="pct"/>
            <w:gridSpan w:val="5"/>
            <w:tcBorders>
              <w:top w:val="single" w:sz="4" w:space="0" w:color="auto"/>
              <w:left w:val="single" w:sz="4" w:space="0" w:color="auto"/>
              <w:bottom w:val="single" w:sz="18" w:space="0" w:color="auto"/>
              <w:right w:val="single" w:sz="4" w:space="0" w:color="auto"/>
            </w:tcBorders>
            <w:shd w:val="clear" w:color="auto" w:fill="auto"/>
            <w:vAlign w:val="center"/>
          </w:tcPr>
          <w:p w14:paraId="513B7C67" w14:textId="77777777" w:rsidR="00F53E83" w:rsidRPr="00353D38" w:rsidRDefault="00072389" w:rsidP="009626CF">
            <w:pPr>
              <w:jc w:val="center"/>
              <w:rPr>
                <w:rFonts w:ascii="Times New Roman" w:eastAsia="Times New Roman" w:hAnsi="Times New Roman" w:cs="Times New Roman"/>
                <w:i/>
                <w:color w:val="000000"/>
              </w:rPr>
            </w:pPr>
            <w:r w:rsidRPr="00353D38">
              <w:rPr>
                <w:rFonts w:ascii="Times New Roman" w:eastAsia="Times New Roman" w:hAnsi="Times New Roman" w:cs="Times New Roman"/>
                <w:i/>
                <w:color w:val="000000"/>
              </w:rPr>
              <w:t>No drift</w:t>
            </w:r>
          </w:p>
        </w:tc>
      </w:tr>
      <w:tr w:rsidR="00F53E83" w:rsidRPr="00353D38" w14:paraId="2EA650C7" w14:textId="77777777" w:rsidTr="00072389">
        <w:trPr>
          <w:jc w:val="center"/>
        </w:trPr>
        <w:tc>
          <w:tcPr>
            <w:tcW w:w="1000" w:type="pct"/>
            <w:tcBorders>
              <w:top w:val="single" w:sz="18" w:space="0" w:color="auto"/>
              <w:left w:val="single" w:sz="4" w:space="0" w:color="auto"/>
              <w:bottom w:val="single" w:sz="4" w:space="0" w:color="auto"/>
              <w:right w:val="single" w:sz="4" w:space="0" w:color="auto"/>
            </w:tcBorders>
            <w:shd w:val="clear" w:color="auto" w:fill="auto"/>
            <w:vAlign w:val="center"/>
            <w:hideMark/>
          </w:tcPr>
          <w:p w14:paraId="5E6DAB65" w14:textId="77777777" w:rsidR="00F53E83" w:rsidRPr="00353D38" w:rsidRDefault="00072389" w:rsidP="009626CF">
            <w:pPr>
              <w:jc w:val="center"/>
              <w:rPr>
                <w:rFonts w:ascii="Times New Roman" w:eastAsia="Times New Roman" w:hAnsi="Times New Roman" w:cs="Times New Roman"/>
                <w:color w:val="000000"/>
              </w:rPr>
            </w:pPr>
            <w:r w:rsidRPr="00353D38">
              <w:rPr>
                <w:rFonts w:ascii="Times New Roman" w:eastAsia="Times New Roman" w:hAnsi="Times New Roman" w:cs="Times New Roman"/>
                <w:color w:val="000000"/>
              </w:rPr>
              <w:t>Selection,</w:t>
            </w:r>
            <w:r w:rsidR="00F53E83" w:rsidRPr="00353D38">
              <w:rPr>
                <w:rFonts w:ascii="Times New Roman" w:eastAsia="Times New Roman" w:hAnsi="Times New Roman" w:cs="Times New Roman"/>
                <w:color w:val="000000"/>
              </w:rPr>
              <w:t xml:space="preserve"> migration</w:t>
            </w:r>
          </w:p>
        </w:tc>
        <w:tc>
          <w:tcPr>
            <w:tcW w:w="1000" w:type="pct"/>
            <w:tcBorders>
              <w:top w:val="single" w:sz="18" w:space="0" w:color="auto"/>
              <w:left w:val="single" w:sz="4" w:space="0" w:color="auto"/>
              <w:bottom w:val="single" w:sz="4" w:space="0" w:color="auto"/>
              <w:right w:val="single" w:sz="4" w:space="0" w:color="auto"/>
            </w:tcBorders>
            <w:shd w:val="clear" w:color="auto" w:fill="auto"/>
            <w:vAlign w:val="center"/>
            <w:hideMark/>
          </w:tcPr>
          <w:p w14:paraId="30553442" w14:textId="77777777" w:rsidR="00F53E83" w:rsidRPr="00353D38" w:rsidRDefault="00F53E83" w:rsidP="009626CF">
            <w:pPr>
              <w:jc w:val="center"/>
              <w:rPr>
                <w:rFonts w:ascii="Times New Roman" w:eastAsia="Times New Roman" w:hAnsi="Times New Roman" w:cs="Times New Roman"/>
                <w:color w:val="000000"/>
              </w:rPr>
            </w:pPr>
            <w:r w:rsidRPr="00353D38">
              <w:rPr>
                <w:rFonts w:ascii="Times New Roman" w:eastAsia="Times New Roman" w:hAnsi="Times New Roman" w:cs="Times New Roman"/>
                <w:color w:val="000000"/>
              </w:rPr>
              <w:t>None. All population</w:t>
            </w:r>
            <w:r w:rsidR="004D176B" w:rsidRPr="00353D38">
              <w:rPr>
                <w:rFonts w:ascii="Times New Roman" w:eastAsia="Times New Roman" w:hAnsi="Times New Roman" w:cs="Times New Roman"/>
                <w:color w:val="000000"/>
              </w:rPr>
              <w:t>s</w:t>
            </w:r>
            <w:r w:rsidRPr="00353D38">
              <w:rPr>
                <w:rFonts w:ascii="Times New Roman" w:eastAsia="Times New Roman" w:hAnsi="Times New Roman" w:cs="Times New Roman"/>
                <w:color w:val="000000"/>
              </w:rPr>
              <w:t xml:space="preserve"> with constant K = 1000</w:t>
            </w:r>
          </w:p>
        </w:tc>
        <w:tc>
          <w:tcPr>
            <w:tcW w:w="1000" w:type="pct"/>
            <w:tcBorders>
              <w:top w:val="single" w:sz="18" w:space="0" w:color="auto"/>
              <w:left w:val="single" w:sz="4" w:space="0" w:color="auto"/>
              <w:bottom w:val="single" w:sz="4" w:space="0" w:color="auto"/>
              <w:right w:val="single" w:sz="4" w:space="0" w:color="auto"/>
            </w:tcBorders>
            <w:shd w:val="clear" w:color="auto" w:fill="auto"/>
            <w:vAlign w:val="center"/>
            <w:hideMark/>
          </w:tcPr>
          <w:p w14:paraId="4FC29766" w14:textId="77777777" w:rsidR="00F53E83" w:rsidRPr="00353D38" w:rsidRDefault="00F53E83" w:rsidP="009626CF">
            <w:pPr>
              <w:jc w:val="center"/>
              <w:rPr>
                <w:rFonts w:ascii="Times New Roman" w:eastAsia="Times New Roman" w:hAnsi="Times New Roman" w:cs="Times New Roman"/>
                <w:color w:val="000000"/>
              </w:rPr>
            </w:pPr>
            <w:r w:rsidRPr="00353D38">
              <w:rPr>
                <w:rFonts w:ascii="Times New Roman" w:eastAsia="Times New Roman" w:hAnsi="Times New Roman" w:cs="Times New Roman"/>
                <w:i/>
                <w:iCs/>
                <w:color w:val="000000"/>
              </w:rPr>
              <w:t>CYP79D15</w:t>
            </w:r>
            <w:r w:rsidRPr="00353D38">
              <w:rPr>
                <w:rFonts w:ascii="Times New Roman" w:eastAsia="Times New Roman" w:hAnsi="Times New Roman" w:cs="Times New Roman"/>
                <w:color w:val="000000"/>
              </w:rPr>
              <w:t xml:space="preserve"> = 0.5;</w:t>
            </w:r>
          </w:p>
          <w:p w14:paraId="77371292" w14:textId="77777777" w:rsidR="00F53E83" w:rsidRPr="00353D38" w:rsidRDefault="00F53E83" w:rsidP="009626CF">
            <w:pPr>
              <w:jc w:val="center"/>
              <w:rPr>
                <w:rFonts w:ascii="Times New Roman" w:eastAsia="Times New Roman" w:hAnsi="Times New Roman" w:cs="Times New Roman"/>
                <w:color w:val="000000"/>
              </w:rPr>
            </w:pPr>
            <w:r w:rsidRPr="00353D38">
              <w:rPr>
                <w:rFonts w:ascii="Times New Roman" w:eastAsia="Times New Roman" w:hAnsi="Times New Roman" w:cs="Times New Roman"/>
                <w:i/>
                <w:iCs/>
                <w:color w:val="000000"/>
              </w:rPr>
              <w:t>Li</w:t>
            </w:r>
            <w:r w:rsidRPr="00353D38">
              <w:rPr>
                <w:rFonts w:ascii="Times New Roman" w:eastAsia="Times New Roman" w:hAnsi="Times New Roman" w:cs="Times New Roman"/>
                <w:color w:val="000000"/>
              </w:rPr>
              <w:t xml:space="preserve"> = 0.5</w:t>
            </w:r>
          </w:p>
        </w:tc>
        <w:tc>
          <w:tcPr>
            <w:tcW w:w="1000" w:type="pct"/>
            <w:tcBorders>
              <w:top w:val="single" w:sz="18" w:space="0" w:color="auto"/>
              <w:left w:val="single" w:sz="4" w:space="0" w:color="auto"/>
              <w:bottom w:val="single" w:sz="4" w:space="0" w:color="auto"/>
              <w:right w:val="single" w:sz="4" w:space="0" w:color="auto"/>
            </w:tcBorders>
            <w:shd w:val="clear" w:color="auto" w:fill="auto"/>
            <w:vAlign w:val="center"/>
            <w:hideMark/>
          </w:tcPr>
          <w:p w14:paraId="16D0682C" w14:textId="77777777" w:rsidR="00F53E83" w:rsidRPr="00353D38" w:rsidRDefault="00F53E83" w:rsidP="009626CF">
            <w:pPr>
              <w:jc w:val="center"/>
              <w:rPr>
                <w:rFonts w:ascii="Times New Roman" w:eastAsia="Times New Roman" w:hAnsi="Times New Roman" w:cs="Times New Roman"/>
                <w:color w:val="000000"/>
              </w:rPr>
            </w:pPr>
            <w:r w:rsidRPr="00353D38">
              <w:rPr>
                <w:rFonts w:ascii="Times New Roman" w:eastAsia="Times New Roman" w:hAnsi="Times New Roman" w:cs="Times New Roman"/>
                <w:color w:val="000000"/>
              </w:rPr>
              <w:t>0; 0.001; 0.0025; 0.005; 0.0075; 0.01; 0.025; 0.05; 0.1; 0.2</w:t>
            </w:r>
          </w:p>
        </w:tc>
        <w:tc>
          <w:tcPr>
            <w:tcW w:w="1000" w:type="pct"/>
            <w:tcBorders>
              <w:top w:val="single" w:sz="18" w:space="0" w:color="auto"/>
              <w:left w:val="single" w:sz="4" w:space="0" w:color="auto"/>
              <w:bottom w:val="single" w:sz="4" w:space="0" w:color="auto"/>
              <w:right w:val="single" w:sz="4" w:space="0" w:color="auto"/>
            </w:tcBorders>
            <w:shd w:val="clear" w:color="auto" w:fill="auto"/>
            <w:vAlign w:val="center"/>
            <w:hideMark/>
          </w:tcPr>
          <w:p w14:paraId="543920A6" w14:textId="77777777" w:rsidR="00F53E83" w:rsidRPr="00353D38" w:rsidRDefault="00F53E83" w:rsidP="009626CF">
            <w:pPr>
              <w:jc w:val="center"/>
              <w:rPr>
                <w:rFonts w:ascii="Times New Roman" w:eastAsia="Times New Roman" w:hAnsi="Times New Roman" w:cs="Times New Roman"/>
                <w:color w:val="000000"/>
              </w:rPr>
            </w:pPr>
            <w:r w:rsidRPr="00353D38">
              <w:rPr>
                <w:rFonts w:ascii="Times New Roman" w:eastAsia="Times New Roman" w:hAnsi="Times New Roman" w:cs="Times New Roman"/>
                <w:color w:val="000000"/>
              </w:rPr>
              <w:t>0; 0.01; 0.05</w:t>
            </w:r>
          </w:p>
        </w:tc>
      </w:tr>
    </w:tbl>
    <w:p w14:paraId="3D75BF48" w14:textId="77777777" w:rsidR="00695730" w:rsidRPr="00353D38" w:rsidRDefault="00695730" w:rsidP="00695730">
      <w:pPr>
        <w:rPr>
          <w:rFonts w:ascii="Times New Roman" w:hAnsi="Times New Roman" w:cs="Times New Roman"/>
        </w:rPr>
      </w:pPr>
      <w:r w:rsidRPr="00353D38">
        <w:rPr>
          <w:rFonts w:ascii="Times New Roman" w:hAnsi="Times New Roman" w:cs="Times New Roman"/>
        </w:rPr>
        <w:t>† Modified drift scenarios. Refer to gradient in drift running from urban (weak drift) to rural (strong drift) rather than rural-urban, as simulated in other scenarios. These are used to explore drift-selection balance.</w:t>
      </w:r>
    </w:p>
    <w:p w14:paraId="6937F097" w14:textId="77777777" w:rsidR="00695730" w:rsidRPr="00353D38" w:rsidRDefault="00695730" w:rsidP="00695730">
      <w:pPr>
        <w:rPr>
          <w:rFonts w:ascii="Times New Roman" w:hAnsi="Times New Roman" w:cs="Times New Roman"/>
        </w:rPr>
      </w:pPr>
      <w:r w:rsidRPr="00353D38">
        <w:rPr>
          <w:rFonts w:ascii="Times New Roman" w:hAnsi="Times New Roman" w:cs="Times New Roman"/>
        </w:rPr>
        <w:t xml:space="preserve">‡ Where multiple allele frequencies are specified, these were crossed </w:t>
      </w:r>
      <w:proofErr w:type="spellStart"/>
      <w:r w:rsidRPr="00353D38">
        <w:rPr>
          <w:rFonts w:ascii="Times New Roman" w:hAnsi="Times New Roman" w:cs="Times New Roman"/>
        </w:rPr>
        <w:t>factorially</w:t>
      </w:r>
      <w:proofErr w:type="spellEnd"/>
      <w:r w:rsidRPr="00353D38">
        <w:rPr>
          <w:rFonts w:ascii="Times New Roman" w:hAnsi="Times New Roman" w:cs="Times New Roman"/>
        </w:rPr>
        <w:t>.</w:t>
      </w:r>
      <w:r w:rsidRPr="00353D38">
        <w:rPr>
          <w:rFonts w:ascii="Times New Roman" w:hAnsi="Times New Roman" w:cs="Times New Roman"/>
        </w:rPr>
        <w:br/>
      </w:r>
    </w:p>
    <w:p w14:paraId="2215BCFB" w14:textId="77777777" w:rsidR="00695730" w:rsidRPr="00353D38" w:rsidRDefault="00695730" w:rsidP="00695730">
      <w:pPr>
        <w:rPr>
          <w:rFonts w:ascii="Times New Roman" w:hAnsi="Times New Roman" w:cs="Times New Roman"/>
        </w:rPr>
      </w:pPr>
    </w:p>
    <w:p w14:paraId="36FFA0C8" w14:textId="77777777" w:rsidR="00695730" w:rsidRPr="00353D38" w:rsidRDefault="00695730" w:rsidP="00695730">
      <w:pPr>
        <w:rPr>
          <w:rFonts w:ascii="Times New Roman" w:hAnsi="Times New Roman" w:cs="Times New Roman"/>
        </w:rPr>
      </w:pPr>
    </w:p>
    <w:p w14:paraId="07C7E9F5" w14:textId="77777777" w:rsidR="00695730" w:rsidRPr="00353D38" w:rsidRDefault="00695730" w:rsidP="00695730">
      <w:pPr>
        <w:spacing w:line="480" w:lineRule="auto"/>
        <w:ind w:firstLine="360"/>
        <w:rPr>
          <w:rFonts w:ascii="Times New Roman" w:hAnsi="Times New Roman" w:cs="Times New Roman"/>
        </w:rPr>
      </w:pPr>
    </w:p>
    <w:p w14:paraId="1B67128E" w14:textId="77777777" w:rsidR="00695730" w:rsidRPr="00353D38" w:rsidRDefault="00695730" w:rsidP="00695730">
      <w:pPr>
        <w:spacing w:line="480" w:lineRule="auto"/>
        <w:ind w:firstLine="360"/>
        <w:rPr>
          <w:rFonts w:ascii="Times New Roman" w:hAnsi="Times New Roman" w:cs="Times New Roman"/>
        </w:rPr>
      </w:pPr>
    </w:p>
    <w:p w14:paraId="5C3F8E0D" w14:textId="77777777" w:rsidR="00695730" w:rsidRPr="00353D38" w:rsidRDefault="00695730" w:rsidP="00695730">
      <w:pPr>
        <w:tabs>
          <w:tab w:val="left" w:pos="5421"/>
        </w:tabs>
        <w:spacing w:line="480" w:lineRule="auto"/>
        <w:rPr>
          <w:rFonts w:ascii="Times New Roman" w:hAnsi="Times New Roman" w:cs="Times New Roman"/>
        </w:rPr>
      </w:pPr>
    </w:p>
    <w:p w14:paraId="0D3978F8" w14:textId="77777777" w:rsidR="00695730" w:rsidRPr="00353D38" w:rsidRDefault="00695730" w:rsidP="00695730">
      <w:pPr>
        <w:tabs>
          <w:tab w:val="left" w:pos="5421"/>
        </w:tabs>
        <w:spacing w:line="480" w:lineRule="auto"/>
        <w:rPr>
          <w:rFonts w:ascii="Times New Roman" w:hAnsi="Times New Roman" w:cs="Times New Roman"/>
        </w:rPr>
      </w:pPr>
    </w:p>
    <w:p w14:paraId="70E27950" w14:textId="77777777" w:rsidR="00695730" w:rsidRPr="00353D38" w:rsidRDefault="00695730">
      <w:pPr>
        <w:rPr>
          <w:rFonts w:ascii="Times New Roman" w:hAnsi="Times New Roman" w:cs="Times New Roman"/>
          <w:b/>
        </w:rPr>
      </w:pPr>
    </w:p>
    <w:sectPr w:rsidR="00695730" w:rsidRPr="00353D38" w:rsidSect="00643CC7">
      <w:pgSz w:w="15840" w:h="12240" w:orient="landscape"/>
      <w:pgMar w:top="720" w:right="720" w:bottom="720" w:left="72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mes Santangelo" w:date="2018-01-16T11:24:00Z" w:initials="JS">
    <w:p w14:paraId="5F79B2AC" w14:textId="77777777" w:rsidR="00695730" w:rsidRDefault="00695730">
      <w:pPr>
        <w:pStyle w:val="CommentText"/>
      </w:pPr>
      <w:r>
        <w:rPr>
          <w:rStyle w:val="CommentReference"/>
        </w:rPr>
        <w:annotationRef/>
      </w:r>
      <w:r>
        <w:t xml:space="preserve">Rob—Please confirm affiliations. </w:t>
      </w:r>
    </w:p>
  </w:comment>
  <w:comment w:id="1" w:author="Rob Ness" w:date="2017-12-18T19:15:00Z" w:initials="RN">
    <w:p w14:paraId="5AC8569C" w14:textId="77777777" w:rsidR="00695730" w:rsidRDefault="00695730" w:rsidP="00695730">
      <w:pPr>
        <w:pStyle w:val="CommentText"/>
      </w:pPr>
      <w:r>
        <w:rPr>
          <w:rStyle w:val="CommentReference"/>
        </w:rPr>
        <w:annotationRef/>
      </w:r>
      <w:r>
        <w:t>So perhaps the following two paragraphs could be condensed into one paragraph – like this:</w:t>
      </w:r>
    </w:p>
    <w:p w14:paraId="52AF8E9D" w14:textId="77777777" w:rsidR="00695730" w:rsidRDefault="00695730" w:rsidP="00695730">
      <w:pPr>
        <w:pStyle w:val="CommentText"/>
      </w:pPr>
    </w:p>
    <w:p w14:paraId="33FF051D" w14:textId="77777777" w:rsidR="00695730" w:rsidRDefault="00695730" w:rsidP="00695730">
      <w:pPr>
        <w:pStyle w:val="CommentText"/>
        <w:numPr>
          <w:ilvl w:val="0"/>
          <w:numId w:val="2"/>
        </w:numPr>
      </w:pPr>
      <w:r>
        <w:t>Clines are assumed adaptive.</w:t>
      </w:r>
    </w:p>
    <w:p w14:paraId="5973E879" w14:textId="77777777" w:rsidR="00695730" w:rsidRDefault="00695730" w:rsidP="00695730">
      <w:pPr>
        <w:pStyle w:val="CommentText"/>
        <w:numPr>
          <w:ilvl w:val="0"/>
          <w:numId w:val="2"/>
        </w:numPr>
      </w:pPr>
      <w:r>
        <w:t>Single locus clines in alleles or quant traits can happen by drift.</w:t>
      </w:r>
    </w:p>
    <w:p w14:paraId="4EAA59F9" w14:textId="77777777" w:rsidR="00695730" w:rsidRDefault="00695730" w:rsidP="00695730">
      <w:pPr>
        <w:pStyle w:val="CommentText"/>
        <w:numPr>
          <w:ilvl w:val="0"/>
          <w:numId w:val="2"/>
        </w:numPr>
      </w:pPr>
      <w:r>
        <w:t>But parallel clines are assumed to be selection b/c clines should occur in either direction</w:t>
      </w:r>
    </w:p>
    <w:p w14:paraId="784A947F" w14:textId="77777777" w:rsidR="00695730" w:rsidRDefault="00695730" w:rsidP="00695730">
      <w:pPr>
        <w:pStyle w:val="CommentText"/>
        <w:numPr>
          <w:ilvl w:val="0"/>
          <w:numId w:val="2"/>
        </w:numPr>
      </w:pPr>
      <w:r>
        <w:t xml:space="preserve">However, it is underappreciated that such parallel clines can happen by drift (e.g. </w:t>
      </w:r>
      <w:proofErr w:type="spellStart"/>
      <w:r>
        <w:t>paniculata</w:t>
      </w:r>
      <w:proofErr w:type="spellEnd"/>
      <w:r>
        <w:t>)</w:t>
      </w:r>
    </w:p>
    <w:p w14:paraId="602FD3AE" w14:textId="77777777" w:rsidR="00695730" w:rsidRDefault="00695730" w:rsidP="00695730">
      <w:pPr>
        <w:pStyle w:val="CommentText"/>
      </w:pPr>
    </w:p>
  </w:comment>
  <w:comment w:id="2" w:author="James Santangelo" w:date="2017-12-23T11:50:00Z" w:initials="JS">
    <w:p w14:paraId="25D8AAAE" w14:textId="77777777" w:rsidR="00695730" w:rsidRDefault="00695730" w:rsidP="00695730">
      <w:pPr>
        <w:pStyle w:val="CommentText"/>
      </w:pPr>
      <w:r>
        <w:rPr>
          <w:rStyle w:val="CommentReference"/>
        </w:rPr>
        <w:annotationRef/>
      </w:r>
      <w:r>
        <w:t xml:space="preserve">I’m worried that to make a compelling argument, the paragraph would end up being too long. However, if we still think the intro is too long, then we can do this. I’ve shortened the intro quite a bit by removing a paragraph (see below) and reducing the explanation of examples. </w:t>
      </w:r>
    </w:p>
  </w:comment>
  <w:comment w:id="3" w:author="Rob Ness" w:date="2017-12-18T19:30:00Z" w:initials="RN">
    <w:p w14:paraId="0418A158" w14:textId="77777777" w:rsidR="00695730" w:rsidRDefault="00695730" w:rsidP="00695730">
      <w:pPr>
        <w:pStyle w:val="CommentText"/>
      </w:pPr>
      <w:r>
        <w:rPr>
          <w:rStyle w:val="CommentReference"/>
        </w:rPr>
        <w:annotationRef/>
      </w:r>
      <w:r>
        <w:rPr>
          <w:rStyle w:val="CommentReference"/>
        </w:rPr>
        <w:annotationRef/>
      </w:r>
      <w:r>
        <w:t xml:space="preserve">Do you think </w:t>
      </w:r>
      <w:proofErr w:type="spellStart"/>
      <w:r>
        <w:t>its</w:t>
      </w:r>
      <w:proofErr w:type="spellEnd"/>
      <w:r>
        <w:t xml:space="preserve"> good to lead with selection or drift?</w:t>
      </w:r>
    </w:p>
    <w:p w14:paraId="3FF24F10" w14:textId="77777777" w:rsidR="00695730" w:rsidRDefault="00695730" w:rsidP="00695730">
      <w:pPr>
        <w:pStyle w:val="CommentText"/>
      </w:pPr>
    </w:p>
    <w:p w14:paraId="4DCFE517" w14:textId="77777777" w:rsidR="00695730" w:rsidRDefault="00695730" w:rsidP="00695730">
      <w:pPr>
        <w:pStyle w:val="CommentText"/>
      </w:pPr>
      <w:r>
        <w:t>It almost seems worth saying: cities are cool, we all like to think about selection to adapt to cities – BUT cities may also be drifty so we need to think about both things – which is what we are going to do here</w:t>
      </w:r>
    </w:p>
  </w:comment>
  <w:comment w:id="4" w:author="James Santangelo" w:date="2017-12-23T11:20:00Z" w:initials="JS">
    <w:p w14:paraId="3B9479C0" w14:textId="77777777" w:rsidR="00695730" w:rsidRDefault="00695730" w:rsidP="00695730">
      <w:pPr>
        <w:pStyle w:val="CommentText"/>
      </w:pPr>
      <w:r>
        <w:rPr>
          <w:rStyle w:val="CommentReference"/>
        </w:rPr>
        <w:annotationRef/>
      </w:r>
      <w:r>
        <w:t xml:space="preserve">My motivation for the ordering here were two-fold: (1) We know more about how cities affect drift/gene flow than selection, so I presented this first. This is why I’m hesitant to say: “we all like to think about selection to adapt to cities” because current published work doesn’t reflect this very well. (2) Ken’s work focused on selection, providing a natural transition between Ken’s work and the focus of the current paper using </w:t>
      </w:r>
      <w:proofErr w:type="spellStart"/>
      <w:r>
        <w:t>cyanogenesis</w:t>
      </w:r>
      <w:proofErr w:type="spellEnd"/>
      <w:r>
        <w:t xml:space="preserve"> as a model.</w:t>
      </w:r>
    </w:p>
    <w:p w14:paraId="4A0F7EC9" w14:textId="77777777" w:rsidR="00695730" w:rsidRDefault="00695730" w:rsidP="00695730">
      <w:pPr>
        <w:pStyle w:val="CommentText"/>
      </w:pPr>
    </w:p>
    <w:p w14:paraId="4F7FBC29" w14:textId="77777777" w:rsidR="00695730" w:rsidRDefault="00695730" w:rsidP="00695730">
      <w:pPr>
        <w:pStyle w:val="CommentText"/>
      </w:pPr>
      <w:r>
        <w:t xml:space="preserve">Let me know if this makes sense. </w:t>
      </w:r>
    </w:p>
    <w:p w14:paraId="7262543F" w14:textId="77777777" w:rsidR="00695730" w:rsidRDefault="00695730" w:rsidP="00695730">
      <w:pPr>
        <w:pStyle w:val="CommentText"/>
      </w:pPr>
    </w:p>
    <w:p w14:paraId="4146EF8B" w14:textId="77777777" w:rsidR="00695730" w:rsidRDefault="00695730" w:rsidP="00695730">
      <w:pPr>
        <w:pStyle w:val="CommentText"/>
      </w:pPr>
    </w:p>
  </w:comment>
  <w:comment w:id="5" w:author="James Santangelo" w:date="2017-12-31T15:26:00Z" w:initials="JS">
    <w:p w14:paraId="59608EAC" w14:textId="77777777" w:rsidR="00695730" w:rsidRDefault="00695730" w:rsidP="00695730">
      <w:pPr>
        <w:pStyle w:val="CommentText"/>
      </w:pPr>
      <w:r>
        <w:rPr>
          <w:rStyle w:val="CommentReference"/>
        </w:rPr>
        <w:annotationRef/>
      </w:r>
      <w:r>
        <w:t>Need to create this.</w:t>
      </w:r>
    </w:p>
  </w:comment>
  <w:comment w:id="6" w:author="James Santangelo" w:date="2017-12-18T16:03:00Z" w:initials="JS">
    <w:p w14:paraId="684E3AE4" w14:textId="77777777" w:rsidR="00695730" w:rsidRDefault="00695730" w:rsidP="00695730">
      <w:pPr>
        <w:pStyle w:val="CommentText"/>
      </w:pPr>
      <w:r>
        <w:rPr>
          <w:rStyle w:val="CommentReference"/>
        </w:rPr>
        <w:annotationRef/>
      </w:r>
      <w:r>
        <w:t xml:space="preserve">Need to include Wright (1952) and </w:t>
      </w:r>
      <w:proofErr w:type="spellStart"/>
      <w:r>
        <w:t>Bodmer</w:t>
      </w:r>
      <w:proofErr w:type="spellEnd"/>
      <w:r>
        <w:t xml:space="preserve"> and Parsons (1962). </w:t>
      </w:r>
    </w:p>
  </w:comment>
  <w:comment w:id="7" w:author="Rob Ness" w:date="2017-12-27T14:52:00Z" w:initials="RN">
    <w:p w14:paraId="1C3637F0" w14:textId="77777777" w:rsidR="00695730" w:rsidRDefault="00695730" w:rsidP="00695730">
      <w:pPr>
        <w:pStyle w:val="CommentText"/>
      </w:pPr>
      <w:r>
        <w:rPr>
          <w:rStyle w:val="CommentReference"/>
        </w:rPr>
        <w:annotationRef/>
      </w:r>
      <w:r>
        <w:t>Is this correct? LD would require gametes (pollen) to move after selection</w:t>
      </w:r>
    </w:p>
  </w:comment>
  <w:comment w:id="8" w:author="James Santangelo" w:date="2017-12-31T14:41:00Z" w:initials="JS">
    <w:p w14:paraId="670CB65F" w14:textId="77777777" w:rsidR="00695730" w:rsidRDefault="00695730" w:rsidP="00695730">
      <w:pPr>
        <w:pStyle w:val="CommentText"/>
      </w:pPr>
      <w:r>
        <w:rPr>
          <w:rStyle w:val="CommentReference"/>
        </w:rPr>
        <w:annotationRef/>
      </w:r>
      <w:proofErr w:type="gramStart"/>
      <w:r>
        <w:t>Yes</w:t>
      </w:r>
      <w:proofErr w:type="gramEnd"/>
      <w:r>
        <w:t xml:space="preserve"> this is correct.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79B2AC" w15:done="0"/>
  <w15:commentEx w15:paraId="602FD3AE" w15:done="0"/>
  <w15:commentEx w15:paraId="25D8AAAE" w15:paraIdParent="602FD3AE" w15:done="0"/>
  <w15:commentEx w15:paraId="4DCFE517" w15:done="0"/>
  <w15:commentEx w15:paraId="4146EF8B" w15:paraIdParent="4DCFE517" w15:done="0"/>
  <w15:commentEx w15:paraId="59608EAC" w15:done="0"/>
  <w15:commentEx w15:paraId="684E3AE4" w15:done="0"/>
  <w15:commentEx w15:paraId="1C3637F0" w15:done="0"/>
  <w15:commentEx w15:paraId="670CB65F" w15:paraIdParent="1C3637F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BE2AE3"/>
    <w:multiLevelType w:val="hybridMultilevel"/>
    <w:tmpl w:val="6884FB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D12637A"/>
    <w:multiLevelType w:val="hybridMultilevel"/>
    <w:tmpl w:val="33AE06B6"/>
    <w:lvl w:ilvl="0" w:tplc="0884F980">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Santangelo">
    <w15:presenceInfo w15:providerId="None" w15:userId="James Santangelo"/>
  </w15:person>
  <w15:person w15:author="Rob Ness">
    <w15:presenceInfo w15:providerId="None" w15:userId="Rob Nes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isplayBackgroundShape/>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730"/>
    <w:rsid w:val="00000BA7"/>
    <w:rsid w:val="000357A5"/>
    <w:rsid w:val="00072389"/>
    <w:rsid w:val="002F5234"/>
    <w:rsid w:val="00353D38"/>
    <w:rsid w:val="004D176B"/>
    <w:rsid w:val="004F2227"/>
    <w:rsid w:val="005433A8"/>
    <w:rsid w:val="00643CC7"/>
    <w:rsid w:val="00695730"/>
    <w:rsid w:val="008054DC"/>
    <w:rsid w:val="008313B4"/>
    <w:rsid w:val="00993D47"/>
    <w:rsid w:val="009B7797"/>
    <w:rsid w:val="00A53CDE"/>
    <w:rsid w:val="00A9094C"/>
    <w:rsid w:val="00C2777D"/>
    <w:rsid w:val="00C35587"/>
    <w:rsid w:val="00C37A2C"/>
    <w:rsid w:val="00DF2266"/>
    <w:rsid w:val="00EA01BB"/>
    <w:rsid w:val="00EA584F"/>
    <w:rsid w:val="00F53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EEB7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95730"/>
    <w:rPr>
      <w:sz w:val="18"/>
      <w:szCs w:val="18"/>
    </w:rPr>
  </w:style>
  <w:style w:type="paragraph" w:styleId="CommentText">
    <w:name w:val="annotation text"/>
    <w:basedOn w:val="Normal"/>
    <w:link w:val="CommentTextChar"/>
    <w:uiPriority w:val="99"/>
    <w:semiHidden/>
    <w:unhideWhenUsed/>
    <w:rsid w:val="00695730"/>
  </w:style>
  <w:style w:type="character" w:customStyle="1" w:styleId="CommentTextChar">
    <w:name w:val="Comment Text Char"/>
    <w:basedOn w:val="DefaultParagraphFont"/>
    <w:link w:val="CommentText"/>
    <w:uiPriority w:val="99"/>
    <w:semiHidden/>
    <w:rsid w:val="00695730"/>
    <w:rPr>
      <w:lang w:val="en-CA"/>
    </w:rPr>
  </w:style>
  <w:style w:type="paragraph" w:styleId="CommentSubject">
    <w:name w:val="annotation subject"/>
    <w:basedOn w:val="CommentText"/>
    <w:next w:val="CommentText"/>
    <w:link w:val="CommentSubjectChar"/>
    <w:uiPriority w:val="99"/>
    <w:semiHidden/>
    <w:unhideWhenUsed/>
    <w:rsid w:val="00695730"/>
    <w:rPr>
      <w:b/>
      <w:bCs/>
      <w:sz w:val="20"/>
      <w:szCs w:val="20"/>
    </w:rPr>
  </w:style>
  <w:style w:type="character" w:customStyle="1" w:styleId="CommentSubjectChar">
    <w:name w:val="Comment Subject Char"/>
    <w:basedOn w:val="CommentTextChar"/>
    <w:link w:val="CommentSubject"/>
    <w:uiPriority w:val="99"/>
    <w:semiHidden/>
    <w:rsid w:val="00695730"/>
    <w:rPr>
      <w:b/>
      <w:bCs/>
      <w:sz w:val="20"/>
      <w:szCs w:val="20"/>
      <w:lang w:val="en-CA"/>
    </w:rPr>
  </w:style>
  <w:style w:type="paragraph" w:styleId="BalloonText">
    <w:name w:val="Balloon Text"/>
    <w:basedOn w:val="Normal"/>
    <w:link w:val="BalloonTextChar"/>
    <w:uiPriority w:val="99"/>
    <w:semiHidden/>
    <w:unhideWhenUsed/>
    <w:rsid w:val="0069573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5730"/>
    <w:rPr>
      <w:rFonts w:ascii="Times New Roman" w:hAnsi="Times New Roman" w:cs="Times New Roman"/>
      <w:sz w:val="18"/>
      <w:szCs w:val="18"/>
      <w:lang w:val="en-CA"/>
    </w:rPr>
  </w:style>
  <w:style w:type="paragraph" w:styleId="ListParagraph">
    <w:name w:val="List Paragraph"/>
    <w:basedOn w:val="Normal"/>
    <w:uiPriority w:val="34"/>
    <w:qFormat/>
    <w:rsid w:val="00695730"/>
    <w:pPr>
      <w:ind w:left="720"/>
      <w:contextualSpacing/>
    </w:pPr>
  </w:style>
  <w:style w:type="character" w:styleId="Hyperlink">
    <w:name w:val="Hyperlink"/>
    <w:basedOn w:val="DefaultParagraphFont"/>
    <w:uiPriority w:val="99"/>
    <w:unhideWhenUsed/>
    <w:rsid w:val="006957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hyperlink" Target="mailto:james.santangelo37@gmail.com" TargetMode="Externa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19</Pages>
  <Words>18914</Words>
  <Characters>107813</Characters>
  <Application>Microsoft Macintosh Word</Application>
  <DocSecurity>0</DocSecurity>
  <Lines>898</Lines>
  <Paragraphs>252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Methods</vt:lpstr>
      <vt:lpstr>Overview of simulations</vt:lpstr>
      <vt:lpstr>Drift scenario 1: Gradient in maximum population size across the landscape</vt:lpstr>
    </vt:vector>
  </TitlesOfParts>
  <LinksUpToDate>false</LinksUpToDate>
  <CharactersWithSpaces>126475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Santangelo</dc:creator>
  <cp:keywords/>
  <dc:description/>
  <cp:lastModifiedBy>James Santangelo</cp:lastModifiedBy>
  <cp:revision>1</cp:revision>
  <dcterms:created xsi:type="dcterms:W3CDTF">2018-01-16T16:22:00Z</dcterms:created>
  <dcterms:modified xsi:type="dcterms:W3CDTF">2018-01-16T17:43:00Z</dcterms:modified>
</cp:coreProperties>
</file>