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203C" w14:textId="208ADF1A" w:rsidR="001D67CF" w:rsidRPr="00BC4BF6" w:rsidRDefault="001D67CF" w:rsidP="00D64956">
      <w:pPr>
        <w:tabs>
          <w:tab w:val="left" w:pos="6521"/>
        </w:tabs>
        <w:spacing w:after="0" w:line="240" w:lineRule="auto"/>
        <w:ind w:firstLine="720"/>
        <w:rPr>
          <w:rFonts w:ascii="Times New Roman" w:hAnsi="Times New Roman" w:cs="Times New Roman"/>
        </w:rPr>
      </w:pPr>
      <w:r w:rsidRPr="00BC4BF6">
        <w:rPr>
          <w:rFonts w:ascii="Times New Roman" w:hAnsi="Times New Roman" w:cs="Times New Roman"/>
          <w:noProof/>
        </w:rPr>
        <w:drawing>
          <wp:anchor distT="0" distB="0" distL="114300" distR="114300" simplePos="0" relativeHeight="251658240" behindDoc="1" locked="0" layoutInCell="1" allowOverlap="1" wp14:anchorId="6E318829" wp14:editId="7D418C7E">
            <wp:simplePos x="0" y="0"/>
            <wp:positionH relativeFrom="page">
              <wp:posOffset>476250</wp:posOffset>
            </wp:positionH>
            <wp:positionV relativeFrom="paragraph">
              <wp:posOffset>-38100</wp:posOffset>
            </wp:positionV>
            <wp:extent cx="419100" cy="8890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263" cy="895710"/>
                    </a:xfrm>
                    <a:prstGeom prst="rect">
                      <a:avLst/>
                    </a:prstGeom>
                    <a:noFill/>
                  </pic:spPr>
                </pic:pic>
              </a:graphicData>
            </a:graphic>
            <wp14:sizeRelH relativeFrom="page">
              <wp14:pctWidth>0</wp14:pctWidth>
            </wp14:sizeRelH>
            <wp14:sizeRelV relativeFrom="page">
              <wp14:pctHeight>0</wp14:pctHeight>
            </wp14:sizeRelV>
          </wp:anchor>
        </w:drawing>
      </w:r>
      <w:r w:rsidR="00AC15FD" w:rsidRPr="00BC4BF6">
        <w:rPr>
          <w:rFonts w:ascii="Times New Roman" w:hAnsi="Times New Roman" w:cs="Times New Roman"/>
        </w:rPr>
        <w:t xml:space="preserve">  </w:t>
      </w:r>
      <w:r w:rsidR="00A05717" w:rsidRPr="00BC4BF6">
        <w:rPr>
          <w:rFonts w:ascii="Times New Roman" w:hAnsi="Times New Roman" w:cs="Times New Roman"/>
        </w:rPr>
        <w:t>James S. Santangelo</w:t>
      </w:r>
      <w:r w:rsidR="00042A2C" w:rsidRPr="00BC4BF6">
        <w:rPr>
          <w:rFonts w:ascii="Times New Roman" w:hAnsi="Times New Roman" w:cs="Times New Roman"/>
        </w:rPr>
        <w:tab/>
        <w:t>3359 Mississauga Road North</w:t>
      </w:r>
    </w:p>
    <w:p w14:paraId="23A48234" w14:textId="09C2B140" w:rsidR="001D67CF" w:rsidRPr="00BC4BF6" w:rsidRDefault="00D64956" w:rsidP="00D64956">
      <w:pPr>
        <w:tabs>
          <w:tab w:val="left" w:pos="6521"/>
        </w:tabs>
        <w:spacing w:after="0" w:line="240" w:lineRule="auto"/>
        <w:ind w:firstLine="720"/>
        <w:rPr>
          <w:rFonts w:ascii="Times New Roman" w:hAnsi="Times New Roman" w:cs="Times New Roman"/>
          <w:i/>
        </w:rPr>
      </w:pPr>
      <w:r>
        <w:rPr>
          <w:rFonts w:ascii="Times New Roman" w:hAnsi="Times New Roman" w:cs="Times New Roman"/>
          <w:i/>
        </w:rPr>
        <w:t xml:space="preserve">  PhD candidate</w:t>
      </w:r>
      <w:r w:rsidR="00042A2C" w:rsidRPr="00BC4BF6">
        <w:rPr>
          <w:rFonts w:ascii="Times New Roman" w:hAnsi="Times New Roman" w:cs="Times New Roman"/>
          <w:i/>
        </w:rPr>
        <w:tab/>
      </w:r>
      <w:r w:rsidR="00042A2C" w:rsidRPr="00BC4BF6">
        <w:rPr>
          <w:rFonts w:ascii="Times New Roman" w:hAnsi="Times New Roman" w:cs="Times New Roman"/>
        </w:rPr>
        <w:t>Mississauga, O</w:t>
      </w:r>
      <w:r w:rsidR="00177518" w:rsidRPr="00BC4BF6">
        <w:rPr>
          <w:rFonts w:ascii="Times New Roman" w:hAnsi="Times New Roman" w:cs="Times New Roman"/>
        </w:rPr>
        <w:t>ntario</w:t>
      </w:r>
      <w:r w:rsidR="004267AB" w:rsidRPr="00BC4BF6">
        <w:rPr>
          <w:rFonts w:ascii="Times New Roman" w:hAnsi="Times New Roman" w:cs="Times New Roman"/>
        </w:rPr>
        <w:t xml:space="preserve">, </w:t>
      </w:r>
      <w:r w:rsidR="00177518" w:rsidRPr="00BC4BF6">
        <w:rPr>
          <w:rFonts w:ascii="Times New Roman" w:hAnsi="Times New Roman" w:cs="Times New Roman"/>
        </w:rPr>
        <w:t>L5L 1C</w:t>
      </w:r>
      <w:r>
        <w:rPr>
          <w:rFonts w:ascii="Times New Roman" w:hAnsi="Times New Roman" w:cs="Times New Roman"/>
        </w:rPr>
        <w:t xml:space="preserve">6, </w:t>
      </w:r>
      <w:r w:rsidR="00042A2C" w:rsidRPr="00BC4BF6">
        <w:rPr>
          <w:rFonts w:ascii="Times New Roman" w:hAnsi="Times New Roman" w:cs="Times New Roman"/>
        </w:rPr>
        <w:t>CANADA</w:t>
      </w:r>
    </w:p>
    <w:p w14:paraId="7923C7A6" w14:textId="30181632" w:rsidR="001D67CF" w:rsidRPr="00BC4BF6" w:rsidRDefault="00177518" w:rsidP="00D64956">
      <w:pPr>
        <w:tabs>
          <w:tab w:val="left" w:pos="6521"/>
        </w:tabs>
        <w:spacing w:after="0" w:line="240" w:lineRule="auto"/>
        <w:rPr>
          <w:rFonts w:ascii="Times New Roman" w:hAnsi="Times New Roman" w:cs="Times New Roman"/>
        </w:rPr>
      </w:pPr>
      <w:r w:rsidRPr="00BC4BF6">
        <w:rPr>
          <w:rFonts w:ascii="Times New Roman" w:hAnsi="Times New Roman" w:cs="Times New Roman"/>
        </w:rPr>
        <w:tab/>
      </w:r>
      <w:r w:rsidR="00AA5D24" w:rsidRPr="00BC4BF6">
        <w:rPr>
          <w:rFonts w:ascii="Times New Roman" w:hAnsi="Times New Roman" w:cs="Times New Roman"/>
        </w:rPr>
        <w:t xml:space="preserve">Phone: </w:t>
      </w:r>
      <w:r w:rsidR="00FA1808" w:rsidRPr="00BC4BF6">
        <w:rPr>
          <w:rFonts w:ascii="Times New Roman" w:hAnsi="Times New Roman" w:cs="Times New Roman"/>
          <w:lang w:val="en-CA"/>
        </w:rPr>
        <w:t>647-</w:t>
      </w:r>
      <w:r w:rsidR="00A05717" w:rsidRPr="00BC4BF6">
        <w:rPr>
          <w:rFonts w:ascii="Times New Roman" w:hAnsi="Times New Roman" w:cs="Times New Roman"/>
          <w:lang w:val="en-CA"/>
        </w:rPr>
        <w:t>828</w:t>
      </w:r>
      <w:r w:rsidR="00FA1808" w:rsidRPr="00BC4BF6">
        <w:rPr>
          <w:rFonts w:ascii="Times New Roman" w:hAnsi="Times New Roman" w:cs="Times New Roman"/>
          <w:lang w:val="en-CA"/>
        </w:rPr>
        <w:t>-</w:t>
      </w:r>
      <w:r w:rsidR="00A05717" w:rsidRPr="00BC4BF6">
        <w:rPr>
          <w:rFonts w:ascii="Times New Roman" w:hAnsi="Times New Roman" w:cs="Times New Roman"/>
          <w:lang w:val="en-CA"/>
        </w:rPr>
        <w:t>9003</w:t>
      </w:r>
    </w:p>
    <w:p w14:paraId="6CAF256F" w14:textId="212EC51C" w:rsidR="001D67CF" w:rsidRPr="00BC4BF6" w:rsidRDefault="00AC15FD" w:rsidP="00D64956">
      <w:pPr>
        <w:tabs>
          <w:tab w:val="left" w:pos="6521"/>
          <w:tab w:val="left" w:pos="7020"/>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Department of Biology</w:t>
      </w:r>
      <w:r w:rsidR="004267AB" w:rsidRPr="00BC4BF6">
        <w:rPr>
          <w:rFonts w:ascii="Times New Roman" w:hAnsi="Times New Roman" w:cs="Times New Roman"/>
        </w:rPr>
        <w:t xml:space="preserve"> </w:t>
      </w:r>
      <w:r w:rsidR="00970386" w:rsidRPr="00BC4BF6">
        <w:rPr>
          <w:rFonts w:ascii="Times New Roman" w:hAnsi="Times New Roman" w:cs="Times New Roman"/>
        </w:rPr>
        <w:t>/</w:t>
      </w:r>
      <w:r w:rsidR="004267AB" w:rsidRPr="00BC4BF6">
        <w:rPr>
          <w:rFonts w:ascii="Times New Roman" w:hAnsi="Times New Roman" w:cs="Times New Roman"/>
        </w:rPr>
        <w:t xml:space="preserve"> </w:t>
      </w:r>
      <w:r w:rsidR="00970386" w:rsidRPr="00BC4BF6">
        <w:rPr>
          <w:rFonts w:ascii="Times New Roman" w:hAnsi="Times New Roman" w:cs="Times New Roman"/>
        </w:rPr>
        <w:t xml:space="preserve">Ecology </w:t>
      </w:r>
      <w:r w:rsidR="005A6152" w:rsidRPr="00BC4BF6">
        <w:rPr>
          <w:rFonts w:ascii="Times New Roman" w:hAnsi="Times New Roman" w:cs="Times New Roman"/>
        </w:rPr>
        <w:t>&amp;</w:t>
      </w:r>
      <w:r w:rsidR="00970386" w:rsidRPr="00BC4BF6">
        <w:rPr>
          <w:rFonts w:ascii="Times New Roman" w:hAnsi="Times New Roman" w:cs="Times New Roman"/>
        </w:rPr>
        <w:t xml:space="preserve"> Evolutionary Biology</w:t>
      </w:r>
      <w:r w:rsidR="00042A2C" w:rsidRPr="00BC4BF6">
        <w:rPr>
          <w:rFonts w:ascii="Times New Roman" w:hAnsi="Times New Roman" w:cs="Times New Roman"/>
        </w:rPr>
        <w:tab/>
      </w:r>
      <w:r w:rsidR="00AA5D24" w:rsidRPr="00BC4BF6">
        <w:rPr>
          <w:rFonts w:ascii="Times New Roman" w:hAnsi="Times New Roman" w:cs="Times New Roman"/>
        </w:rPr>
        <w:t xml:space="preserve">Email: </w:t>
      </w:r>
      <w:r w:rsidR="00A05717" w:rsidRPr="00BC4BF6">
        <w:rPr>
          <w:rFonts w:ascii="Times New Roman" w:hAnsi="Times New Roman" w:cs="Times New Roman"/>
        </w:rPr>
        <w:t>james.santangelo37</w:t>
      </w:r>
      <w:r w:rsidR="00AA5D24" w:rsidRPr="00BC4BF6">
        <w:rPr>
          <w:rFonts w:ascii="Times New Roman" w:hAnsi="Times New Roman" w:cs="Times New Roman"/>
        </w:rPr>
        <w:t>@</w:t>
      </w:r>
      <w:r w:rsidR="00A05717" w:rsidRPr="00BC4BF6">
        <w:rPr>
          <w:rFonts w:ascii="Times New Roman" w:hAnsi="Times New Roman" w:cs="Times New Roman"/>
        </w:rPr>
        <w:t>gmail.com</w:t>
      </w:r>
    </w:p>
    <w:p w14:paraId="163C1687" w14:textId="04423B08" w:rsidR="00C66811" w:rsidRPr="00BC4BF6" w:rsidRDefault="00AC15FD" w:rsidP="00D64956">
      <w:pPr>
        <w:tabs>
          <w:tab w:val="left" w:pos="6521"/>
        </w:tabs>
        <w:spacing w:after="0" w:line="240" w:lineRule="auto"/>
        <w:ind w:firstLine="720"/>
        <w:rPr>
          <w:rFonts w:ascii="Times New Roman" w:hAnsi="Times New Roman" w:cs="Times New Roman"/>
        </w:rPr>
      </w:pPr>
      <w:r w:rsidRPr="00BC4BF6">
        <w:rPr>
          <w:rFonts w:ascii="Times New Roman" w:hAnsi="Times New Roman" w:cs="Times New Roman"/>
        </w:rPr>
        <w:t xml:space="preserve">  </w:t>
      </w:r>
      <w:r w:rsidR="001D67CF" w:rsidRPr="00BC4BF6">
        <w:rPr>
          <w:rFonts w:ascii="Times New Roman" w:hAnsi="Times New Roman" w:cs="Times New Roman"/>
        </w:rPr>
        <w:t>University of Toronto Mississauga</w:t>
      </w:r>
      <w:r w:rsidR="00177518" w:rsidRPr="00BC4BF6">
        <w:rPr>
          <w:rFonts w:ascii="Times New Roman" w:hAnsi="Times New Roman" w:cs="Times New Roman"/>
        </w:rPr>
        <w:tab/>
      </w:r>
      <w:r w:rsidR="00AA5D24" w:rsidRPr="00BC4BF6">
        <w:rPr>
          <w:rFonts w:ascii="Times New Roman" w:hAnsi="Times New Roman" w:cs="Times New Roman"/>
        </w:rPr>
        <w:t>www.</w:t>
      </w:r>
      <w:r w:rsidR="00A05717" w:rsidRPr="00BC4BF6">
        <w:rPr>
          <w:rFonts w:ascii="Times New Roman" w:hAnsi="Times New Roman" w:cs="Times New Roman"/>
        </w:rPr>
        <w:t>jssantangelo</w:t>
      </w:r>
      <w:r w:rsidR="00AA15E9" w:rsidRPr="00BC4BF6">
        <w:rPr>
          <w:rFonts w:ascii="Times New Roman" w:hAnsi="Times New Roman" w:cs="Times New Roman"/>
        </w:rPr>
        <w:t>.com</w:t>
      </w:r>
    </w:p>
    <w:p w14:paraId="5AC4DC83" w14:textId="6948B38B" w:rsidR="003B23EB" w:rsidRPr="00BC4BF6" w:rsidRDefault="001D67CF" w:rsidP="001D67CF">
      <w:pPr>
        <w:spacing w:after="0" w:line="240" w:lineRule="auto"/>
        <w:rPr>
          <w:rFonts w:ascii="Times New Roman" w:hAnsi="Times New Roman" w:cs="Times New Roman"/>
        </w:rPr>
      </w:pPr>
      <w:r w:rsidRPr="00BC4BF6">
        <w:rPr>
          <w:rFonts w:ascii="Times New Roman" w:hAnsi="Times New Roman" w:cs="Times New Roman"/>
        </w:rPr>
        <w:t>__________________________________________________________________________________________</w:t>
      </w:r>
      <w:r w:rsidR="00BF5C51" w:rsidRPr="00BC4BF6">
        <w:rPr>
          <w:rFonts w:ascii="Times New Roman" w:hAnsi="Times New Roman" w:cs="Times New Roman"/>
        </w:rPr>
        <w:t>____</w:t>
      </w:r>
    </w:p>
    <w:p w14:paraId="1526F85F" w14:textId="77777777" w:rsidR="001D67CF" w:rsidRPr="00BC4BF6" w:rsidRDefault="001D67CF" w:rsidP="001D67CF">
      <w:pPr>
        <w:spacing w:after="0" w:line="240" w:lineRule="auto"/>
        <w:rPr>
          <w:rFonts w:ascii="Times New Roman" w:hAnsi="Times New Roman" w:cs="Times New Roman"/>
        </w:rPr>
      </w:pPr>
    </w:p>
    <w:p w14:paraId="54D7B4D3" w14:textId="77777777" w:rsidR="007D4D47" w:rsidRPr="00BC4BF6" w:rsidRDefault="007D4D47" w:rsidP="007D4D47">
      <w:pPr>
        <w:spacing w:after="0" w:line="240" w:lineRule="auto"/>
        <w:ind w:right="594"/>
        <w:rPr>
          <w:rFonts w:ascii="Times New Roman" w:hAnsi="Times New Roman" w:cs="Times New Roman"/>
        </w:rPr>
      </w:pPr>
    </w:p>
    <w:p w14:paraId="5C0987E0" w14:textId="0D16945B" w:rsidR="00144B95" w:rsidRPr="00BC4BF6" w:rsidRDefault="00144B95" w:rsidP="007D4D47">
      <w:pPr>
        <w:spacing w:after="0" w:line="240" w:lineRule="auto"/>
        <w:ind w:right="594"/>
        <w:rPr>
          <w:rFonts w:ascii="Times New Roman" w:hAnsi="Times New Roman" w:cs="Times New Roman"/>
        </w:rPr>
      </w:pPr>
      <w:r w:rsidRPr="00BC4BF6">
        <w:rPr>
          <w:rFonts w:ascii="Times New Roman" w:hAnsi="Times New Roman" w:cs="Times New Roman"/>
        </w:rPr>
        <w:fldChar w:fldCharType="begin"/>
      </w:r>
      <w:r w:rsidRPr="00BC4BF6">
        <w:rPr>
          <w:rFonts w:ascii="Times New Roman" w:hAnsi="Times New Roman" w:cs="Times New Roman"/>
        </w:rPr>
        <w:instrText xml:space="preserve"> DATE \@ "MMMM d, yyyy" </w:instrText>
      </w:r>
      <w:r w:rsidRPr="00BC4BF6">
        <w:rPr>
          <w:rFonts w:ascii="Times New Roman" w:hAnsi="Times New Roman" w:cs="Times New Roman"/>
        </w:rPr>
        <w:fldChar w:fldCharType="separate"/>
      </w:r>
      <w:ins w:id="0" w:author="James Santangelo" w:date="2018-01-29T09:38:00Z">
        <w:r w:rsidR="001811F1">
          <w:rPr>
            <w:rFonts w:ascii="Times New Roman" w:hAnsi="Times New Roman" w:cs="Times New Roman"/>
            <w:noProof/>
          </w:rPr>
          <w:t>January 29, 2018</w:t>
        </w:r>
      </w:ins>
      <w:r w:rsidRPr="00BC4BF6">
        <w:rPr>
          <w:rFonts w:ascii="Times New Roman" w:hAnsi="Times New Roman" w:cs="Times New Roman"/>
        </w:rPr>
        <w:fldChar w:fldCharType="end"/>
      </w:r>
    </w:p>
    <w:p w14:paraId="3D64E0CA" w14:textId="77777777" w:rsidR="00977585" w:rsidRPr="00BC4BF6" w:rsidRDefault="00977585" w:rsidP="002A5F71">
      <w:pPr>
        <w:spacing w:after="0" w:line="240" w:lineRule="auto"/>
        <w:ind w:left="284" w:right="594"/>
        <w:rPr>
          <w:rFonts w:ascii="Times New Roman" w:hAnsi="Times New Roman" w:cs="Times New Roman"/>
        </w:rPr>
      </w:pPr>
    </w:p>
    <w:p w14:paraId="621086DD" w14:textId="77777777" w:rsidR="00977585" w:rsidRPr="00BC4BF6" w:rsidRDefault="00977585" w:rsidP="002A5F71">
      <w:pPr>
        <w:spacing w:after="0" w:line="240" w:lineRule="auto"/>
        <w:ind w:left="284" w:right="594"/>
        <w:rPr>
          <w:rFonts w:ascii="Times New Roman" w:hAnsi="Times New Roman" w:cs="Times New Roman"/>
        </w:rPr>
      </w:pPr>
    </w:p>
    <w:p w14:paraId="49D8DAED" w14:textId="736BFE8E" w:rsidR="00977585" w:rsidRPr="00BC4BF6" w:rsidRDefault="00977585" w:rsidP="00977585">
      <w:pPr>
        <w:rPr>
          <w:rFonts w:ascii="Times New Roman" w:hAnsi="Times New Roman" w:cs="Times New Roman"/>
        </w:rPr>
      </w:pPr>
      <w:r w:rsidRPr="00BC4BF6">
        <w:rPr>
          <w:rFonts w:ascii="Times New Roman" w:hAnsi="Times New Roman" w:cs="Times New Roman"/>
        </w:rPr>
        <w:t xml:space="preserve">Dear Dr. </w:t>
      </w:r>
      <w:r w:rsidR="0007749C" w:rsidRPr="00BC4BF6">
        <w:rPr>
          <w:rFonts w:ascii="Times New Roman" w:hAnsi="Times New Roman" w:cs="Times New Roman"/>
        </w:rPr>
        <w:t>Barrett</w:t>
      </w:r>
      <w:r w:rsidR="00135DDC" w:rsidRPr="00BC4BF6">
        <w:rPr>
          <w:rFonts w:ascii="Times New Roman" w:hAnsi="Times New Roman" w:cs="Times New Roman"/>
        </w:rPr>
        <w:t>,</w:t>
      </w:r>
    </w:p>
    <w:p w14:paraId="388708D9" w14:textId="00CC27F3"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Please find enclosed our manuscript entitled, “</w:t>
      </w:r>
      <w:r w:rsidR="0007749C" w:rsidRPr="00BC4BF6">
        <w:rPr>
          <w:rFonts w:ascii="Times New Roman" w:hAnsi="Times New Roman" w:cs="Times New Roman"/>
          <w:b/>
        </w:rPr>
        <w:t>Urban spandrels: the roles of genetic drift, gene flow and natural selection in the formation of parallel clines</w:t>
      </w:r>
      <w:r w:rsidRPr="00BC4BF6">
        <w:rPr>
          <w:rFonts w:ascii="Times New Roman" w:hAnsi="Times New Roman" w:cs="Times New Roman"/>
        </w:rPr>
        <w:t>”</w:t>
      </w:r>
      <w:r w:rsidR="005D731D" w:rsidRPr="00BC4BF6">
        <w:rPr>
          <w:rFonts w:ascii="Times New Roman" w:hAnsi="Times New Roman" w:cs="Times New Roman"/>
        </w:rPr>
        <w:t>, to be considered for pu</w:t>
      </w:r>
      <w:r w:rsidRPr="00BC4BF6">
        <w:rPr>
          <w:rFonts w:ascii="Times New Roman" w:hAnsi="Times New Roman" w:cs="Times New Roman"/>
        </w:rPr>
        <w:t xml:space="preserve">blication in </w:t>
      </w:r>
      <w:r w:rsidR="0007749C" w:rsidRPr="00BC4BF6">
        <w:rPr>
          <w:rFonts w:ascii="Times New Roman" w:hAnsi="Times New Roman" w:cs="Times New Roman"/>
          <w:i/>
        </w:rPr>
        <w:t>Proceedings of the Royal Society London B: Biological Sciences</w:t>
      </w:r>
      <w:r w:rsidR="00D875E3" w:rsidRPr="00BC4BF6">
        <w:rPr>
          <w:rFonts w:ascii="Times New Roman" w:hAnsi="Times New Roman" w:cs="Times New Roman"/>
        </w:rPr>
        <w:t xml:space="preserve"> as an </w:t>
      </w:r>
      <w:r w:rsidR="008F4F8E" w:rsidRPr="00BC4BF6">
        <w:rPr>
          <w:rFonts w:ascii="Times New Roman" w:hAnsi="Times New Roman" w:cs="Times New Roman"/>
        </w:rPr>
        <w:t xml:space="preserve">Original </w:t>
      </w:r>
      <w:r w:rsidR="00D875E3" w:rsidRPr="00BC4BF6">
        <w:rPr>
          <w:rFonts w:ascii="Times New Roman" w:hAnsi="Times New Roman" w:cs="Times New Roman"/>
        </w:rPr>
        <w:t>Article</w:t>
      </w:r>
      <w:r w:rsidR="0007749C" w:rsidRPr="00BC4BF6">
        <w:rPr>
          <w:rFonts w:ascii="Times New Roman" w:hAnsi="Times New Roman" w:cs="Times New Roman"/>
        </w:rPr>
        <w:t xml:space="preserve">. Our article is </w:t>
      </w:r>
      <w:r w:rsidR="00925794">
        <w:rPr>
          <w:rFonts w:ascii="Times New Roman" w:hAnsi="Times New Roman" w:cs="Times New Roman"/>
        </w:rPr>
        <w:t>intended</w:t>
      </w:r>
      <w:r w:rsidR="00925794" w:rsidRPr="00BC4BF6">
        <w:rPr>
          <w:rFonts w:ascii="Times New Roman" w:hAnsi="Times New Roman" w:cs="Times New Roman"/>
        </w:rPr>
        <w:t xml:space="preserve"> </w:t>
      </w:r>
      <w:r w:rsidR="0007749C" w:rsidRPr="00BC4BF6">
        <w:rPr>
          <w:rFonts w:ascii="Times New Roman" w:hAnsi="Times New Roman" w:cs="Times New Roman"/>
        </w:rPr>
        <w:t>as a contribution to the special issue entitle</w:t>
      </w:r>
      <w:r w:rsidR="009D2DED">
        <w:rPr>
          <w:rFonts w:ascii="Times New Roman" w:hAnsi="Times New Roman" w:cs="Times New Roman"/>
        </w:rPr>
        <w:t>d</w:t>
      </w:r>
      <w:r w:rsidR="0007749C" w:rsidRPr="00BC4BF6">
        <w:rPr>
          <w:rFonts w:ascii="Times New Roman" w:hAnsi="Times New Roman" w:cs="Times New Roman"/>
        </w:rPr>
        <w:t>: “</w:t>
      </w:r>
      <w:r w:rsidR="0007749C" w:rsidRPr="00BC4BF6">
        <w:rPr>
          <w:rFonts w:ascii="Times New Roman" w:hAnsi="Times New Roman" w:cs="Times New Roman"/>
          <w:b/>
        </w:rPr>
        <w:t>The Evolutionary Ecology of City Life</w:t>
      </w:r>
      <w:r w:rsidR="0007749C" w:rsidRPr="00BC4BF6">
        <w:rPr>
          <w:rFonts w:ascii="Times New Roman" w:hAnsi="Times New Roman" w:cs="Times New Roman"/>
        </w:rPr>
        <w:t xml:space="preserve">” </w:t>
      </w:r>
      <w:bookmarkStart w:id="1" w:name="_GoBack"/>
      <w:bookmarkEnd w:id="1"/>
      <w:r w:rsidR="0007749C" w:rsidRPr="00BC4BF6">
        <w:rPr>
          <w:rFonts w:ascii="Times New Roman" w:hAnsi="Times New Roman" w:cs="Times New Roman"/>
        </w:rPr>
        <w:t xml:space="preserve">guest </w:t>
      </w:r>
      <w:r w:rsidR="009D2DED" w:rsidRPr="00BC4BF6">
        <w:rPr>
          <w:rFonts w:ascii="Times New Roman" w:hAnsi="Times New Roman" w:cs="Times New Roman"/>
        </w:rPr>
        <w:t>edited</w:t>
      </w:r>
      <w:r w:rsidR="0007749C" w:rsidRPr="00BC4BF6">
        <w:rPr>
          <w:rFonts w:ascii="Times New Roman" w:hAnsi="Times New Roman" w:cs="Times New Roman"/>
        </w:rPr>
        <w:t xml:space="preserve"> by myself</w:t>
      </w:r>
      <w:r w:rsidR="00BC4BF6" w:rsidRPr="00BC4BF6">
        <w:rPr>
          <w:rFonts w:ascii="Times New Roman" w:hAnsi="Times New Roman" w:cs="Times New Roman"/>
        </w:rPr>
        <w:t xml:space="preserve">, Marc T. J. Johnson and </w:t>
      </w:r>
      <w:r w:rsidR="00D64956">
        <w:rPr>
          <w:rFonts w:ascii="Times New Roman" w:hAnsi="Times New Roman" w:cs="Times New Roman"/>
        </w:rPr>
        <w:t xml:space="preserve">L. </w:t>
      </w:r>
      <w:r w:rsidR="00BC4BF6" w:rsidRPr="00BC4BF6">
        <w:rPr>
          <w:rFonts w:ascii="Times New Roman" w:hAnsi="Times New Roman" w:cs="Times New Roman"/>
        </w:rPr>
        <w:t xml:space="preserve">Ruth Rivkin. </w:t>
      </w:r>
      <w:r w:rsidR="00BC4BF6" w:rsidRPr="00BC4BF6">
        <w:rPr>
          <w:rFonts w:ascii="Times New Roman" w:eastAsia="Times New Roman" w:hAnsi="Times New Roman" w:cs="Times New Roman"/>
          <w:color w:val="000000" w:themeColor="text1"/>
        </w:rPr>
        <w:t xml:space="preserve">Urban environments offer the opportunity to study the role of adaptive and non-adaptive evolutionary processes on an unprecedented scale. </w:t>
      </w:r>
      <w:r w:rsidR="00BC4BF6" w:rsidRPr="00BC4BF6">
        <w:rPr>
          <w:rFonts w:ascii="Times New Roman" w:hAnsi="Times New Roman" w:cs="Times New Roman"/>
        </w:rPr>
        <w:t>While</w:t>
      </w:r>
      <w:r w:rsidR="00BC4BF6" w:rsidRPr="00BC4BF6">
        <w:rPr>
          <w:rFonts w:ascii="Times New Roman" w:eastAsia="Times New Roman" w:hAnsi="Times New Roman" w:cs="Times New Roman"/>
          <w:color w:val="000000" w:themeColor="text1"/>
        </w:rPr>
        <w:t xml:space="preserve"> the presence of parallel clines in heritable phenotypic traits is often considered strong evidence for the role of natural selection, non-adaptive evolutionary processes can also generate clines, and this may be more likely when traits have a non-additive genetic basis due to epistasis. In this paper, we use spatially-explicit simulations modelled according to the cyanogenesis (HCN) polymorphism in white clover (</w:t>
      </w:r>
      <w:r w:rsidR="00BC4BF6" w:rsidRPr="00BC4BF6">
        <w:rPr>
          <w:rFonts w:ascii="Times New Roman" w:eastAsia="Times New Roman" w:hAnsi="Times New Roman" w:cs="Times New Roman"/>
          <w:i/>
          <w:iCs/>
          <w:color w:val="000000" w:themeColor="text1"/>
        </w:rPr>
        <w:t>Trifolium repens</w:t>
      </w:r>
      <w:r w:rsidR="00BC4BF6" w:rsidRPr="00BC4BF6">
        <w:rPr>
          <w:rFonts w:ascii="Times New Roman" w:eastAsia="Times New Roman" w:hAnsi="Times New Roman" w:cs="Times New Roman"/>
          <w:color w:val="000000" w:themeColor="text1"/>
        </w:rPr>
        <w:t>)</w:t>
      </w:r>
      <w:r w:rsidR="009D2DED">
        <w:rPr>
          <w:rFonts w:ascii="Times New Roman" w:eastAsia="Times New Roman" w:hAnsi="Times New Roman" w:cs="Times New Roman"/>
          <w:color w:val="000000" w:themeColor="text1"/>
        </w:rPr>
        <w:t>—a two-locus, Mendelian-</w:t>
      </w:r>
      <w:r w:rsidR="00BC4BF6" w:rsidRPr="00BC4BF6">
        <w:rPr>
          <w:rFonts w:ascii="Times New Roman" w:eastAsia="Times New Roman" w:hAnsi="Times New Roman" w:cs="Times New Roman"/>
          <w:color w:val="000000" w:themeColor="text1"/>
        </w:rPr>
        <w:t>inherited trai</w:t>
      </w:r>
      <w:r w:rsidR="009D2DED">
        <w:rPr>
          <w:rFonts w:ascii="Times New Roman" w:eastAsia="Times New Roman" w:hAnsi="Times New Roman" w:cs="Times New Roman"/>
          <w:color w:val="000000" w:themeColor="text1"/>
        </w:rPr>
        <w:t>t with an epistatic genetic basi</w:t>
      </w:r>
      <w:r w:rsidR="00BC4BF6" w:rsidRPr="00BC4BF6">
        <w:rPr>
          <w:rFonts w:ascii="Times New Roman" w:eastAsia="Times New Roman" w:hAnsi="Times New Roman" w:cs="Times New Roman"/>
          <w:color w:val="000000" w:themeColor="text1"/>
        </w:rPr>
        <w:t>s—to examine the formation of phenotypic clines along urbanization gradients under varying levels of drift, gene flow and selection.</w:t>
      </w:r>
    </w:p>
    <w:p w14:paraId="1F538C91" w14:textId="3649BB9D" w:rsidR="00977585" w:rsidRPr="00BC4BF6" w:rsidRDefault="00977585" w:rsidP="00977585">
      <w:pPr>
        <w:tabs>
          <w:tab w:val="left" w:pos="8505"/>
        </w:tabs>
        <w:rPr>
          <w:rFonts w:ascii="Times New Roman" w:hAnsi="Times New Roman" w:cs="Times New Roman"/>
        </w:rPr>
      </w:pPr>
      <w:r w:rsidRPr="00BC4BF6">
        <w:rPr>
          <w:rFonts w:ascii="Times New Roman" w:hAnsi="Times New Roman" w:cs="Times New Roman"/>
        </w:rPr>
        <w:t xml:space="preserve">This research makes several novel contributions to our understanding of how </w:t>
      </w:r>
      <w:r w:rsidR="0007749C" w:rsidRPr="00BC4BF6">
        <w:rPr>
          <w:rFonts w:ascii="Times New Roman" w:hAnsi="Times New Roman" w:cs="Times New Roman"/>
        </w:rPr>
        <w:t>g</w:t>
      </w:r>
      <w:r w:rsidR="009D2DED">
        <w:rPr>
          <w:rFonts w:ascii="Times New Roman" w:hAnsi="Times New Roman" w:cs="Times New Roman"/>
        </w:rPr>
        <w:t>e</w:t>
      </w:r>
      <w:r w:rsidR="0007749C" w:rsidRPr="00BC4BF6">
        <w:rPr>
          <w:rFonts w:ascii="Times New Roman" w:hAnsi="Times New Roman" w:cs="Times New Roman"/>
        </w:rPr>
        <w:t>netic drift, gene flow and natural selection interact in the formation of clines</w:t>
      </w:r>
      <w:r w:rsidRPr="00BC4BF6">
        <w:rPr>
          <w:rFonts w:ascii="Times New Roman" w:hAnsi="Times New Roman" w:cs="Times New Roman"/>
        </w:rPr>
        <w:t>:</w:t>
      </w:r>
    </w:p>
    <w:p w14:paraId="09A8722B" w14:textId="1E5C30CC" w:rsidR="00977585" w:rsidRPr="003E6652" w:rsidRDefault="00BC4BF6" w:rsidP="00977585">
      <w:pPr>
        <w:pStyle w:val="ListParagraph"/>
        <w:numPr>
          <w:ilvl w:val="0"/>
          <w:numId w:val="3"/>
        </w:numPr>
        <w:spacing w:after="200" w:line="276" w:lineRule="auto"/>
        <w:rPr>
          <w:rFonts w:ascii="Times New Roman" w:hAnsi="Times New Roman" w:cs="Times New Roman"/>
          <w:sz w:val="22"/>
          <w:szCs w:val="22"/>
        </w:rPr>
      </w:pPr>
      <w:r w:rsidRPr="00BC4BF6">
        <w:rPr>
          <w:rFonts w:ascii="Times New Roman" w:eastAsia="Times New Roman" w:hAnsi="Times New Roman" w:cs="Times New Roman"/>
          <w:color w:val="000000" w:themeColor="text1"/>
          <w:sz w:val="22"/>
          <w:szCs w:val="22"/>
        </w:rPr>
        <w:t>We demonstrate that gradients in the strength of drift </w:t>
      </w:r>
      <w:r w:rsidR="009D2DED">
        <w:rPr>
          <w:rFonts w:ascii="Times New Roman" w:eastAsia="Times New Roman" w:hAnsi="Times New Roman" w:cs="Times New Roman"/>
          <w:color w:val="000000" w:themeColor="text1"/>
          <w:sz w:val="22"/>
          <w:szCs w:val="22"/>
        </w:rPr>
        <w:t>across a landscape result</w:t>
      </w:r>
      <w:r w:rsidRPr="00BC4BF6">
        <w:rPr>
          <w:rFonts w:ascii="Times New Roman" w:eastAsia="Times New Roman" w:hAnsi="Times New Roman" w:cs="Times New Roman"/>
          <w:color w:val="000000" w:themeColor="text1"/>
          <w:sz w:val="22"/>
          <w:szCs w:val="22"/>
        </w:rPr>
        <w:t xml:space="preserve"> in </w:t>
      </w:r>
      <w:r w:rsidR="00CE7A1E">
        <w:rPr>
          <w:rFonts w:ascii="Times New Roman" w:eastAsia="Times New Roman" w:hAnsi="Times New Roman" w:cs="Times New Roman"/>
          <w:color w:val="000000" w:themeColor="text1"/>
          <w:sz w:val="22"/>
          <w:szCs w:val="22"/>
        </w:rPr>
        <w:t xml:space="preserve">consistent </w:t>
      </w:r>
      <w:r w:rsidRPr="00BC4BF6">
        <w:rPr>
          <w:rFonts w:ascii="Times New Roman" w:eastAsia="Times New Roman" w:hAnsi="Times New Roman" w:cs="Times New Roman"/>
          <w:color w:val="000000" w:themeColor="text1"/>
          <w:sz w:val="22"/>
          <w:szCs w:val="22"/>
        </w:rPr>
        <w:t xml:space="preserve">phenotypic clines with lower frequencies of HCN in strongly drifting populations, giving the misleading appearance </w:t>
      </w:r>
      <w:r w:rsidRPr="00BC4BF6">
        <w:rPr>
          <w:rFonts w:ascii="Times New Roman" w:eastAsia="Times New Roman" w:hAnsi="Times New Roman" w:cs="Times New Roman"/>
          <w:color w:val="000000" w:themeColor="text1"/>
          <w:sz w:val="22"/>
          <w:szCs w:val="22"/>
        </w:rPr>
        <w:t>of deterministic adaptive changes in the phenotype.</w:t>
      </w:r>
    </w:p>
    <w:p w14:paraId="6EF3601A" w14:textId="657B35CF" w:rsidR="003E6652" w:rsidRPr="00BC4BF6" w:rsidRDefault="003E6652" w:rsidP="00977585">
      <w:pPr>
        <w:pStyle w:val="ListParagraph"/>
        <w:numPr>
          <w:ilvl w:val="0"/>
          <w:numId w:val="3"/>
        </w:numPr>
        <w:spacing w:after="200" w:line="276" w:lineRule="auto"/>
        <w:rPr>
          <w:rFonts w:ascii="Times New Roman" w:hAnsi="Times New Roman" w:cs="Times New Roman"/>
          <w:sz w:val="22"/>
          <w:szCs w:val="22"/>
        </w:rPr>
      </w:pPr>
      <w:r>
        <w:rPr>
          <w:rFonts w:ascii="Times New Roman" w:eastAsia="Times New Roman" w:hAnsi="Times New Roman" w:cs="Times New Roman"/>
          <w:color w:val="000000" w:themeColor="text1"/>
          <w:sz w:val="22"/>
          <w:szCs w:val="22"/>
        </w:rPr>
        <w:t xml:space="preserve">We show that while selection generates stronger phenotypic clines than drift alone, the presence of gradients in the strength of drift can constrain the ability of selection to generate phenotypic clines in HCN. </w:t>
      </w:r>
    </w:p>
    <w:p w14:paraId="3907E0F8" w14:textId="4816CB2E" w:rsidR="005D731D" w:rsidRPr="003E6652" w:rsidRDefault="009D2DED" w:rsidP="003E6652">
      <w:pPr>
        <w:pStyle w:val="ListParagraph"/>
        <w:numPr>
          <w:ilvl w:val="0"/>
          <w:numId w:val="3"/>
        </w:numPr>
        <w:spacing w:after="200" w:line="276" w:lineRule="auto"/>
        <w:rPr>
          <w:rFonts w:ascii="Times New Roman" w:hAnsi="Times New Roman" w:cs="Times New Roman"/>
          <w:sz w:val="22"/>
          <w:szCs w:val="22"/>
        </w:rPr>
      </w:pPr>
      <w:r>
        <w:rPr>
          <w:rFonts w:ascii="Times New Roman" w:hAnsi="Times New Roman" w:cs="Times New Roman"/>
          <w:sz w:val="22"/>
          <w:szCs w:val="22"/>
        </w:rPr>
        <w:t xml:space="preserve">Despite the stronger clines generated by selection, we show that </w:t>
      </w:r>
      <w:r w:rsidR="00BC4BF6">
        <w:rPr>
          <w:rFonts w:ascii="Times New Roman" w:hAnsi="Times New Roman" w:cs="Times New Roman"/>
          <w:sz w:val="22"/>
          <w:szCs w:val="22"/>
        </w:rPr>
        <w:t xml:space="preserve">there is substantial overlap in the strength of clines simulated under drift </w:t>
      </w:r>
      <w:r>
        <w:rPr>
          <w:rFonts w:ascii="Times New Roman" w:hAnsi="Times New Roman" w:cs="Times New Roman"/>
          <w:sz w:val="22"/>
          <w:szCs w:val="22"/>
        </w:rPr>
        <w:t xml:space="preserve">alone </w:t>
      </w:r>
      <w:r w:rsidR="00BC4BF6">
        <w:rPr>
          <w:rFonts w:ascii="Times New Roman" w:hAnsi="Times New Roman" w:cs="Times New Roman"/>
          <w:sz w:val="22"/>
          <w:szCs w:val="22"/>
        </w:rPr>
        <w:t xml:space="preserve">and those observed across multiple urbanization gradients, </w:t>
      </w:r>
      <w:r w:rsidR="00BC4BF6" w:rsidRPr="00BC4BF6">
        <w:rPr>
          <w:rFonts w:ascii="Times New Roman" w:hAnsi="Times New Roman" w:cs="Times New Roman"/>
          <w:sz w:val="22"/>
          <w:szCs w:val="22"/>
          <w:lang w:val="en-CA"/>
        </w:rPr>
        <w:t>suggesting drift can generate clines as strong as those observed across cities</w:t>
      </w:r>
    </w:p>
    <w:p w14:paraId="4692B367" w14:textId="22935B9B" w:rsidR="00977585" w:rsidRPr="00BC4BF6" w:rsidRDefault="00510E55" w:rsidP="00977585">
      <w:pPr>
        <w:rPr>
          <w:rFonts w:ascii="Times New Roman" w:hAnsi="Times New Roman" w:cs="Times New Roman"/>
        </w:rPr>
      </w:pPr>
      <w:r w:rsidRPr="00BC4BF6">
        <w:rPr>
          <w:rFonts w:ascii="Times New Roman" w:hAnsi="Times New Roman" w:cs="Times New Roman"/>
        </w:rPr>
        <w:t xml:space="preserve">We believe that our manuscript will be of interest to </w:t>
      </w:r>
      <w:r w:rsidR="00BC4BF6" w:rsidRPr="00BC4BF6">
        <w:rPr>
          <w:rFonts w:ascii="Times New Roman" w:hAnsi="Times New Roman" w:cs="Times New Roman"/>
          <w:i/>
        </w:rPr>
        <w:t>Proc B’s</w:t>
      </w:r>
      <w:r w:rsidR="00486688" w:rsidRPr="00BC4BF6">
        <w:rPr>
          <w:rFonts w:ascii="Times New Roman" w:hAnsi="Times New Roman" w:cs="Times New Roman"/>
        </w:rPr>
        <w:t xml:space="preserve"> broad </w:t>
      </w:r>
      <w:r w:rsidRPr="00BC4BF6">
        <w:rPr>
          <w:rFonts w:ascii="Times New Roman" w:hAnsi="Times New Roman" w:cs="Times New Roman"/>
        </w:rPr>
        <w:t xml:space="preserve">audiences. </w:t>
      </w:r>
      <w:r w:rsidR="008E1F1B" w:rsidRPr="00BC4BF6">
        <w:rPr>
          <w:rFonts w:ascii="Times New Roman" w:hAnsi="Times New Roman" w:cs="Times New Roman"/>
        </w:rPr>
        <w:t xml:space="preserve">Our paper has been formatted to </w:t>
      </w:r>
      <w:r w:rsidR="0007749C" w:rsidRPr="00BC4BF6">
        <w:rPr>
          <w:rFonts w:ascii="Times New Roman" w:hAnsi="Times New Roman" w:cs="Times New Roman"/>
          <w:i/>
        </w:rPr>
        <w:t>Proc B’s</w:t>
      </w:r>
      <w:r w:rsidR="008E1F1B" w:rsidRPr="00BC4BF6">
        <w:rPr>
          <w:rFonts w:ascii="Times New Roman" w:hAnsi="Times New Roman" w:cs="Times New Roman"/>
        </w:rPr>
        <w:t xml:space="preserve"> guidelines and includes </w:t>
      </w:r>
      <w:r w:rsidR="00F105E8">
        <w:rPr>
          <w:rFonts w:ascii="Times New Roman" w:hAnsi="Times New Roman" w:cs="Times New Roman"/>
        </w:rPr>
        <w:t>26</w:t>
      </w:r>
      <w:r w:rsidR="008E1F1B" w:rsidRPr="00BC4BF6">
        <w:rPr>
          <w:rFonts w:ascii="Times New Roman" w:hAnsi="Times New Roman" w:cs="Times New Roman"/>
        </w:rPr>
        <w:t xml:space="preserve"> pages of text</w:t>
      </w:r>
      <w:r w:rsidR="00362FE5" w:rsidRPr="00BC4BF6">
        <w:rPr>
          <w:rFonts w:ascii="Times New Roman" w:hAnsi="Times New Roman" w:cs="Times New Roman"/>
        </w:rPr>
        <w:t xml:space="preserve"> (excluding references)</w:t>
      </w:r>
      <w:r w:rsidR="008E1F1B" w:rsidRPr="00BC4BF6">
        <w:rPr>
          <w:rFonts w:ascii="Times New Roman" w:hAnsi="Times New Roman" w:cs="Times New Roman"/>
        </w:rPr>
        <w:t xml:space="preserve">, </w:t>
      </w:r>
      <w:r w:rsidR="00F105E8">
        <w:rPr>
          <w:rFonts w:ascii="Times New Roman" w:hAnsi="Times New Roman" w:cs="Times New Roman"/>
        </w:rPr>
        <w:t>3</w:t>
      </w:r>
      <w:r w:rsidR="008E1F1B" w:rsidRPr="00BC4BF6">
        <w:rPr>
          <w:rFonts w:ascii="Times New Roman" w:hAnsi="Times New Roman" w:cs="Times New Roman"/>
        </w:rPr>
        <w:t xml:space="preserve"> figures</w:t>
      </w:r>
      <w:r w:rsidR="00135DDC" w:rsidRPr="00BC4BF6">
        <w:rPr>
          <w:rFonts w:ascii="Times New Roman" w:hAnsi="Times New Roman" w:cs="Times New Roman"/>
        </w:rPr>
        <w:t>,</w:t>
      </w:r>
      <w:r w:rsidR="008E1F1B" w:rsidRPr="00BC4BF6">
        <w:rPr>
          <w:rFonts w:ascii="Times New Roman" w:hAnsi="Times New Roman" w:cs="Times New Roman"/>
        </w:rPr>
        <w:t xml:space="preserve"> and online </w:t>
      </w:r>
      <w:r w:rsidR="00F105E8">
        <w:rPr>
          <w:rFonts w:ascii="Times New Roman" w:hAnsi="Times New Roman" w:cs="Times New Roman"/>
        </w:rPr>
        <w:t>supplementary materials</w:t>
      </w:r>
      <w:r w:rsidR="008E1F1B" w:rsidRPr="00BC4BF6">
        <w:rPr>
          <w:rFonts w:ascii="Times New Roman" w:hAnsi="Times New Roman" w:cs="Times New Roman"/>
        </w:rPr>
        <w:t xml:space="preserve"> with</w:t>
      </w:r>
      <w:r w:rsidR="00D54288" w:rsidRPr="00BC4BF6">
        <w:rPr>
          <w:rFonts w:ascii="Times New Roman" w:hAnsi="Times New Roman" w:cs="Times New Roman"/>
        </w:rPr>
        <w:t xml:space="preserve"> </w:t>
      </w:r>
      <w:r w:rsidR="00F105E8">
        <w:rPr>
          <w:rFonts w:ascii="Times New Roman" w:hAnsi="Times New Roman" w:cs="Times New Roman"/>
        </w:rPr>
        <w:t>2</w:t>
      </w:r>
      <w:r w:rsidR="00D54288" w:rsidRPr="00BC4BF6">
        <w:rPr>
          <w:rFonts w:ascii="Times New Roman" w:hAnsi="Times New Roman" w:cs="Times New Roman"/>
        </w:rPr>
        <w:t xml:space="preserve"> tables,</w:t>
      </w:r>
      <w:r w:rsidR="008E1F1B" w:rsidRPr="00BC4BF6">
        <w:rPr>
          <w:rFonts w:ascii="Times New Roman" w:hAnsi="Times New Roman" w:cs="Times New Roman"/>
        </w:rPr>
        <w:t xml:space="preserve"> </w:t>
      </w:r>
      <w:r w:rsidR="00F105E8">
        <w:rPr>
          <w:rFonts w:ascii="Times New Roman" w:hAnsi="Times New Roman" w:cs="Times New Roman"/>
        </w:rPr>
        <w:t>10</w:t>
      </w:r>
      <w:r w:rsidR="008E1F1B" w:rsidRPr="00BC4BF6">
        <w:rPr>
          <w:rFonts w:ascii="Times New Roman" w:hAnsi="Times New Roman" w:cs="Times New Roman"/>
        </w:rPr>
        <w:t xml:space="preserve"> figures and 1</w:t>
      </w:r>
      <w:r w:rsidR="00146E0E" w:rsidRPr="00BC4BF6">
        <w:rPr>
          <w:rFonts w:ascii="Times New Roman" w:hAnsi="Times New Roman" w:cs="Times New Roman"/>
        </w:rPr>
        <w:t>2</w:t>
      </w:r>
      <w:r w:rsidR="008E1F1B" w:rsidRPr="00BC4BF6">
        <w:rPr>
          <w:rFonts w:ascii="Times New Roman" w:hAnsi="Times New Roman" w:cs="Times New Roman"/>
        </w:rPr>
        <w:t xml:space="preserve"> </w:t>
      </w:r>
      <w:r w:rsidR="00F105E8">
        <w:rPr>
          <w:rFonts w:ascii="Times New Roman" w:hAnsi="Times New Roman" w:cs="Times New Roman"/>
        </w:rPr>
        <w:t>pages</w:t>
      </w:r>
      <w:r w:rsidR="008E1F1B" w:rsidRPr="00BC4BF6">
        <w:rPr>
          <w:rFonts w:ascii="Times New Roman" w:hAnsi="Times New Roman" w:cs="Times New Roman"/>
        </w:rPr>
        <w:t xml:space="preserve"> of supplementary text</w:t>
      </w:r>
      <w:r w:rsidR="00D54288" w:rsidRPr="00BC4BF6">
        <w:rPr>
          <w:rFonts w:ascii="Times New Roman" w:hAnsi="Times New Roman" w:cs="Times New Roman"/>
        </w:rPr>
        <w:t xml:space="preserve">. </w:t>
      </w:r>
      <w:r w:rsidR="00977585" w:rsidRPr="00BC4BF6">
        <w:rPr>
          <w:rFonts w:ascii="Times New Roman" w:hAnsi="Times New Roman" w:cs="Times New Roman"/>
        </w:rPr>
        <w:t xml:space="preserve">This manuscript represents our original research and it is not currently being considered for publication elsewhere. </w:t>
      </w:r>
      <w:r w:rsidR="00D54288" w:rsidRPr="00BC4BF6">
        <w:rPr>
          <w:rFonts w:ascii="Times New Roman" w:hAnsi="Times New Roman" w:cs="Times New Roman"/>
        </w:rPr>
        <w:t>All</w:t>
      </w:r>
      <w:r w:rsidR="00977585" w:rsidRPr="00BC4BF6">
        <w:rPr>
          <w:rFonts w:ascii="Times New Roman" w:hAnsi="Times New Roman" w:cs="Times New Roman"/>
        </w:rPr>
        <w:t xml:space="preserve"> authors contributed subs</w:t>
      </w:r>
      <w:r w:rsidR="00D54288" w:rsidRPr="00BC4BF6">
        <w:rPr>
          <w:rFonts w:ascii="Times New Roman" w:hAnsi="Times New Roman" w:cs="Times New Roman"/>
        </w:rPr>
        <w:t>tantially to the manuscript,</w:t>
      </w:r>
      <w:r w:rsidR="00977585" w:rsidRPr="00BC4BF6">
        <w:rPr>
          <w:rFonts w:ascii="Times New Roman" w:hAnsi="Times New Roman" w:cs="Times New Roman"/>
        </w:rPr>
        <w:t xml:space="preserve"> have read and approved the final submission</w:t>
      </w:r>
      <w:r w:rsidR="00D54288" w:rsidRPr="00BC4BF6">
        <w:rPr>
          <w:rFonts w:ascii="Times New Roman" w:hAnsi="Times New Roman" w:cs="Times New Roman"/>
        </w:rPr>
        <w:t>, and declare no conflicts of interest</w:t>
      </w:r>
      <w:r w:rsidR="00977585" w:rsidRPr="00BC4BF6">
        <w:rPr>
          <w:rFonts w:ascii="Times New Roman" w:hAnsi="Times New Roman" w:cs="Times New Roman"/>
        </w:rPr>
        <w:t xml:space="preserve">. On behalf of </w:t>
      </w:r>
      <w:r w:rsidR="007D4D47" w:rsidRPr="00BC4BF6">
        <w:rPr>
          <w:rFonts w:ascii="Times New Roman" w:hAnsi="Times New Roman" w:cs="Times New Roman"/>
        </w:rPr>
        <w:t>all</w:t>
      </w:r>
      <w:r w:rsidR="00977585" w:rsidRPr="00BC4BF6">
        <w:rPr>
          <w:rFonts w:ascii="Times New Roman" w:hAnsi="Times New Roman" w:cs="Times New Roman"/>
        </w:rPr>
        <w:t xml:space="preserve"> authors, I thank you for your attention to our submission.</w:t>
      </w:r>
    </w:p>
    <w:p w14:paraId="04F94FBD" w14:textId="77777777" w:rsidR="00977585" w:rsidRPr="00BC4BF6" w:rsidRDefault="00977585" w:rsidP="00977585">
      <w:pPr>
        <w:rPr>
          <w:rFonts w:ascii="Times New Roman" w:hAnsi="Times New Roman" w:cs="Times New Roman"/>
        </w:rPr>
      </w:pPr>
    </w:p>
    <w:p w14:paraId="6B74A68D" w14:textId="77777777" w:rsidR="00977585" w:rsidRPr="00BC4BF6" w:rsidRDefault="00977585" w:rsidP="00977585">
      <w:pPr>
        <w:rPr>
          <w:rFonts w:ascii="Times New Roman" w:hAnsi="Times New Roman" w:cs="Times New Roman"/>
        </w:rPr>
      </w:pPr>
      <w:r w:rsidRPr="00BC4BF6">
        <w:rPr>
          <w:rFonts w:ascii="Times New Roman" w:hAnsi="Times New Roman" w:cs="Times New Roman"/>
        </w:rPr>
        <w:t>Sincerely,</w:t>
      </w:r>
    </w:p>
    <w:p w14:paraId="75266575" w14:textId="77777777" w:rsidR="00977585" w:rsidRPr="00BC4BF6" w:rsidRDefault="00977585" w:rsidP="00977585">
      <w:pPr>
        <w:rPr>
          <w:rFonts w:ascii="Times New Roman" w:hAnsi="Times New Roman" w:cs="Times New Roman"/>
        </w:rPr>
      </w:pPr>
    </w:p>
    <w:p w14:paraId="314939D4" w14:textId="085A99D0" w:rsidR="008A052E" w:rsidRPr="00BC4BF6" w:rsidRDefault="00D54288" w:rsidP="00510E55">
      <w:pPr>
        <w:pStyle w:val="Default"/>
        <w:rPr>
          <w:sz w:val="22"/>
          <w:szCs w:val="22"/>
          <w:lang w:val="en-CA"/>
        </w:rPr>
      </w:pPr>
      <w:r w:rsidRPr="00BC4BF6">
        <w:rPr>
          <w:sz w:val="22"/>
          <w:szCs w:val="22"/>
        </w:rPr>
        <w:t>James S. Santangelo</w:t>
      </w:r>
    </w:p>
    <w:sectPr w:rsidR="008A052E" w:rsidRPr="00BC4BF6" w:rsidSect="00B013C7">
      <w:pgSz w:w="12240" w:h="15840"/>
      <w:pgMar w:top="720" w:right="1041" w:bottom="10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1D"/>
    <w:multiLevelType w:val="hybridMultilevel"/>
    <w:tmpl w:val="50D2D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374E"/>
    <w:multiLevelType w:val="multilevel"/>
    <w:tmpl w:val="E1A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1A1651"/>
    <w:multiLevelType w:val="hybridMultilevel"/>
    <w:tmpl w:val="0B287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Santangelo">
    <w15:presenceInfo w15:providerId="Windows Live" w15:userId="e638a063-8c92-4fd8-845b-aa0f44b11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7CF"/>
    <w:rsid w:val="000130D8"/>
    <w:rsid w:val="00042A2C"/>
    <w:rsid w:val="0005483A"/>
    <w:rsid w:val="000577DD"/>
    <w:rsid w:val="0007749C"/>
    <w:rsid w:val="000B10DE"/>
    <w:rsid w:val="000F5ACD"/>
    <w:rsid w:val="00135DDC"/>
    <w:rsid w:val="00137ECF"/>
    <w:rsid w:val="00144B95"/>
    <w:rsid w:val="001467E3"/>
    <w:rsid w:val="00146E0E"/>
    <w:rsid w:val="00170E07"/>
    <w:rsid w:val="00177518"/>
    <w:rsid w:val="001811F1"/>
    <w:rsid w:val="00192D1E"/>
    <w:rsid w:val="001A77C0"/>
    <w:rsid w:val="001D67CF"/>
    <w:rsid w:val="001D6E98"/>
    <w:rsid w:val="001E23EB"/>
    <w:rsid w:val="001F7AD1"/>
    <w:rsid w:val="001F7BDA"/>
    <w:rsid w:val="00207203"/>
    <w:rsid w:val="00220A1D"/>
    <w:rsid w:val="00226679"/>
    <w:rsid w:val="002563E2"/>
    <w:rsid w:val="00285D6D"/>
    <w:rsid w:val="002A5F71"/>
    <w:rsid w:val="002B012B"/>
    <w:rsid w:val="00311CED"/>
    <w:rsid w:val="00313EE2"/>
    <w:rsid w:val="00314C55"/>
    <w:rsid w:val="00322F4A"/>
    <w:rsid w:val="00362FE5"/>
    <w:rsid w:val="0039185A"/>
    <w:rsid w:val="003B23EB"/>
    <w:rsid w:val="003B5010"/>
    <w:rsid w:val="003D369D"/>
    <w:rsid w:val="003E6652"/>
    <w:rsid w:val="003F7364"/>
    <w:rsid w:val="00412319"/>
    <w:rsid w:val="004267AB"/>
    <w:rsid w:val="0042750E"/>
    <w:rsid w:val="00440104"/>
    <w:rsid w:val="004467D8"/>
    <w:rsid w:val="004530F3"/>
    <w:rsid w:val="00460C59"/>
    <w:rsid w:val="00486688"/>
    <w:rsid w:val="004A3B81"/>
    <w:rsid w:val="004C44CC"/>
    <w:rsid w:val="004F24D5"/>
    <w:rsid w:val="00510E55"/>
    <w:rsid w:val="0056231A"/>
    <w:rsid w:val="00562E3A"/>
    <w:rsid w:val="005A6152"/>
    <w:rsid w:val="005B46DA"/>
    <w:rsid w:val="005B772F"/>
    <w:rsid w:val="005D731D"/>
    <w:rsid w:val="006B3760"/>
    <w:rsid w:val="006D6570"/>
    <w:rsid w:val="007018AF"/>
    <w:rsid w:val="00724751"/>
    <w:rsid w:val="007357AB"/>
    <w:rsid w:val="0073605C"/>
    <w:rsid w:val="00746E6C"/>
    <w:rsid w:val="007606F8"/>
    <w:rsid w:val="00795FCA"/>
    <w:rsid w:val="007B07E1"/>
    <w:rsid w:val="007B482F"/>
    <w:rsid w:val="007D24F6"/>
    <w:rsid w:val="007D25A4"/>
    <w:rsid w:val="007D4D47"/>
    <w:rsid w:val="007D7851"/>
    <w:rsid w:val="008272AA"/>
    <w:rsid w:val="00860435"/>
    <w:rsid w:val="00890363"/>
    <w:rsid w:val="00897155"/>
    <w:rsid w:val="008A052E"/>
    <w:rsid w:val="008A6DB9"/>
    <w:rsid w:val="008B16A3"/>
    <w:rsid w:val="008E1F1B"/>
    <w:rsid w:val="008F4F8E"/>
    <w:rsid w:val="00906AB4"/>
    <w:rsid w:val="00925794"/>
    <w:rsid w:val="00931240"/>
    <w:rsid w:val="00960804"/>
    <w:rsid w:val="009648EC"/>
    <w:rsid w:val="00970386"/>
    <w:rsid w:val="00977585"/>
    <w:rsid w:val="00977B82"/>
    <w:rsid w:val="009D2DED"/>
    <w:rsid w:val="00A05717"/>
    <w:rsid w:val="00A102A4"/>
    <w:rsid w:val="00A158D0"/>
    <w:rsid w:val="00A2106D"/>
    <w:rsid w:val="00A21A7A"/>
    <w:rsid w:val="00A22126"/>
    <w:rsid w:val="00A23ADF"/>
    <w:rsid w:val="00A35281"/>
    <w:rsid w:val="00A41319"/>
    <w:rsid w:val="00A50D6D"/>
    <w:rsid w:val="00A53F3F"/>
    <w:rsid w:val="00A83C00"/>
    <w:rsid w:val="00A932C7"/>
    <w:rsid w:val="00A95DEE"/>
    <w:rsid w:val="00AA15E9"/>
    <w:rsid w:val="00AA5D24"/>
    <w:rsid w:val="00AC15FD"/>
    <w:rsid w:val="00AC47AB"/>
    <w:rsid w:val="00AD32F0"/>
    <w:rsid w:val="00AF6EB4"/>
    <w:rsid w:val="00AF6EE5"/>
    <w:rsid w:val="00B013C7"/>
    <w:rsid w:val="00B45AD2"/>
    <w:rsid w:val="00B57AB6"/>
    <w:rsid w:val="00B95587"/>
    <w:rsid w:val="00BC4BF6"/>
    <w:rsid w:val="00BF5C51"/>
    <w:rsid w:val="00C04627"/>
    <w:rsid w:val="00C1241F"/>
    <w:rsid w:val="00C66811"/>
    <w:rsid w:val="00C83CD8"/>
    <w:rsid w:val="00C91F15"/>
    <w:rsid w:val="00CC0413"/>
    <w:rsid w:val="00CE7A1E"/>
    <w:rsid w:val="00D01930"/>
    <w:rsid w:val="00D54288"/>
    <w:rsid w:val="00D60194"/>
    <w:rsid w:val="00D6108B"/>
    <w:rsid w:val="00D64956"/>
    <w:rsid w:val="00D77023"/>
    <w:rsid w:val="00D875E3"/>
    <w:rsid w:val="00DC7661"/>
    <w:rsid w:val="00DF2BD2"/>
    <w:rsid w:val="00E503C7"/>
    <w:rsid w:val="00E62E33"/>
    <w:rsid w:val="00E6589D"/>
    <w:rsid w:val="00E8604E"/>
    <w:rsid w:val="00E923CA"/>
    <w:rsid w:val="00EB2444"/>
    <w:rsid w:val="00ED44C6"/>
    <w:rsid w:val="00F01A9E"/>
    <w:rsid w:val="00F105E8"/>
    <w:rsid w:val="00F12314"/>
    <w:rsid w:val="00F341F1"/>
    <w:rsid w:val="00F63DFA"/>
    <w:rsid w:val="00F8310A"/>
    <w:rsid w:val="00F84AB6"/>
    <w:rsid w:val="00FA1808"/>
    <w:rsid w:val="00FB5E12"/>
    <w:rsid w:val="00FF6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98E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37ECF"/>
    <w:rPr>
      <w:color w:val="0000FF"/>
      <w:u w:val="single"/>
    </w:rPr>
  </w:style>
  <w:style w:type="paragraph" w:styleId="BalloonText">
    <w:name w:val="Balloon Text"/>
    <w:basedOn w:val="Normal"/>
    <w:link w:val="BalloonTextChar"/>
    <w:uiPriority w:val="99"/>
    <w:semiHidden/>
    <w:unhideWhenUsed/>
    <w:rsid w:val="00B4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AD2"/>
    <w:rPr>
      <w:rFonts w:ascii="Tahoma" w:hAnsi="Tahoma" w:cs="Tahoma"/>
      <w:sz w:val="16"/>
      <w:szCs w:val="16"/>
    </w:rPr>
  </w:style>
  <w:style w:type="paragraph" w:styleId="NormalWeb">
    <w:name w:val="Normal (Web)"/>
    <w:basedOn w:val="Normal"/>
    <w:uiPriority w:val="99"/>
    <w:semiHidden/>
    <w:unhideWhenUsed/>
    <w:rsid w:val="00AC47AB"/>
    <w:pPr>
      <w:spacing w:before="100" w:beforeAutospacing="1" w:after="100" w:afterAutospacing="1" w:line="240" w:lineRule="auto"/>
    </w:pPr>
    <w:rPr>
      <w:rFonts w:ascii="Times New Roman" w:hAnsi="Times New Roman" w:cs="Times New Roman"/>
      <w:sz w:val="24"/>
      <w:szCs w:val="24"/>
      <w:lang w:val="en-CA" w:eastAsia="en-CA"/>
    </w:rPr>
  </w:style>
  <w:style w:type="paragraph" w:styleId="ListParagraph">
    <w:name w:val="List Paragraph"/>
    <w:basedOn w:val="Normal"/>
    <w:uiPriority w:val="34"/>
    <w:qFormat/>
    <w:rsid w:val="001D6E98"/>
    <w:pPr>
      <w:spacing w:after="0" w:line="240" w:lineRule="auto"/>
      <w:ind w:left="720"/>
      <w:contextualSpacing/>
    </w:pPr>
    <w:rPr>
      <w:rFonts w:eastAsiaTheme="minorEastAsia"/>
      <w:sz w:val="24"/>
      <w:szCs w:val="24"/>
    </w:rPr>
  </w:style>
  <w:style w:type="paragraph" w:customStyle="1" w:styleId="Default">
    <w:name w:val="Default"/>
    <w:rsid w:val="003B5010"/>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CommentText">
    <w:name w:val="annotation text"/>
    <w:basedOn w:val="Normal"/>
    <w:link w:val="CommentTextChar"/>
    <w:uiPriority w:val="99"/>
    <w:unhideWhenUsed/>
    <w:rsid w:val="006B3760"/>
    <w:pPr>
      <w:spacing w:after="0" w:line="240" w:lineRule="auto"/>
    </w:pPr>
    <w:rPr>
      <w:rFonts w:eastAsiaTheme="minorEastAsia"/>
      <w:sz w:val="24"/>
      <w:szCs w:val="24"/>
      <w:lang w:val="en-CA" w:eastAsia="ja-JP"/>
    </w:rPr>
  </w:style>
  <w:style w:type="character" w:customStyle="1" w:styleId="CommentTextChar">
    <w:name w:val="Comment Text Char"/>
    <w:basedOn w:val="DefaultParagraphFont"/>
    <w:link w:val="CommentText"/>
    <w:uiPriority w:val="99"/>
    <w:rsid w:val="006B3760"/>
    <w:rPr>
      <w:rFonts w:eastAsiaTheme="minorEastAsia"/>
      <w:sz w:val="24"/>
      <w:szCs w:val="24"/>
      <w:lang w:val="en-CA" w:eastAsia="ja-JP"/>
    </w:rPr>
  </w:style>
  <w:style w:type="character" w:styleId="CommentReference">
    <w:name w:val="annotation reference"/>
    <w:basedOn w:val="DefaultParagraphFont"/>
    <w:uiPriority w:val="99"/>
    <w:semiHidden/>
    <w:unhideWhenUsed/>
    <w:rsid w:val="006B3760"/>
    <w:rPr>
      <w:sz w:val="18"/>
      <w:szCs w:val="18"/>
    </w:rPr>
  </w:style>
  <w:style w:type="paragraph" w:styleId="CommentSubject">
    <w:name w:val="annotation subject"/>
    <w:basedOn w:val="CommentText"/>
    <w:next w:val="CommentText"/>
    <w:link w:val="CommentSubjectChar"/>
    <w:uiPriority w:val="99"/>
    <w:semiHidden/>
    <w:unhideWhenUsed/>
    <w:rsid w:val="00860435"/>
    <w:pPr>
      <w:spacing w:after="200"/>
    </w:pPr>
    <w:rPr>
      <w:rFonts w:eastAsiaTheme="minorHAnsi"/>
      <w:b/>
      <w:bCs/>
      <w:sz w:val="20"/>
      <w:szCs w:val="20"/>
      <w:lang w:val="en-US" w:eastAsia="en-US"/>
    </w:rPr>
  </w:style>
  <w:style w:type="character" w:customStyle="1" w:styleId="CommentSubjectChar">
    <w:name w:val="Comment Subject Char"/>
    <w:basedOn w:val="CommentTextChar"/>
    <w:link w:val="CommentSubject"/>
    <w:uiPriority w:val="99"/>
    <w:semiHidden/>
    <w:rsid w:val="00860435"/>
    <w:rPr>
      <w:rFonts w:eastAsiaTheme="minorEastAsia"/>
      <w:b/>
      <w:bCs/>
      <w:sz w:val="20"/>
      <w:szCs w:val="20"/>
      <w:lang w:val="en-CA" w:eastAsia="ja-JP"/>
    </w:rPr>
  </w:style>
  <w:style w:type="paragraph" w:styleId="Revision">
    <w:name w:val="Revision"/>
    <w:hidden/>
    <w:uiPriority w:val="99"/>
    <w:semiHidden/>
    <w:rsid w:val="00A413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930517">
      <w:bodyDiv w:val="1"/>
      <w:marLeft w:val="0"/>
      <w:marRight w:val="0"/>
      <w:marTop w:val="0"/>
      <w:marBottom w:val="0"/>
      <w:divBdr>
        <w:top w:val="none" w:sz="0" w:space="0" w:color="auto"/>
        <w:left w:val="none" w:sz="0" w:space="0" w:color="auto"/>
        <w:bottom w:val="none" w:sz="0" w:space="0" w:color="auto"/>
        <w:right w:val="none" w:sz="0" w:space="0" w:color="auto"/>
      </w:divBdr>
    </w:div>
    <w:div w:id="181922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BAE606-011D-A649-9D4E-9D38C910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Moon</dc:creator>
  <cp:lastModifiedBy>James Santangelo</cp:lastModifiedBy>
  <cp:revision>2</cp:revision>
  <cp:lastPrinted>2018-01-27T22:59:00Z</cp:lastPrinted>
  <dcterms:created xsi:type="dcterms:W3CDTF">2018-01-29T14:43:00Z</dcterms:created>
  <dcterms:modified xsi:type="dcterms:W3CDTF">2018-01-29T14:43:00Z</dcterms:modified>
</cp:coreProperties>
</file>