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0D2CF" w14:textId="77777777" w:rsidR="004B46AA" w:rsidRPr="004B46AA" w:rsidRDefault="004B46AA" w:rsidP="004B46AA">
      <w:pPr>
        <w:rPr>
          <w:rFonts w:ascii="Times New Roman" w:eastAsia="Times New Roman" w:hAnsi="Times New Roman" w:cs="Times New Roman"/>
          <w:color w:val="000000"/>
          <w:lang w:eastAsia="en-CA"/>
        </w:rPr>
      </w:pPr>
      <w:r w:rsidRPr="004B46AA">
        <w:rPr>
          <w:rFonts w:ascii="Times New Roman" w:eastAsia="Times New Roman" w:hAnsi="Times New Roman" w:cs="Times New Roman"/>
          <w:b/>
          <w:color w:val="000000"/>
          <w:sz w:val="28"/>
          <w:szCs w:val="28"/>
          <w:shd w:val="clear" w:color="auto" w:fill="FFFFFF"/>
          <w:lang w:eastAsia="en-CA"/>
        </w:rPr>
        <w:t>Referee: 1</w:t>
      </w:r>
      <w:r w:rsidRPr="004B46AA">
        <w:rPr>
          <w:rFonts w:ascii="Times New Roman" w:eastAsia="Times New Roman" w:hAnsi="Times New Roman" w:cs="Times New Roman"/>
          <w:color w:val="000000"/>
          <w:shd w:val="clear" w:color="auto" w:fill="FFFFFF"/>
          <w:lang w:eastAsia="en-CA"/>
        </w:rPr>
        <w:t>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Comments to the Author(s)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Review for RSPB-2018-0230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‘Urban spandrels: The roles of genetic drift, gene flow and natural selection in the formation of parallel clines’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 xml:space="preserve">The paper is well-written, clear and very interesting.  It should encourage ecologists to be more careful in their interpretation of observed phenotypic clines, even when they are repeated across environmental gradients, and should also help to understand the forces triggering genetic and phenotypic clines along environmental gradients, and not only urbanization ones. The epistatic determination of HCN phenotype in white clover provides a good example of how ‘simple’ genetic mechanisms can have strong consequences on the formation of clines.  I guess the authors will have a lot more to explore using their model(s) and I look forward to </w:t>
      </w:r>
      <w:proofErr w:type="gramStart"/>
      <w:r w:rsidRPr="004B46AA">
        <w:rPr>
          <w:rFonts w:ascii="Times New Roman" w:eastAsia="Times New Roman" w:hAnsi="Times New Roman" w:cs="Times New Roman"/>
          <w:color w:val="000000"/>
          <w:shd w:val="clear" w:color="auto" w:fill="FFFFFF"/>
          <w:lang w:eastAsia="en-CA"/>
        </w:rPr>
        <w:t>read</w:t>
      </w:r>
      <w:proofErr w:type="gramEnd"/>
      <w:r w:rsidRPr="004B46AA">
        <w:rPr>
          <w:rFonts w:ascii="Times New Roman" w:eastAsia="Times New Roman" w:hAnsi="Times New Roman" w:cs="Times New Roman"/>
          <w:color w:val="000000"/>
          <w:shd w:val="clear" w:color="auto" w:fill="FFFFFF"/>
          <w:lang w:eastAsia="en-CA"/>
        </w:rPr>
        <w:t xml:space="preserve"> the following papers investigating some of the numerous questions arising from this one.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I think this paper fits the expectations of Proceedings of the Royal Society London B: Biological Sciences in terms of scope, quality, originality and impacts for the scientific community.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I recommend major revisions because several points must be clarified along the manuscript and because the discussion needs to be improved.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I also joined this review as a Microsoft word file.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b/>
          <w:color w:val="000000"/>
          <w:shd w:val="clear" w:color="auto" w:fill="FFFFFF"/>
          <w:lang w:eastAsia="en-CA"/>
        </w:rPr>
        <w:t>My main concerns are the following:</w:t>
      </w:r>
      <w:r w:rsidRPr="004B46AA">
        <w:rPr>
          <w:rFonts w:ascii="Times New Roman" w:eastAsia="Times New Roman" w:hAnsi="Times New Roman" w:cs="Times New Roman"/>
          <w:color w:val="000000"/>
          <w:shd w:val="clear" w:color="auto" w:fill="FFFFFF"/>
          <w:lang w:eastAsia="en-CA"/>
        </w:rPr>
        <w:t> </w:t>
      </w:r>
    </w:p>
    <w:p w14:paraId="36E42272" w14:textId="77777777" w:rsidR="004B46AA" w:rsidRPr="004B46AA" w:rsidRDefault="004B46AA" w:rsidP="004B46AA">
      <w:pPr>
        <w:rPr>
          <w:rFonts w:ascii="Times New Roman" w:eastAsia="Times New Roman" w:hAnsi="Times New Roman" w:cs="Times New Roman"/>
          <w:color w:val="000000"/>
          <w:lang w:eastAsia="en-CA"/>
        </w:rPr>
      </w:pP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 xml:space="preserve">1) Although titled “Urban </w:t>
      </w:r>
      <w:proofErr w:type="spellStart"/>
      <w:r w:rsidRPr="004B46AA">
        <w:rPr>
          <w:rFonts w:ascii="Times New Roman" w:eastAsia="Times New Roman" w:hAnsi="Times New Roman" w:cs="Times New Roman"/>
          <w:color w:val="000000"/>
          <w:shd w:val="clear" w:color="auto" w:fill="FFFFFF"/>
          <w:lang w:eastAsia="en-CA"/>
        </w:rPr>
        <w:t>sprandels</w:t>
      </w:r>
      <w:proofErr w:type="spellEnd"/>
      <w:r w:rsidRPr="004B46AA">
        <w:rPr>
          <w:rFonts w:ascii="Times New Roman" w:eastAsia="Times New Roman" w:hAnsi="Times New Roman" w:cs="Times New Roman"/>
          <w:color w:val="000000"/>
          <w:shd w:val="clear" w:color="auto" w:fill="FFFFFF"/>
          <w:lang w:eastAsia="en-CA"/>
        </w:rPr>
        <w:t xml:space="preserve">”, this paper does not address urban-specific questions but, as explained </w:t>
      </w:r>
      <w:proofErr w:type="spellStart"/>
      <w:r w:rsidRPr="004B46AA">
        <w:rPr>
          <w:rFonts w:ascii="Times New Roman" w:eastAsia="Times New Roman" w:hAnsi="Times New Roman" w:cs="Times New Roman"/>
          <w:color w:val="000000"/>
          <w:shd w:val="clear" w:color="auto" w:fill="FFFFFF"/>
          <w:lang w:eastAsia="en-CA"/>
        </w:rPr>
        <w:t>L79</w:t>
      </w:r>
      <w:proofErr w:type="spellEnd"/>
      <w:r w:rsidRPr="004B46AA">
        <w:rPr>
          <w:rFonts w:ascii="Times New Roman" w:eastAsia="Times New Roman" w:hAnsi="Times New Roman" w:cs="Times New Roman"/>
          <w:color w:val="000000"/>
          <w:shd w:val="clear" w:color="auto" w:fill="FFFFFF"/>
          <w:lang w:eastAsia="en-CA"/>
        </w:rPr>
        <w:t>-91, use urbanization as an ‘excellent large-scale replicated system to understand how adaptive and non-adaptive evolutionary processes contribute to the formation of parallel clines’. The biological model (the white clover) and the previous papers published by some of the authors on this species justify the use of an urbanization gradient as an environmental background for their model, but their methodology and findings are, in my sense, larger than that. Does this kind of modeling approaches have already been applied to non-urban environmental gradients?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 xml:space="preserve">Consider replacing ‘Urban </w:t>
      </w:r>
      <w:proofErr w:type="spellStart"/>
      <w:r w:rsidRPr="004B46AA">
        <w:rPr>
          <w:rFonts w:ascii="Times New Roman" w:eastAsia="Times New Roman" w:hAnsi="Times New Roman" w:cs="Times New Roman"/>
          <w:color w:val="000000"/>
          <w:shd w:val="clear" w:color="auto" w:fill="FFFFFF"/>
          <w:lang w:eastAsia="en-CA"/>
        </w:rPr>
        <w:t>sprandels</w:t>
      </w:r>
      <w:proofErr w:type="spellEnd"/>
      <w:r w:rsidRPr="004B46AA">
        <w:rPr>
          <w:rFonts w:ascii="Times New Roman" w:eastAsia="Times New Roman" w:hAnsi="Times New Roman" w:cs="Times New Roman"/>
          <w:color w:val="000000"/>
          <w:shd w:val="clear" w:color="auto" w:fill="FFFFFF"/>
          <w:lang w:eastAsia="en-CA"/>
        </w:rPr>
        <w:t xml:space="preserve">’ by the term used in the conclusion: ‘Contemporary </w:t>
      </w:r>
      <w:proofErr w:type="spellStart"/>
      <w:r w:rsidRPr="004B46AA">
        <w:rPr>
          <w:rFonts w:ascii="Times New Roman" w:eastAsia="Times New Roman" w:hAnsi="Times New Roman" w:cs="Times New Roman"/>
          <w:color w:val="000000"/>
          <w:shd w:val="clear" w:color="auto" w:fill="FFFFFF"/>
          <w:lang w:eastAsia="en-CA"/>
        </w:rPr>
        <w:t>sprandels</w:t>
      </w:r>
      <w:proofErr w:type="spellEnd"/>
      <w:r w:rsidRPr="004B46AA">
        <w:rPr>
          <w:rFonts w:ascii="Times New Roman" w:eastAsia="Times New Roman" w:hAnsi="Times New Roman" w:cs="Times New Roman"/>
          <w:color w:val="000000"/>
          <w:shd w:val="clear" w:color="auto" w:fill="FFFFFF"/>
          <w:lang w:eastAsia="en-CA"/>
        </w:rPr>
        <w:t>’, or something like ‘</w:t>
      </w:r>
      <w:commentRangeStart w:id="0"/>
      <w:r w:rsidRPr="004B46AA">
        <w:rPr>
          <w:rFonts w:ascii="Times New Roman" w:eastAsia="Times New Roman" w:hAnsi="Times New Roman" w:cs="Times New Roman"/>
          <w:color w:val="000000"/>
          <w:shd w:val="clear" w:color="auto" w:fill="FFFFFF"/>
          <w:lang w:eastAsia="en-CA"/>
        </w:rPr>
        <w:t xml:space="preserve">Modern </w:t>
      </w:r>
      <w:proofErr w:type="spellStart"/>
      <w:r w:rsidRPr="004B46AA">
        <w:rPr>
          <w:rFonts w:ascii="Times New Roman" w:eastAsia="Times New Roman" w:hAnsi="Times New Roman" w:cs="Times New Roman"/>
          <w:color w:val="000000"/>
          <w:shd w:val="clear" w:color="auto" w:fill="FFFFFF"/>
          <w:lang w:eastAsia="en-CA"/>
        </w:rPr>
        <w:t>sprandels</w:t>
      </w:r>
      <w:commentRangeEnd w:id="0"/>
      <w:proofErr w:type="spellEnd"/>
      <w:r w:rsidR="00FF1102">
        <w:rPr>
          <w:rStyle w:val="CommentReference"/>
        </w:rPr>
        <w:commentReference w:id="0"/>
      </w:r>
      <w:r w:rsidRPr="004B46AA">
        <w:rPr>
          <w:rFonts w:ascii="Times New Roman" w:eastAsia="Times New Roman" w:hAnsi="Times New Roman" w:cs="Times New Roman"/>
          <w:color w:val="000000"/>
          <w:shd w:val="clear" w:color="auto" w:fill="FFFFFF"/>
          <w:lang w:eastAsia="en-CA"/>
        </w:rPr>
        <w:t>’.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 xml:space="preserve">2) The authors justified why selection strength (on HCN) change linearly along the urbanization gradient, but they should also justify </w:t>
      </w:r>
      <w:commentRangeStart w:id="1"/>
      <w:r w:rsidRPr="004B46AA">
        <w:rPr>
          <w:rFonts w:ascii="Times New Roman" w:eastAsia="Times New Roman" w:hAnsi="Times New Roman" w:cs="Times New Roman"/>
          <w:color w:val="000000"/>
          <w:shd w:val="clear" w:color="auto" w:fill="FFFFFF"/>
          <w:lang w:eastAsia="en-CA"/>
        </w:rPr>
        <w:t>why population size are expected to increase linearly</w:t>
      </w:r>
      <w:commentRangeEnd w:id="1"/>
      <w:r w:rsidR="00FF1102">
        <w:rPr>
          <w:rStyle w:val="CommentReference"/>
        </w:rPr>
        <w:commentReference w:id="1"/>
      </w:r>
      <w:r w:rsidRPr="004B46AA">
        <w:rPr>
          <w:rFonts w:ascii="Times New Roman" w:eastAsia="Times New Roman" w:hAnsi="Times New Roman" w:cs="Times New Roman"/>
          <w:color w:val="000000"/>
          <w:shd w:val="clear" w:color="auto" w:fill="FFFFFF"/>
          <w:lang w:eastAsia="en-CA"/>
        </w:rPr>
        <w:t xml:space="preserve"> from the city center to rural areas (for DS1) or why the colonization of new </w:t>
      </w:r>
      <w:commentRangeStart w:id="2"/>
      <w:r w:rsidRPr="004B46AA">
        <w:rPr>
          <w:rFonts w:ascii="Times New Roman" w:eastAsia="Times New Roman" w:hAnsi="Times New Roman" w:cs="Times New Roman"/>
          <w:color w:val="000000"/>
          <w:shd w:val="clear" w:color="auto" w:fill="FFFFFF"/>
          <w:lang w:eastAsia="en-CA"/>
        </w:rPr>
        <w:t>habitats should come from rural to urban areas</w:t>
      </w:r>
      <w:commentRangeEnd w:id="2"/>
      <w:r w:rsidR="00FF1102">
        <w:rPr>
          <w:rStyle w:val="CommentReference"/>
        </w:rPr>
        <w:commentReference w:id="2"/>
      </w:r>
      <w:r w:rsidRPr="004B46AA">
        <w:rPr>
          <w:rFonts w:ascii="Times New Roman" w:eastAsia="Times New Roman" w:hAnsi="Times New Roman" w:cs="Times New Roman"/>
          <w:color w:val="000000"/>
          <w:shd w:val="clear" w:color="auto" w:fill="FFFFFF"/>
          <w:lang w:eastAsia="en-CA"/>
        </w:rPr>
        <w:t xml:space="preserve"> (DS2). I think that this is crucial in order to allow the comparison between simulated and empirical clines (i.e. Fig. </w:t>
      </w:r>
      <w:proofErr w:type="spellStart"/>
      <w:r w:rsidRPr="004B46AA">
        <w:rPr>
          <w:rFonts w:ascii="Times New Roman" w:eastAsia="Times New Roman" w:hAnsi="Times New Roman" w:cs="Times New Roman"/>
          <w:color w:val="000000"/>
          <w:shd w:val="clear" w:color="auto" w:fill="FFFFFF"/>
          <w:lang w:eastAsia="en-CA"/>
        </w:rPr>
        <w:t>S10</w:t>
      </w:r>
      <w:proofErr w:type="spellEnd"/>
      <w:r w:rsidRPr="004B46AA">
        <w:rPr>
          <w:rFonts w:ascii="Times New Roman" w:eastAsia="Times New Roman" w:hAnsi="Times New Roman" w:cs="Times New Roman"/>
          <w:color w:val="000000"/>
          <w:shd w:val="clear" w:color="auto" w:fill="FFFFFF"/>
          <w:lang w:eastAsia="en-CA"/>
        </w:rPr>
        <w:t>).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 xml:space="preserve">3) I am glad that the authors proposed an alternative drift scenario (DS2) with no direct assumption on the carrying capacity along the distance to the city core. Drift scenario 2 does not make assumption on the carrying capacity of cells along the urbanization gradient but rather rely on founder effects. These two approaches are very </w:t>
      </w:r>
      <w:proofErr w:type="gramStart"/>
      <w:r w:rsidRPr="004B46AA">
        <w:rPr>
          <w:rFonts w:ascii="Times New Roman" w:eastAsia="Times New Roman" w:hAnsi="Times New Roman" w:cs="Times New Roman"/>
          <w:color w:val="000000"/>
          <w:shd w:val="clear" w:color="auto" w:fill="FFFFFF"/>
          <w:lang w:eastAsia="en-CA"/>
        </w:rPr>
        <w:t>interesting</w:t>
      </w:r>
      <w:proofErr w:type="gramEnd"/>
      <w:r w:rsidRPr="004B46AA">
        <w:rPr>
          <w:rFonts w:ascii="Times New Roman" w:eastAsia="Times New Roman" w:hAnsi="Times New Roman" w:cs="Times New Roman"/>
          <w:color w:val="000000"/>
          <w:shd w:val="clear" w:color="auto" w:fill="FFFFFF"/>
          <w:lang w:eastAsia="en-CA"/>
        </w:rPr>
        <w:t xml:space="preserve"> and I am surprised that they generate similar results. </w:t>
      </w:r>
      <w:commentRangeStart w:id="3"/>
      <w:r w:rsidRPr="004B46AA">
        <w:rPr>
          <w:rFonts w:ascii="Times New Roman" w:eastAsia="Times New Roman" w:hAnsi="Times New Roman" w:cs="Times New Roman"/>
          <w:color w:val="000000"/>
          <w:shd w:val="clear" w:color="auto" w:fill="FFFFFF"/>
          <w:lang w:eastAsia="en-CA"/>
        </w:rPr>
        <w:t xml:space="preserve">In the simulations using DS2, did the urban-most populations reached </w:t>
      </w:r>
      <w:r w:rsidRPr="004B46AA">
        <w:rPr>
          <w:rFonts w:ascii="Times New Roman" w:eastAsia="Times New Roman" w:hAnsi="Times New Roman" w:cs="Times New Roman"/>
          <w:color w:val="000000"/>
          <w:shd w:val="clear" w:color="auto" w:fill="FFFFFF"/>
          <w:lang w:eastAsia="en-CA"/>
        </w:rPr>
        <w:lastRenderedPageBreak/>
        <w:t xml:space="preserve">the carrying capacity (N=1000)? if yes, at which generation? Please see my comment (about </w:t>
      </w:r>
      <w:proofErr w:type="spellStart"/>
      <w:r w:rsidRPr="004B46AA">
        <w:rPr>
          <w:rFonts w:ascii="Times New Roman" w:eastAsia="Times New Roman" w:hAnsi="Times New Roman" w:cs="Times New Roman"/>
          <w:color w:val="000000"/>
          <w:shd w:val="clear" w:color="auto" w:fill="FFFFFF"/>
          <w:lang w:eastAsia="en-CA"/>
        </w:rPr>
        <w:t>L131</w:t>
      </w:r>
      <w:proofErr w:type="spellEnd"/>
      <w:r w:rsidRPr="004B46AA">
        <w:rPr>
          <w:rFonts w:ascii="Times New Roman" w:eastAsia="Times New Roman" w:hAnsi="Times New Roman" w:cs="Times New Roman"/>
          <w:color w:val="000000"/>
          <w:shd w:val="clear" w:color="auto" w:fill="FFFFFF"/>
          <w:lang w:eastAsia="en-CA"/>
        </w:rPr>
        <w:t>) for methods.</w:t>
      </w:r>
      <w:commentRangeEnd w:id="3"/>
      <w:r w:rsidR="00FF1102">
        <w:rPr>
          <w:rStyle w:val="CommentReference"/>
        </w:rPr>
        <w:commentReference w:id="3"/>
      </w:r>
      <w:r w:rsidRPr="004B46AA">
        <w:rPr>
          <w:rFonts w:ascii="Times New Roman" w:eastAsia="Times New Roman" w:hAnsi="Times New Roman" w:cs="Times New Roman"/>
          <w:color w:val="000000"/>
          <w:shd w:val="clear" w:color="auto" w:fill="FFFFFF"/>
          <w:lang w:eastAsia="en-CA"/>
        </w:rPr>
        <w:t>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b/>
          <w:color w:val="000000"/>
          <w:shd w:val="clear" w:color="auto" w:fill="FFFFFF"/>
          <w:lang w:eastAsia="en-CA"/>
        </w:rPr>
        <w:t>Introduction</w:t>
      </w:r>
      <w:r w:rsidRPr="004B46AA">
        <w:rPr>
          <w:rFonts w:ascii="Times New Roman" w:eastAsia="Times New Roman" w:hAnsi="Times New Roman" w:cs="Times New Roman"/>
          <w:color w:val="000000"/>
          <w:shd w:val="clear" w:color="auto" w:fill="FFFFFF"/>
          <w:lang w:eastAsia="en-CA"/>
        </w:rPr>
        <w:t> </w:t>
      </w:r>
    </w:p>
    <w:p w14:paraId="690A41AF" w14:textId="77777777" w:rsidR="004B46AA" w:rsidRPr="004B46AA" w:rsidRDefault="004B46AA" w:rsidP="004B46AA">
      <w:pPr>
        <w:rPr>
          <w:rFonts w:ascii="Times New Roman" w:eastAsia="Times New Roman" w:hAnsi="Times New Roman" w:cs="Times New Roman"/>
          <w:color w:val="000000"/>
          <w:lang w:eastAsia="en-CA"/>
        </w:rPr>
      </w:pPr>
      <w:r w:rsidRPr="004B46AA">
        <w:rPr>
          <w:rFonts w:ascii="Times New Roman" w:eastAsia="Times New Roman" w:hAnsi="Times New Roman" w:cs="Times New Roman"/>
          <w:color w:val="000000"/>
          <w:lang w:eastAsia="en-CA"/>
        </w:rPr>
        <w:br/>
      </w:r>
      <w:commentRangeStart w:id="4"/>
      <w:r w:rsidRPr="004B46AA">
        <w:rPr>
          <w:rFonts w:ascii="Times New Roman" w:eastAsia="Times New Roman" w:hAnsi="Times New Roman" w:cs="Times New Roman"/>
          <w:color w:val="000000"/>
          <w:shd w:val="clear" w:color="auto" w:fill="FFFFFF"/>
          <w:lang w:eastAsia="en-CA"/>
        </w:rPr>
        <w:t xml:space="preserve">Please </w:t>
      </w:r>
      <w:commentRangeEnd w:id="4"/>
      <w:r w:rsidR="00C0165B">
        <w:rPr>
          <w:rStyle w:val="CommentReference"/>
        </w:rPr>
        <w:commentReference w:id="4"/>
      </w:r>
      <w:r w:rsidRPr="004B46AA">
        <w:rPr>
          <w:rFonts w:ascii="Times New Roman" w:eastAsia="Times New Roman" w:hAnsi="Times New Roman" w:cs="Times New Roman"/>
          <w:color w:val="000000"/>
          <w:shd w:val="clear" w:color="auto" w:fill="FFFFFF"/>
          <w:lang w:eastAsia="en-CA"/>
        </w:rPr>
        <w:t>define ‘parallel clines’ (</w:t>
      </w:r>
      <w:proofErr w:type="spellStart"/>
      <w:r w:rsidRPr="004B46AA">
        <w:rPr>
          <w:rFonts w:ascii="Times New Roman" w:eastAsia="Times New Roman" w:hAnsi="Times New Roman" w:cs="Times New Roman"/>
          <w:color w:val="000000"/>
          <w:shd w:val="clear" w:color="auto" w:fill="FFFFFF"/>
          <w:lang w:eastAsia="en-CA"/>
        </w:rPr>
        <w:t>L58</w:t>
      </w:r>
      <w:proofErr w:type="spellEnd"/>
      <w:r w:rsidRPr="004B46AA">
        <w:rPr>
          <w:rFonts w:ascii="Times New Roman" w:eastAsia="Times New Roman" w:hAnsi="Times New Roman" w:cs="Times New Roman"/>
          <w:color w:val="000000"/>
          <w:shd w:val="clear" w:color="auto" w:fill="FFFFFF"/>
          <w:lang w:eastAsia="en-CA"/>
        </w:rPr>
        <w:t>) as soon as it is named.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lang w:eastAsia="en-CA"/>
        </w:rPr>
        <w:br/>
      </w:r>
      <w:proofErr w:type="spellStart"/>
      <w:r w:rsidRPr="004B46AA">
        <w:rPr>
          <w:rFonts w:ascii="Times New Roman" w:eastAsia="Times New Roman" w:hAnsi="Times New Roman" w:cs="Times New Roman"/>
          <w:color w:val="000000"/>
          <w:shd w:val="clear" w:color="auto" w:fill="FFFFFF"/>
          <w:lang w:eastAsia="en-CA"/>
        </w:rPr>
        <w:t>L94</w:t>
      </w:r>
      <w:proofErr w:type="spellEnd"/>
      <w:r w:rsidRPr="004B46AA">
        <w:rPr>
          <w:rFonts w:ascii="Times New Roman" w:eastAsia="Times New Roman" w:hAnsi="Times New Roman" w:cs="Times New Roman"/>
          <w:color w:val="000000"/>
          <w:shd w:val="clear" w:color="auto" w:fill="FFFFFF"/>
          <w:lang w:eastAsia="en-CA"/>
        </w:rPr>
        <w:t>: ‘</w:t>
      </w:r>
      <w:commentRangeStart w:id="5"/>
      <w:r w:rsidRPr="004B46AA">
        <w:rPr>
          <w:rFonts w:ascii="Times New Roman" w:eastAsia="Times New Roman" w:hAnsi="Times New Roman" w:cs="Times New Roman"/>
          <w:color w:val="000000"/>
          <w:shd w:val="clear" w:color="auto" w:fill="FFFFFF"/>
          <w:lang w:eastAsia="en-CA"/>
        </w:rPr>
        <w:t xml:space="preserve">They </w:t>
      </w:r>
      <w:commentRangeEnd w:id="5"/>
      <w:r w:rsidR="00C0165B">
        <w:rPr>
          <w:rStyle w:val="CommentReference"/>
        </w:rPr>
        <w:commentReference w:id="5"/>
      </w:r>
      <w:r w:rsidRPr="004B46AA">
        <w:rPr>
          <w:rFonts w:ascii="Times New Roman" w:eastAsia="Times New Roman" w:hAnsi="Times New Roman" w:cs="Times New Roman"/>
          <w:color w:val="000000"/>
          <w:shd w:val="clear" w:color="auto" w:fill="FFFFFF"/>
          <w:lang w:eastAsia="en-CA"/>
        </w:rPr>
        <w:t xml:space="preserve">found that HCN defended genotypes were less frequent in urban populations in 3 of the 4 cities examined [23].’ In figure </w:t>
      </w:r>
      <w:proofErr w:type="spellStart"/>
      <w:r w:rsidRPr="004B46AA">
        <w:rPr>
          <w:rFonts w:ascii="Times New Roman" w:eastAsia="Times New Roman" w:hAnsi="Times New Roman" w:cs="Times New Roman"/>
          <w:color w:val="000000"/>
          <w:shd w:val="clear" w:color="auto" w:fill="FFFFFF"/>
          <w:lang w:eastAsia="en-CA"/>
        </w:rPr>
        <w:t>S10</w:t>
      </w:r>
      <w:proofErr w:type="spellEnd"/>
      <w:r w:rsidRPr="004B46AA">
        <w:rPr>
          <w:rFonts w:ascii="Times New Roman" w:eastAsia="Times New Roman" w:hAnsi="Times New Roman" w:cs="Times New Roman"/>
          <w:color w:val="000000"/>
          <w:shd w:val="clear" w:color="auto" w:fill="FFFFFF"/>
          <w:lang w:eastAsia="en-CA"/>
        </w:rPr>
        <w:t>, regrouping refs [23] and [26], only 7 out of 26 cities show significant positive clines…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b/>
          <w:color w:val="000000"/>
          <w:shd w:val="clear" w:color="auto" w:fill="FFFFFF"/>
          <w:lang w:eastAsia="en-CA"/>
        </w:rPr>
        <w:t>Methods</w:t>
      </w:r>
      <w:r w:rsidRPr="004B46AA">
        <w:rPr>
          <w:rFonts w:ascii="Times New Roman" w:eastAsia="Times New Roman" w:hAnsi="Times New Roman" w:cs="Times New Roman"/>
          <w:color w:val="000000"/>
          <w:shd w:val="clear" w:color="auto" w:fill="FFFFFF"/>
          <w:lang w:eastAsia="en-CA"/>
        </w:rPr>
        <w:t> </w:t>
      </w:r>
    </w:p>
    <w:p w14:paraId="4986C159" w14:textId="77777777" w:rsidR="004B46AA" w:rsidRDefault="004B46AA" w:rsidP="004B46AA">
      <w:pPr>
        <w:rPr>
          <w:rFonts w:ascii="Times New Roman" w:eastAsia="Times New Roman" w:hAnsi="Times New Roman" w:cs="Times New Roman"/>
          <w:color w:val="000000"/>
          <w:shd w:val="clear" w:color="auto" w:fill="FFFFFF"/>
          <w:lang w:eastAsia="en-CA"/>
        </w:rPr>
      </w:pPr>
      <w:r w:rsidRPr="004B46AA">
        <w:rPr>
          <w:rFonts w:ascii="Times New Roman" w:eastAsia="Times New Roman" w:hAnsi="Times New Roman" w:cs="Times New Roman"/>
          <w:color w:val="000000"/>
          <w:lang w:eastAsia="en-CA"/>
        </w:rPr>
        <w:br/>
      </w:r>
      <w:commentRangeStart w:id="6"/>
      <w:r w:rsidRPr="004B46AA">
        <w:rPr>
          <w:rFonts w:ascii="Times New Roman" w:eastAsia="Times New Roman" w:hAnsi="Times New Roman" w:cs="Times New Roman"/>
          <w:color w:val="000000"/>
          <w:shd w:val="clear" w:color="auto" w:fill="FFFFFF"/>
          <w:lang w:eastAsia="en-CA"/>
        </w:rPr>
        <w:t xml:space="preserve">At </w:t>
      </w:r>
      <w:commentRangeEnd w:id="6"/>
      <w:r w:rsidR="00C0165B">
        <w:rPr>
          <w:rStyle w:val="CommentReference"/>
        </w:rPr>
        <w:commentReference w:id="6"/>
      </w:r>
      <w:r w:rsidRPr="004B46AA">
        <w:rPr>
          <w:rFonts w:ascii="Times New Roman" w:eastAsia="Times New Roman" w:hAnsi="Times New Roman" w:cs="Times New Roman"/>
          <w:color w:val="000000"/>
          <w:shd w:val="clear" w:color="auto" w:fill="FFFFFF"/>
          <w:lang w:eastAsia="en-CA"/>
        </w:rPr>
        <w:t xml:space="preserve">the first read, it is difficult to understand how the model works: how CYP79D15 and Li genes determine HCN value? Line 99 and figure 1 give useful information on how HCN frequencies are determined but a brief explanation in the first paragraph of the methods, might be useful. Or maybe simply adding Fig </w:t>
      </w:r>
      <w:proofErr w:type="spellStart"/>
      <w:r w:rsidRPr="004B46AA">
        <w:rPr>
          <w:rFonts w:ascii="Times New Roman" w:eastAsia="Times New Roman" w:hAnsi="Times New Roman" w:cs="Times New Roman"/>
          <w:color w:val="000000"/>
          <w:shd w:val="clear" w:color="auto" w:fill="FFFFFF"/>
          <w:lang w:eastAsia="en-CA"/>
        </w:rPr>
        <w:t>S6</w:t>
      </w:r>
      <w:proofErr w:type="spellEnd"/>
      <w:r w:rsidRPr="004B46AA">
        <w:rPr>
          <w:rFonts w:ascii="Times New Roman" w:eastAsia="Times New Roman" w:hAnsi="Times New Roman" w:cs="Times New Roman"/>
          <w:color w:val="000000"/>
          <w:shd w:val="clear" w:color="auto" w:fill="FFFFFF"/>
          <w:lang w:eastAsia="en-CA"/>
        </w:rPr>
        <w:t xml:space="preserve"> (c) in the manuscript.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lang w:eastAsia="en-CA"/>
        </w:rPr>
        <w:br/>
      </w:r>
      <w:proofErr w:type="spellStart"/>
      <w:r w:rsidRPr="004B46AA">
        <w:rPr>
          <w:rFonts w:ascii="Times New Roman" w:eastAsia="Times New Roman" w:hAnsi="Times New Roman" w:cs="Times New Roman"/>
          <w:color w:val="000000"/>
          <w:shd w:val="clear" w:color="auto" w:fill="FFFFFF"/>
          <w:lang w:eastAsia="en-CA"/>
        </w:rPr>
        <w:t>L122</w:t>
      </w:r>
      <w:proofErr w:type="spellEnd"/>
      <w:r w:rsidRPr="004B46AA">
        <w:rPr>
          <w:rFonts w:ascii="Times New Roman" w:eastAsia="Times New Roman" w:hAnsi="Times New Roman" w:cs="Times New Roman"/>
          <w:color w:val="000000"/>
          <w:shd w:val="clear" w:color="auto" w:fill="FFFFFF"/>
          <w:lang w:eastAsia="en-CA"/>
        </w:rPr>
        <w:t xml:space="preserve">: </w:t>
      </w:r>
      <w:commentRangeStart w:id="7"/>
      <w:r w:rsidRPr="004B46AA">
        <w:rPr>
          <w:rFonts w:ascii="Times New Roman" w:eastAsia="Times New Roman" w:hAnsi="Times New Roman" w:cs="Times New Roman"/>
          <w:color w:val="000000"/>
          <w:shd w:val="clear" w:color="auto" w:fill="FFFFFF"/>
          <w:lang w:eastAsia="en-CA"/>
        </w:rPr>
        <w:t xml:space="preserve">Define </w:t>
      </w:r>
      <w:commentRangeEnd w:id="7"/>
      <w:r w:rsidR="00C0165B">
        <w:rPr>
          <w:rStyle w:val="CommentReference"/>
        </w:rPr>
        <w:commentReference w:id="7"/>
      </w:r>
      <w:r w:rsidRPr="004B46AA">
        <w:rPr>
          <w:rFonts w:ascii="Times New Roman" w:eastAsia="Times New Roman" w:hAnsi="Times New Roman" w:cs="Times New Roman"/>
          <w:color w:val="000000"/>
          <w:shd w:val="clear" w:color="auto" w:fill="FFFFFF"/>
          <w:lang w:eastAsia="en-CA"/>
        </w:rPr>
        <w:t>‘CYP79D15 and Li’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lang w:eastAsia="en-CA"/>
        </w:rPr>
        <w:br/>
      </w:r>
      <w:commentRangeStart w:id="8"/>
      <w:proofErr w:type="spellStart"/>
      <w:r w:rsidRPr="004B46AA">
        <w:rPr>
          <w:rFonts w:ascii="Times New Roman" w:eastAsia="Times New Roman" w:hAnsi="Times New Roman" w:cs="Times New Roman"/>
          <w:color w:val="000000"/>
          <w:shd w:val="clear" w:color="auto" w:fill="FFFFFF"/>
          <w:lang w:eastAsia="en-CA"/>
        </w:rPr>
        <w:t>L131</w:t>
      </w:r>
      <w:commentRangeEnd w:id="8"/>
      <w:proofErr w:type="spellEnd"/>
      <w:r w:rsidR="00C0165B">
        <w:rPr>
          <w:rStyle w:val="CommentReference"/>
        </w:rPr>
        <w:commentReference w:id="8"/>
      </w:r>
      <w:r w:rsidRPr="004B46AA">
        <w:rPr>
          <w:rFonts w:ascii="Times New Roman" w:eastAsia="Times New Roman" w:hAnsi="Times New Roman" w:cs="Times New Roman"/>
          <w:color w:val="000000"/>
          <w:shd w:val="clear" w:color="auto" w:fill="FFFFFF"/>
          <w:lang w:eastAsia="en-CA"/>
        </w:rPr>
        <w:t>, about drifts scenarios 1 and 2, the authors wrote: ‘Both scenarios were simulated independently and produced qualitatively similar results.’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I am not convinced. It is too difficult to compare the results between drift scenarios 1 and 2 based on available figures and ESM.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Maybe an additional figure, in ESM, could be added to allow an easier comparison of the two models’ output?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lang w:eastAsia="en-CA"/>
        </w:rPr>
        <w:br/>
      </w:r>
      <w:commentRangeStart w:id="9"/>
      <w:proofErr w:type="spellStart"/>
      <w:r w:rsidRPr="004B46AA">
        <w:rPr>
          <w:rFonts w:ascii="Times New Roman" w:eastAsia="Times New Roman" w:hAnsi="Times New Roman" w:cs="Times New Roman"/>
          <w:color w:val="000000"/>
          <w:shd w:val="clear" w:color="auto" w:fill="FFFFFF"/>
          <w:lang w:eastAsia="en-CA"/>
        </w:rPr>
        <w:t>L132</w:t>
      </w:r>
      <w:commentRangeEnd w:id="9"/>
      <w:proofErr w:type="spellEnd"/>
      <w:r w:rsidR="00C0165B">
        <w:rPr>
          <w:rStyle w:val="CommentReference"/>
        </w:rPr>
        <w:commentReference w:id="9"/>
      </w:r>
      <w:r w:rsidRPr="004B46AA">
        <w:rPr>
          <w:rFonts w:ascii="Times New Roman" w:eastAsia="Times New Roman" w:hAnsi="Times New Roman" w:cs="Times New Roman"/>
          <w:color w:val="000000"/>
          <w:shd w:val="clear" w:color="auto" w:fill="FFFFFF"/>
          <w:lang w:eastAsia="en-CA"/>
        </w:rPr>
        <w:t>: Why did you choose to present drift scenario 1 rather than drift scenario 2?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lang w:eastAsia="en-CA"/>
        </w:rPr>
        <w:br/>
      </w:r>
      <w:commentRangeStart w:id="10"/>
      <w:proofErr w:type="spellStart"/>
      <w:r w:rsidRPr="004B46AA">
        <w:rPr>
          <w:rFonts w:ascii="Times New Roman" w:eastAsia="Times New Roman" w:hAnsi="Times New Roman" w:cs="Times New Roman"/>
          <w:color w:val="000000"/>
          <w:shd w:val="clear" w:color="auto" w:fill="FFFFFF"/>
          <w:lang w:eastAsia="en-CA"/>
        </w:rPr>
        <w:t>L180</w:t>
      </w:r>
      <w:commentRangeEnd w:id="10"/>
      <w:proofErr w:type="spellEnd"/>
      <w:r w:rsidR="00C0165B">
        <w:rPr>
          <w:rStyle w:val="CommentReference"/>
        </w:rPr>
        <w:commentReference w:id="10"/>
      </w:r>
      <w:r w:rsidRPr="004B46AA">
        <w:rPr>
          <w:rFonts w:ascii="Times New Roman" w:eastAsia="Times New Roman" w:hAnsi="Times New Roman" w:cs="Times New Roman"/>
          <w:color w:val="000000"/>
          <w:shd w:val="clear" w:color="auto" w:fill="FFFFFF"/>
          <w:lang w:eastAsia="en-CA"/>
        </w:rPr>
        <w:t>: Add the symbol of the selection parameter (‘s=</w:t>
      </w:r>
      <w:proofErr w:type="gramStart"/>
      <w:r w:rsidRPr="004B46AA">
        <w:rPr>
          <w:rFonts w:ascii="Times New Roman" w:eastAsia="Times New Roman" w:hAnsi="Times New Roman" w:cs="Times New Roman"/>
          <w:color w:val="000000"/>
          <w:shd w:val="clear" w:color="auto" w:fill="FFFFFF"/>
          <w:lang w:eastAsia="en-CA"/>
        </w:rPr>
        <w:t>’ ?</w:t>
      </w:r>
      <w:proofErr w:type="gramEnd"/>
      <w:r w:rsidRPr="004B46AA">
        <w:rPr>
          <w:rFonts w:ascii="Times New Roman" w:eastAsia="Times New Roman" w:hAnsi="Times New Roman" w:cs="Times New Roman"/>
          <w:color w:val="000000"/>
          <w:shd w:val="clear" w:color="auto" w:fill="FFFFFF"/>
          <w:lang w:eastAsia="en-CA"/>
        </w:rPr>
        <w:t xml:space="preserve">) as in </w:t>
      </w:r>
      <w:proofErr w:type="spellStart"/>
      <w:r w:rsidRPr="004B46AA">
        <w:rPr>
          <w:rFonts w:ascii="Times New Roman" w:eastAsia="Times New Roman" w:hAnsi="Times New Roman" w:cs="Times New Roman"/>
          <w:color w:val="000000"/>
          <w:shd w:val="clear" w:color="auto" w:fill="FFFFFF"/>
          <w:lang w:eastAsia="en-CA"/>
        </w:rPr>
        <w:t>L158</w:t>
      </w:r>
      <w:proofErr w:type="spellEnd"/>
      <w:r w:rsidRPr="004B46AA">
        <w:rPr>
          <w:rFonts w:ascii="Times New Roman" w:eastAsia="Times New Roman" w:hAnsi="Times New Roman" w:cs="Times New Roman"/>
          <w:color w:val="000000"/>
          <w:shd w:val="clear" w:color="auto" w:fill="FFFFFF"/>
          <w:lang w:eastAsia="en-CA"/>
        </w:rPr>
        <w:t>. </w:t>
      </w:r>
      <w:r w:rsidRPr="004B46AA">
        <w:rPr>
          <w:rFonts w:ascii="Times New Roman" w:eastAsia="Times New Roman" w:hAnsi="Times New Roman" w:cs="Times New Roman"/>
          <w:color w:val="000000"/>
          <w:lang w:eastAsia="en-CA"/>
        </w:rPr>
        <w:br/>
      </w:r>
      <w:commentRangeStart w:id="11"/>
      <w:r w:rsidRPr="004B46AA">
        <w:rPr>
          <w:rFonts w:ascii="Times New Roman" w:eastAsia="Times New Roman" w:hAnsi="Times New Roman" w:cs="Times New Roman"/>
          <w:color w:val="000000"/>
          <w:shd w:val="clear" w:color="auto" w:fill="FFFFFF"/>
          <w:lang w:eastAsia="en-CA"/>
        </w:rPr>
        <w:t xml:space="preserve">I would have preferred to see Table </w:t>
      </w:r>
      <w:proofErr w:type="spellStart"/>
      <w:r w:rsidRPr="004B46AA">
        <w:rPr>
          <w:rFonts w:ascii="Times New Roman" w:eastAsia="Times New Roman" w:hAnsi="Times New Roman" w:cs="Times New Roman"/>
          <w:color w:val="000000"/>
          <w:shd w:val="clear" w:color="auto" w:fill="FFFFFF"/>
          <w:lang w:eastAsia="en-CA"/>
        </w:rPr>
        <w:t>S2</w:t>
      </w:r>
      <w:commentRangeEnd w:id="11"/>
      <w:proofErr w:type="spellEnd"/>
      <w:r w:rsidR="00C0165B">
        <w:rPr>
          <w:rStyle w:val="CommentReference"/>
        </w:rPr>
        <w:commentReference w:id="11"/>
      </w:r>
      <w:r w:rsidRPr="004B46AA">
        <w:rPr>
          <w:rFonts w:ascii="Times New Roman" w:eastAsia="Times New Roman" w:hAnsi="Times New Roman" w:cs="Times New Roman"/>
          <w:color w:val="000000"/>
          <w:shd w:val="clear" w:color="auto" w:fill="FFFFFF"/>
          <w:lang w:eastAsia="en-CA"/>
        </w:rPr>
        <w:t xml:space="preserve"> directly in the manuscript rather than in the ESM.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 xml:space="preserve">Maybe giving a name to each model would facilitate to do the link between table </w:t>
      </w:r>
      <w:proofErr w:type="spellStart"/>
      <w:r w:rsidRPr="004B46AA">
        <w:rPr>
          <w:rFonts w:ascii="Times New Roman" w:eastAsia="Times New Roman" w:hAnsi="Times New Roman" w:cs="Times New Roman"/>
          <w:color w:val="000000"/>
          <w:shd w:val="clear" w:color="auto" w:fill="FFFFFF"/>
          <w:lang w:eastAsia="en-CA"/>
        </w:rPr>
        <w:t>S2</w:t>
      </w:r>
      <w:proofErr w:type="spellEnd"/>
      <w:r w:rsidRPr="004B46AA">
        <w:rPr>
          <w:rFonts w:ascii="Times New Roman" w:eastAsia="Times New Roman" w:hAnsi="Times New Roman" w:cs="Times New Roman"/>
          <w:color w:val="000000"/>
          <w:shd w:val="clear" w:color="auto" w:fill="FFFFFF"/>
          <w:lang w:eastAsia="en-CA"/>
        </w:rPr>
        <w:t>, the text and figures.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b/>
          <w:color w:val="000000"/>
          <w:shd w:val="clear" w:color="auto" w:fill="FFFFFF"/>
          <w:lang w:eastAsia="en-CA"/>
        </w:rPr>
        <w:t>Results</w:t>
      </w:r>
      <w:r w:rsidRPr="004B46AA">
        <w:rPr>
          <w:rFonts w:ascii="Times New Roman" w:eastAsia="Times New Roman" w:hAnsi="Times New Roman" w:cs="Times New Roman"/>
          <w:color w:val="000000"/>
          <w:shd w:val="clear" w:color="auto" w:fill="FFFFFF"/>
          <w:lang w:eastAsia="en-CA"/>
        </w:rPr>
        <w:t> </w:t>
      </w:r>
    </w:p>
    <w:p w14:paraId="51B446F4" w14:textId="77777777" w:rsidR="004B46AA" w:rsidRDefault="004B46AA" w:rsidP="004B46AA">
      <w:pPr>
        <w:rPr>
          <w:rFonts w:ascii="Times New Roman" w:eastAsia="Times New Roman" w:hAnsi="Times New Roman" w:cs="Times New Roman"/>
          <w:color w:val="000000"/>
          <w:shd w:val="clear" w:color="auto" w:fill="FFFFFF"/>
          <w:lang w:eastAsia="en-CA"/>
        </w:rPr>
      </w:pPr>
      <w:r w:rsidRPr="004B46AA">
        <w:rPr>
          <w:rFonts w:ascii="Times New Roman" w:eastAsia="Times New Roman" w:hAnsi="Times New Roman" w:cs="Times New Roman"/>
          <w:color w:val="000000"/>
          <w:lang w:eastAsia="en-CA"/>
        </w:rPr>
        <w:br/>
      </w:r>
      <w:commentRangeStart w:id="12"/>
      <w:proofErr w:type="spellStart"/>
      <w:r w:rsidRPr="004B46AA">
        <w:rPr>
          <w:rFonts w:ascii="Times New Roman" w:eastAsia="Times New Roman" w:hAnsi="Times New Roman" w:cs="Times New Roman"/>
          <w:color w:val="000000"/>
          <w:shd w:val="clear" w:color="auto" w:fill="FFFFFF"/>
          <w:lang w:eastAsia="en-CA"/>
        </w:rPr>
        <w:t>L244</w:t>
      </w:r>
      <w:commentRangeEnd w:id="12"/>
      <w:proofErr w:type="spellEnd"/>
      <w:r w:rsidR="00C0165B">
        <w:rPr>
          <w:rStyle w:val="CommentReference"/>
        </w:rPr>
        <w:commentReference w:id="12"/>
      </w:r>
      <w:r w:rsidRPr="004B46AA">
        <w:rPr>
          <w:rFonts w:ascii="Times New Roman" w:eastAsia="Times New Roman" w:hAnsi="Times New Roman" w:cs="Times New Roman"/>
          <w:color w:val="000000"/>
          <w:shd w:val="clear" w:color="auto" w:fill="FFFFFF"/>
          <w:lang w:eastAsia="en-CA"/>
        </w:rPr>
        <w:t>: ‘Drift scenario 1: Gradient in carrying capacity across the landscape’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I understand it corresponds to the partitioning of the ESM additional texts, but it stands alone in the manuscript, which is perturbing.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lang w:eastAsia="en-CA"/>
        </w:rPr>
        <w:br/>
      </w:r>
      <w:commentRangeStart w:id="13"/>
      <w:proofErr w:type="spellStart"/>
      <w:r w:rsidRPr="004B46AA">
        <w:rPr>
          <w:rFonts w:ascii="Times New Roman" w:eastAsia="Times New Roman" w:hAnsi="Times New Roman" w:cs="Times New Roman"/>
          <w:color w:val="000000"/>
          <w:shd w:val="clear" w:color="auto" w:fill="FFFFFF"/>
          <w:lang w:eastAsia="en-CA"/>
        </w:rPr>
        <w:t>L258</w:t>
      </w:r>
      <w:commentRangeEnd w:id="13"/>
      <w:proofErr w:type="spellEnd"/>
      <w:r w:rsidR="00C0165B">
        <w:rPr>
          <w:rStyle w:val="CommentReference"/>
        </w:rPr>
        <w:commentReference w:id="13"/>
      </w:r>
      <w:r w:rsidRPr="004B46AA">
        <w:rPr>
          <w:rFonts w:ascii="Times New Roman" w:eastAsia="Times New Roman" w:hAnsi="Times New Roman" w:cs="Times New Roman"/>
          <w:color w:val="000000"/>
          <w:shd w:val="clear" w:color="auto" w:fill="FFFFFF"/>
          <w:lang w:eastAsia="en-CA"/>
        </w:rPr>
        <w:t>-260: ‘In contrast, the mean strength of clines at each of the two unlinked loci (i.e. CYP79D15 and Li) was consistently zero under even a strong gradient in drift, independent of levels of gene flow.’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I am not sure to understand this statement… the whole paragraph (</w:t>
      </w:r>
      <w:proofErr w:type="spellStart"/>
      <w:r w:rsidRPr="004B46AA">
        <w:rPr>
          <w:rFonts w:ascii="Times New Roman" w:eastAsia="Times New Roman" w:hAnsi="Times New Roman" w:cs="Times New Roman"/>
          <w:color w:val="000000"/>
          <w:shd w:val="clear" w:color="auto" w:fill="FFFFFF"/>
          <w:lang w:eastAsia="en-CA"/>
        </w:rPr>
        <w:t>L255</w:t>
      </w:r>
      <w:proofErr w:type="spellEnd"/>
      <w:r w:rsidRPr="004B46AA">
        <w:rPr>
          <w:rFonts w:ascii="Times New Roman" w:eastAsia="Times New Roman" w:hAnsi="Times New Roman" w:cs="Times New Roman"/>
          <w:color w:val="000000"/>
          <w:shd w:val="clear" w:color="auto" w:fill="FFFFFF"/>
          <w:lang w:eastAsia="en-CA"/>
        </w:rPr>
        <w:t xml:space="preserve">-263) could be made </w:t>
      </w:r>
      <w:r w:rsidRPr="004B46AA">
        <w:rPr>
          <w:rFonts w:ascii="Times New Roman" w:eastAsia="Times New Roman" w:hAnsi="Times New Roman" w:cs="Times New Roman"/>
          <w:color w:val="000000"/>
          <w:shd w:val="clear" w:color="auto" w:fill="FFFFFF"/>
          <w:lang w:eastAsia="en-CA"/>
        </w:rPr>
        <w:lastRenderedPageBreak/>
        <w:t>clearer.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lang w:eastAsia="en-CA"/>
        </w:rPr>
        <w:br/>
      </w:r>
      <w:commentRangeStart w:id="14"/>
      <w:proofErr w:type="spellStart"/>
      <w:r w:rsidRPr="004B46AA">
        <w:rPr>
          <w:rFonts w:ascii="Times New Roman" w:eastAsia="Times New Roman" w:hAnsi="Times New Roman" w:cs="Times New Roman"/>
          <w:color w:val="000000"/>
          <w:shd w:val="clear" w:color="auto" w:fill="FFFFFF"/>
          <w:lang w:eastAsia="en-CA"/>
        </w:rPr>
        <w:t>L269</w:t>
      </w:r>
      <w:commentRangeEnd w:id="14"/>
      <w:proofErr w:type="spellEnd"/>
      <w:r w:rsidR="00C0165B">
        <w:rPr>
          <w:rStyle w:val="CommentReference"/>
        </w:rPr>
        <w:commentReference w:id="14"/>
      </w:r>
      <w:r w:rsidRPr="004B46AA">
        <w:rPr>
          <w:rFonts w:ascii="Times New Roman" w:eastAsia="Times New Roman" w:hAnsi="Times New Roman" w:cs="Times New Roman"/>
          <w:color w:val="000000"/>
          <w:shd w:val="clear" w:color="auto" w:fill="FFFFFF"/>
          <w:lang w:eastAsia="en-CA"/>
        </w:rPr>
        <w:t>-270: Homogenize (‘(s=0)’ or ‘when s=0’) </w:t>
      </w:r>
      <w:r>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b/>
          <w:color w:val="000000"/>
          <w:shd w:val="clear" w:color="auto" w:fill="FFFFFF"/>
          <w:lang w:eastAsia="en-CA"/>
        </w:rPr>
        <w:t>Discussion</w:t>
      </w:r>
      <w:r w:rsidRPr="004B46AA">
        <w:rPr>
          <w:rFonts w:ascii="Times New Roman" w:eastAsia="Times New Roman" w:hAnsi="Times New Roman" w:cs="Times New Roman"/>
          <w:color w:val="000000"/>
          <w:shd w:val="clear" w:color="auto" w:fill="FFFFFF"/>
          <w:lang w:eastAsia="en-CA"/>
        </w:rPr>
        <w:t>: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lang w:eastAsia="en-CA"/>
        </w:rPr>
        <w:br/>
      </w:r>
      <w:proofErr w:type="spellStart"/>
      <w:r w:rsidRPr="004B46AA">
        <w:rPr>
          <w:rFonts w:ascii="Times New Roman" w:eastAsia="Times New Roman" w:hAnsi="Times New Roman" w:cs="Times New Roman"/>
          <w:color w:val="000000"/>
          <w:shd w:val="clear" w:color="auto" w:fill="FFFFFF"/>
          <w:lang w:eastAsia="en-CA"/>
        </w:rPr>
        <w:t>L311</w:t>
      </w:r>
      <w:proofErr w:type="spellEnd"/>
      <w:r w:rsidRPr="004B46AA">
        <w:rPr>
          <w:rFonts w:ascii="Times New Roman" w:eastAsia="Times New Roman" w:hAnsi="Times New Roman" w:cs="Times New Roman"/>
          <w:color w:val="000000"/>
          <w:shd w:val="clear" w:color="auto" w:fill="FFFFFF"/>
          <w:lang w:eastAsia="en-CA"/>
        </w:rPr>
        <w:t xml:space="preserve">-312: ‘Subsequent work has shown that clines in the frequency of HCN are common, with higher frequencies </w:t>
      </w:r>
      <w:commentRangeStart w:id="15"/>
      <w:ins w:id="16" w:author="James Santangelo" w:date="2018-03-05T11:26:00Z">
        <w:r w:rsidR="00C0165B">
          <w:rPr>
            <w:rFonts w:ascii="Times New Roman" w:eastAsia="Times New Roman" w:hAnsi="Times New Roman" w:cs="Times New Roman"/>
            <w:color w:val="000000"/>
            <w:shd w:val="clear" w:color="auto" w:fill="FFFFFF"/>
            <w:lang w:eastAsia="en-CA"/>
          </w:rPr>
          <w:t>of HCN</w:t>
        </w:r>
        <w:commentRangeEnd w:id="15"/>
        <w:r w:rsidR="00C0165B">
          <w:rPr>
            <w:rStyle w:val="CommentReference"/>
          </w:rPr>
          <w:commentReference w:id="15"/>
        </w:r>
        <w:r w:rsidR="00C0165B">
          <w:rPr>
            <w:rFonts w:ascii="Times New Roman" w:eastAsia="Times New Roman" w:hAnsi="Times New Roman" w:cs="Times New Roman"/>
            <w:color w:val="000000"/>
            <w:shd w:val="clear" w:color="auto" w:fill="FFFFFF"/>
            <w:lang w:eastAsia="en-CA"/>
          </w:rPr>
          <w:t xml:space="preserve"> </w:t>
        </w:r>
      </w:ins>
      <w:r w:rsidRPr="004B46AA">
        <w:rPr>
          <w:rFonts w:ascii="Times New Roman" w:eastAsia="Times New Roman" w:hAnsi="Times New Roman" w:cs="Times New Roman"/>
          <w:color w:val="000000"/>
          <w:shd w:val="clear" w:color="auto" w:fill="FFFFFF"/>
          <w:lang w:eastAsia="en-CA"/>
        </w:rPr>
        <w:t>occurring in warmer and drier habitats [23,33–37].’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Urban areas are often warmer and drier than adjacent rural areas because of urban heat island effects. HCN should consequently be more frequent in urban areas? </w:t>
      </w:r>
      <w:r w:rsidRPr="004B46AA">
        <w:rPr>
          <w:rFonts w:ascii="Times New Roman" w:eastAsia="Times New Roman" w:hAnsi="Times New Roman" w:cs="Times New Roman"/>
          <w:color w:val="000000"/>
          <w:lang w:eastAsia="en-CA"/>
        </w:rPr>
        <w:br/>
      </w:r>
      <w:commentRangeStart w:id="17"/>
      <w:proofErr w:type="spellStart"/>
      <w:r w:rsidRPr="004B46AA">
        <w:rPr>
          <w:rFonts w:ascii="Times New Roman" w:eastAsia="Times New Roman" w:hAnsi="Times New Roman" w:cs="Times New Roman"/>
          <w:color w:val="000000"/>
          <w:shd w:val="clear" w:color="auto" w:fill="FFFFFF"/>
          <w:lang w:eastAsia="en-CA"/>
        </w:rPr>
        <w:t>L312</w:t>
      </w:r>
      <w:proofErr w:type="spellEnd"/>
      <w:r w:rsidRPr="004B46AA">
        <w:rPr>
          <w:rFonts w:ascii="Times New Roman" w:eastAsia="Times New Roman" w:hAnsi="Times New Roman" w:cs="Times New Roman"/>
          <w:color w:val="000000"/>
          <w:shd w:val="clear" w:color="auto" w:fill="FFFFFF"/>
          <w:lang w:eastAsia="en-CA"/>
        </w:rPr>
        <w:t>-314</w:t>
      </w:r>
      <w:commentRangeEnd w:id="17"/>
      <w:r w:rsidR="00952A00">
        <w:rPr>
          <w:rStyle w:val="CommentReference"/>
        </w:rPr>
        <w:commentReference w:id="17"/>
      </w:r>
      <w:r w:rsidRPr="004B46AA">
        <w:rPr>
          <w:rFonts w:ascii="Times New Roman" w:eastAsia="Times New Roman" w:hAnsi="Times New Roman" w:cs="Times New Roman"/>
          <w:color w:val="000000"/>
          <w:shd w:val="clear" w:color="auto" w:fill="FFFFFF"/>
          <w:lang w:eastAsia="en-CA"/>
        </w:rPr>
        <w:t>: ‘These patterns are thought to reflect the benefits of producing HCN in warmer environments where herbivores are more common’. Ok. Give a reference. What means ’more common’? More abundant? Higher diversity of species?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lang w:eastAsia="en-CA"/>
        </w:rPr>
        <w:br/>
      </w:r>
      <w:commentRangeStart w:id="18"/>
      <w:proofErr w:type="spellStart"/>
      <w:r w:rsidRPr="004B46AA">
        <w:rPr>
          <w:rFonts w:ascii="Times New Roman" w:eastAsia="Times New Roman" w:hAnsi="Times New Roman" w:cs="Times New Roman"/>
          <w:color w:val="000000"/>
          <w:shd w:val="clear" w:color="auto" w:fill="FFFFFF"/>
          <w:lang w:eastAsia="en-CA"/>
        </w:rPr>
        <w:t>L311</w:t>
      </w:r>
      <w:commentRangeEnd w:id="18"/>
      <w:proofErr w:type="spellEnd"/>
      <w:r w:rsidR="00952A00">
        <w:rPr>
          <w:rStyle w:val="CommentReference"/>
        </w:rPr>
        <w:commentReference w:id="18"/>
      </w:r>
      <w:r w:rsidRPr="004B46AA">
        <w:rPr>
          <w:rFonts w:ascii="Times New Roman" w:eastAsia="Times New Roman" w:hAnsi="Times New Roman" w:cs="Times New Roman"/>
          <w:color w:val="000000"/>
          <w:shd w:val="clear" w:color="auto" w:fill="FFFFFF"/>
          <w:lang w:eastAsia="en-CA"/>
        </w:rPr>
        <w:t>-315: Please, make this part clearer.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lang w:eastAsia="en-CA"/>
        </w:rPr>
        <w:br/>
      </w:r>
      <w:commentRangeStart w:id="19"/>
      <w:proofErr w:type="spellStart"/>
      <w:r w:rsidRPr="004B46AA">
        <w:rPr>
          <w:rFonts w:ascii="Times New Roman" w:eastAsia="Times New Roman" w:hAnsi="Times New Roman" w:cs="Times New Roman"/>
          <w:color w:val="000000"/>
          <w:shd w:val="clear" w:color="auto" w:fill="FFFFFF"/>
          <w:lang w:eastAsia="en-CA"/>
        </w:rPr>
        <w:t>L351</w:t>
      </w:r>
      <w:commentRangeEnd w:id="19"/>
      <w:proofErr w:type="spellEnd"/>
      <w:r w:rsidR="00952A00">
        <w:rPr>
          <w:rStyle w:val="CommentReference"/>
        </w:rPr>
        <w:commentReference w:id="19"/>
      </w:r>
      <w:r w:rsidRPr="004B46AA">
        <w:rPr>
          <w:rFonts w:ascii="Times New Roman" w:eastAsia="Times New Roman" w:hAnsi="Times New Roman" w:cs="Times New Roman"/>
          <w:color w:val="000000"/>
          <w:shd w:val="clear" w:color="auto" w:fill="FFFFFF"/>
          <w:lang w:eastAsia="en-CA"/>
        </w:rPr>
        <w:t xml:space="preserve">-356: Seven out of 26 cities showed significantly positive clines in HCN. I think it would be interesting to discuss the possible reasons why 19 cities do not demonstrate significantly positive clines. Drift may not have the same impact on HCN frequencies depending on the structure of the suitable habitat along the urban gradient. Thus, it would be interesting to investigate the link between the availability or structure of habitats along the urban gradient and the slope of the cline in HCN. I do not ask the authors to perform such analyses </w:t>
      </w:r>
      <w:proofErr w:type="gramStart"/>
      <w:r w:rsidRPr="004B46AA">
        <w:rPr>
          <w:rFonts w:ascii="Times New Roman" w:eastAsia="Times New Roman" w:hAnsi="Times New Roman" w:cs="Times New Roman"/>
          <w:color w:val="000000"/>
          <w:shd w:val="clear" w:color="auto" w:fill="FFFFFF"/>
          <w:lang w:eastAsia="en-CA"/>
        </w:rPr>
        <w:t>here, but</w:t>
      </w:r>
      <w:proofErr w:type="gramEnd"/>
      <w:r w:rsidRPr="004B46AA">
        <w:rPr>
          <w:rFonts w:ascii="Times New Roman" w:eastAsia="Times New Roman" w:hAnsi="Times New Roman" w:cs="Times New Roman"/>
          <w:color w:val="000000"/>
          <w:shd w:val="clear" w:color="auto" w:fill="FFFFFF"/>
          <w:lang w:eastAsia="en-CA"/>
        </w:rPr>
        <w:t xml:space="preserve"> discussing it might give rise to interesting questions and perspectives.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lang w:eastAsia="en-CA"/>
        </w:rPr>
        <w:br/>
      </w:r>
      <w:proofErr w:type="spellStart"/>
      <w:r w:rsidRPr="004B46AA">
        <w:rPr>
          <w:rFonts w:ascii="Times New Roman" w:eastAsia="Times New Roman" w:hAnsi="Times New Roman" w:cs="Times New Roman"/>
          <w:color w:val="000000"/>
          <w:shd w:val="clear" w:color="auto" w:fill="FFFFFF"/>
          <w:lang w:eastAsia="en-CA"/>
        </w:rPr>
        <w:t>L359</w:t>
      </w:r>
      <w:proofErr w:type="spellEnd"/>
      <w:r w:rsidRPr="004B46AA">
        <w:rPr>
          <w:rFonts w:ascii="Times New Roman" w:eastAsia="Times New Roman" w:hAnsi="Times New Roman" w:cs="Times New Roman"/>
          <w:color w:val="000000"/>
          <w:shd w:val="clear" w:color="auto" w:fill="FFFFFF"/>
          <w:lang w:eastAsia="en-CA"/>
        </w:rPr>
        <w:t>-372: Some points I would have liked to see discussed in this section: </w:t>
      </w:r>
      <w:r w:rsidRPr="004B46AA">
        <w:rPr>
          <w:rFonts w:ascii="Times New Roman" w:eastAsia="Times New Roman" w:hAnsi="Times New Roman" w:cs="Times New Roman"/>
          <w:color w:val="000000"/>
          <w:lang w:eastAsia="en-CA"/>
        </w:rPr>
        <w:br/>
      </w:r>
      <w:commentRangeStart w:id="20"/>
      <w:r w:rsidRPr="004B46AA">
        <w:rPr>
          <w:rFonts w:ascii="Times New Roman" w:eastAsia="Times New Roman" w:hAnsi="Times New Roman" w:cs="Times New Roman"/>
          <w:color w:val="000000"/>
          <w:shd w:val="clear" w:color="auto" w:fill="FFFFFF"/>
          <w:lang w:eastAsia="en-CA"/>
        </w:rPr>
        <w:t>1)</w:t>
      </w:r>
      <w:commentRangeEnd w:id="20"/>
      <w:r w:rsidR="00952A00">
        <w:rPr>
          <w:rStyle w:val="CommentReference"/>
        </w:rPr>
        <w:commentReference w:id="20"/>
      </w:r>
      <w:r w:rsidRPr="004B46AA">
        <w:rPr>
          <w:rFonts w:ascii="Times New Roman" w:eastAsia="Times New Roman" w:hAnsi="Times New Roman" w:cs="Times New Roman"/>
          <w:color w:val="000000"/>
          <w:shd w:val="clear" w:color="auto" w:fill="FFFFFF"/>
          <w:lang w:eastAsia="en-CA"/>
        </w:rPr>
        <w:t xml:space="preserve"> If HCN, like many other traits, is likely to be affected by urbanization- or </w:t>
      </w:r>
      <w:proofErr w:type="spellStart"/>
      <w:r w:rsidRPr="004B46AA">
        <w:rPr>
          <w:rFonts w:ascii="Times New Roman" w:eastAsia="Times New Roman" w:hAnsi="Times New Roman" w:cs="Times New Roman"/>
          <w:color w:val="000000"/>
          <w:shd w:val="clear" w:color="auto" w:fill="FFFFFF"/>
          <w:lang w:eastAsia="en-CA"/>
        </w:rPr>
        <w:t>climat</w:t>
      </w:r>
      <w:proofErr w:type="spellEnd"/>
      <w:r w:rsidRPr="004B46AA">
        <w:rPr>
          <w:rFonts w:ascii="Times New Roman" w:eastAsia="Times New Roman" w:hAnsi="Times New Roman" w:cs="Times New Roman"/>
          <w:color w:val="000000"/>
          <w:shd w:val="clear" w:color="auto" w:fill="FFFFFF"/>
          <w:lang w:eastAsia="en-CA"/>
        </w:rPr>
        <w:t>-induced changes (in the case of white clover, affecting herbivores prevalence and therefore selection on HCN), then the latitudinal position of cities might affect the formation of clines. </w:t>
      </w:r>
      <w:r w:rsidRPr="004B46AA">
        <w:rPr>
          <w:rFonts w:ascii="Times New Roman" w:eastAsia="Times New Roman" w:hAnsi="Times New Roman" w:cs="Times New Roman"/>
          <w:color w:val="000000"/>
          <w:lang w:eastAsia="en-CA"/>
        </w:rPr>
        <w:br/>
      </w:r>
      <w:commentRangeStart w:id="21"/>
      <w:r w:rsidRPr="004B46AA">
        <w:rPr>
          <w:rFonts w:ascii="Times New Roman" w:eastAsia="Times New Roman" w:hAnsi="Times New Roman" w:cs="Times New Roman"/>
          <w:color w:val="000000"/>
          <w:shd w:val="clear" w:color="auto" w:fill="FFFFFF"/>
          <w:lang w:eastAsia="en-CA"/>
        </w:rPr>
        <w:t>2)</w:t>
      </w:r>
      <w:commentRangeEnd w:id="21"/>
      <w:r w:rsidR="00956EE9">
        <w:rPr>
          <w:rStyle w:val="CommentReference"/>
        </w:rPr>
        <w:commentReference w:id="21"/>
      </w:r>
      <w:r w:rsidRPr="004B46AA">
        <w:rPr>
          <w:rFonts w:ascii="Times New Roman" w:eastAsia="Times New Roman" w:hAnsi="Times New Roman" w:cs="Times New Roman"/>
          <w:color w:val="000000"/>
          <w:shd w:val="clear" w:color="auto" w:fill="FFFFFF"/>
          <w:lang w:eastAsia="en-CA"/>
        </w:rPr>
        <w:t xml:space="preserve"> The authors do not discuss how the characteristics of cities could affect the formation and the shape of phenotypic clines along urbanization gradient. Cities are not only identical replicates, they regroup specific characteristics (micro-climate, UHI effect, habitat structure (e.g., quantity and quality of green spaces)) that should be taken into account when investigating parallel clines as they might generate strong variability in observed phenotypic patterns along the urban gradient.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lang w:eastAsia="en-CA"/>
        </w:rPr>
        <w:br/>
      </w:r>
      <w:proofErr w:type="spellStart"/>
      <w:r w:rsidRPr="004B46AA">
        <w:rPr>
          <w:rFonts w:ascii="Times New Roman" w:eastAsia="Times New Roman" w:hAnsi="Times New Roman" w:cs="Times New Roman"/>
          <w:color w:val="000000"/>
          <w:shd w:val="clear" w:color="auto" w:fill="FFFFFF"/>
          <w:lang w:eastAsia="en-CA"/>
        </w:rPr>
        <w:t>L382</w:t>
      </w:r>
      <w:proofErr w:type="spellEnd"/>
      <w:r w:rsidRPr="004B46AA">
        <w:rPr>
          <w:rFonts w:ascii="Times New Roman" w:eastAsia="Times New Roman" w:hAnsi="Times New Roman" w:cs="Times New Roman"/>
          <w:color w:val="000000"/>
          <w:shd w:val="clear" w:color="auto" w:fill="FFFFFF"/>
          <w:lang w:eastAsia="en-CA"/>
        </w:rPr>
        <w:t>-387: Exotic species often undergo founder effects during both introduction and secondary spread and alien/invasive populations should therefore be highly susceptible to drift. In my sense, the effective size of populations along the urbanization gradient is more important than the exotic status of the species itself… In addition, in my experience (with ants), some native species can have bigger populations in urban environments than in rural or semi-natural adjacent ones. The common observation that exotic species are often urban specialists or at least urban tolerant species might explain why some species do not suffer from drift in urban populations (population size does not decrease with increasing urbanization). </w:t>
      </w:r>
      <w:r w:rsidRPr="004B46AA">
        <w:rPr>
          <w:rFonts w:ascii="Times New Roman" w:eastAsia="Times New Roman" w:hAnsi="Times New Roman" w:cs="Times New Roman"/>
          <w:color w:val="000000"/>
          <w:lang w:eastAsia="en-CA"/>
        </w:rPr>
        <w:br/>
      </w:r>
      <w:commentRangeStart w:id="22"/>
      <w:r w:rsidRPr="004B46AA">
        <w:rPr>
          <w:rFonts w:ascii="Times New Roman" w:eastAsia="Times New Roman" w:hAnsi="Times New Roman" w:cs="Times New Roman"/>
          <w:color w:val="000000"/>
          <w:shd w:val="clear" w:color="auto" w:fill="FFFFFF"/>
          <w:lang w:eastAsia="en-CA"/>
        </w:rPr>
        <w:t xml:space="preserve">It would be interesting to run drift scenario 2 with inverse colonization dynamics </w:t>
      </w:r>
      <w:commentRangeEnd w:id="22"/>
      <w:r w:rsidR="00956EE9">
        <w:rPr>
          <w:rStyle w:val="CommentReference"/>
        </w:rPr>
        <w:commentReference w:id="22"/>
      </w:r>
      <w:r w:rsidRPr="004B46AA">
        <w:rPr>
          <w:rFonts w:ascii="Times New Roman" w:eastAsia="Times New Roman" w:hAnsi="Times New Roman" w:cs="Times New Roman"/>
          <w:color w:val="000000"/>
          <w:shd w:val="clear" w:color="auto" w:fill="FFFFFF"/>
          <w:lang w:eastAsia="en-CA"/>
        </w:rPr>
        <w:t xml:space="preserve">(from urban to </w:t>
      </w:r>
      <w:r w:rsidRPr="004B46AA">
        <w:rPr>
          <w:rFonts w:ascii="Times New Roman" w:eastAsia="Times New Roman" w:hAnsi="Times New Roman" w:cs="Times New Roman"/>
          <w:color w:val="000000"/>
          <w:shd w:val="clear" w:color="auto" w:fill="FFFFFF"/>
          <w:lang w:eastAsia="en-CA"/>
        </w:rPr>
        <w:lastRenderedPageBreak/>
        <w:t>rural), because exotic species are more likely to be introduced in or near urban cores and then spread to adjacent rural areas. (I suppose it is not the case for white clover as it seems to have been introduced outside its native range for agricultural purposes</w:t>
      </w:r>
      <w:proofErr w:type="gramStart"/>
      <w:r w:rsidRPr="004B46AA">
        <w:rPr>
          <w:rFonts w:ascii="Times New Roman" w:eastAsia="Times New Roman" w:hAnsi="Times New Roman" w:cs="Times New Roman"/>
          <w:color w:val="000000"/>
          <w:shd w:val="clear" w:color="auto" w:fill="FFFFFF"/>
          <w:lang w:eastAsia="en-CA"/>
        </w:rPr>
        <w:t>. ?</w:t>
      </w:r>
      <w:proofErr w:type="gramEnd"/>
      <w:r w:rsidRPr="004B46AA">
        <w:rPr>
          <w:rFonts w:ascii="Times New Roman" w:eastAsia="Times New Roman" w:hAnsi="Times New Roman" w:cs="Times New Roman"/>
          <w:color w:val="000000"/>
          <w:shd w:val="clear" w:color="auto" w:fill="FFFFFF"/>
          <w:lang w:eastAsia="en-CA"/>
        </w:rPr>
        <w:t>).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lang w:eastAsia="en-CA"/>
        </w:rPr>
        <w:br/>
      </w:r>
      <w:commentRangeStart w:id="23"/>
      <w:proofErr w:type="spellStart"/>
      <w:r w:rsidRPr="004B46AA">
        <w:rPr>
          <w:rFonts w:ascii="Times New Roman" w:eastAsia="Times New Roman" w:hAnsi="Times New Roman" w:cs="Times New Roman"/>
          <w:color w:val="000000"/>
          <w:shd w:val="clear" w:color="auto" w:fill="FFFFFF"/>
          <w:lang w:eastAsia="en-CA"/>
        </w:rPr>
        <w:t>L393</w:t>
      </w:r>
      <w:proofErr w:type="spellEnd"/>
      <w:r w:rsidRPr="004B46AA">
        <w:rPr>
          <w:rFonts w:ascii="Times New Roman" w:eastAsia="Times New Roman" w:hAnsi="Times New Roman" w:cs="Times New Roman"/>
          <w:color w:val="000000"/>
          <w:shd w:val="clear" w:color="auto" w:fill="FFFFFF"/>
          <w:lang w:eastAsia="en-CA"/>
        </w:rPr>
        <w:t>-394</w:t>
      </w:r>
      <w:commentRangeEnd w:id="23"/>
      <w:r w:rsidR="00956EE9">
        <w:rPr>
          <w:rStyle w:val="CommentReference"/>
        </w:rPr>
        <w:commentReference w:id="23"/>
      </w:r>
      <w:r w:rsidRPr="004B46AA">
        <w:rPr>
          <w:rFonts w:ascii="Times New Roman" w:eastAsia="Times New Roman" w:hAnsi="Times New Roman" w:cs="Times New Roman"/>
          <w:color w:val="000000"/>
          <w:shd w:val="clear" w:color="auto" w:fill="FFFFFF"/>
          <w:lang w:eastAsia="en-CA"/>
        </w:rPr>
        <w:t>: Please, provide a reference.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lang w:eastAsia="en-CA"/>
        </w:rPr>
        <w:br/>
      </w:r>
      <w:proofErr w:type="spellStart"/>
      <w:r w:rsidRPr="004B46AA">
        <w:rPr>
          <w:rFonts w:ascii="Times New Roman" w:eastAsia="Times New Roman" w:hAnsi="Times New Roman" w:cs="Times New Roman"/>
          <w:color w:val="000000"/>
          <w:shd w:val="clear" w:color="auto" w:fill="FFFFFF"/>
          <w:lang w:eastAsia="en-CA"/>
        </w:rPr>
        <w:t>L395</w:t>
      </w:r>
      <w:proofErr w:type="spellEnd"/>
      <w:r w:rsidRPr="004B46AA">
        <w:rPr>
          <w:rFonts w:ascii="Times New Roman" w:eastAsia="Times New Roman" w:hAnsi="Times New Roman" w:cs="Times New Roman"/>
          <w:color w:val="000000"/>
          <w:shd w:val="clear" w:color="auto" w:fill="FFFFFF"/>
          <w:lang w:eastAsia="en-CA"/>
        </w:rPr>
        <w:t>: ‘Predictions on the effects of urbanization on the strength of genetic drift should therefore be based at least in part on the natural history of species being studied.’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 xml:space="preserve">And </w:t>
      </w:r>
      <w:proofErr w:type="gramStart"/>
      <w:r w:rsidRPr="004B46AA">
        <w:rPr>
          <w:rFonts w:ascii="Times New Roman" w:eastAsia="Times New Roman" w:hAnsi="Times New Roman" w:cs="Times New Roman"/>
          <w:color w:val="000000"/>
          <w:shd w:val="clear" w:color="auto" w:fill="FFFFFF"/>
          <w:lang w:eastAsia="en-CA"/>
        </w:rPr>
        <w:t>also</w:t>
      </w:r>
      <w:proofErr w:type="gramEnd"/>
      <w:r w:rsidRPr="004B46AA">
        <w:rPr>
          <w:rFonts w:ascii="Times New Roman" w:eastAsia="Times New Roman" w:hAnsi="Times New Roman" w:cs="Times New Roman"/>
          <w:color w:val="000000"/>
          <w:shd w:val="clear" w:color="auto" w:fill="FFFFFF"/>
          <w:lang w:eastAsia="en-CA"/>
        </w:rPr>
        <w:t xml:space="preserve"> on the structure of populations along urbanization gradients, which is linked to landscape characteristics such as the structure of the preferred habitat for each species, which is linked to the characteristics of each city (e.g., age, size, urban shape; see Forman, R. T. (2014). Urban ecology: science of cities. Cambridge University Press. Around page 78).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lang w:eastAsia="en-CA"/>
        </w:rPr>
        <w:br/>
      </w:r>
      <w:commentRangeStart w:id="24"/>
      <w:r w:rsidRPr="004B46AA">
        <w:rPr>
          <w:rFonts w:ascii="Times New Roman" w:eastAsia="Times New Roman" w:hAnsi="Times New Roman" w:cs="Times New Roman"/>
          <w:color w:val="000000"/>
          <w:shd w:val="clear" w:color="auto" w:fill="FFFFFF"/>
          <w:lang w:eastAsia="en-CA"/>
        </w:rPr>
        <w:t>The authors should discuss the potential role of cities’ characteristics (especially land cover structure along the gradient) on the emergence of clines induced by drift, especially when using drift scenario 1. </w:t>
      </w:r>
      <w:commentRangeEnd w:id="24"/>
      <w:r w:rsidR="00956EE9">
        <w:rPr>
          <w:rStyle w:val="CommentReference"/>
        </w:rPr>
        <w:commentReference w:id="24"/>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lang w:eastAsia="en-CA"/>
        </w:rPr>
        <w:br/>
      </w:r>
      <w:proofErr w:type="spellStart"/>
      <w:r w:rsidRPr="004B46AA">
        <w:rPr>
          <w:rFonts w:ascii="Times New Roman" w:eastAsia="Times New Roman" w:hAnsi="Times New Roman" w:cs="Times New Roman"/>
          <w:color w:val="000000"/>
          <w:shd w:val="clear" w:color="auto" w:fill="FFFFFF"/>
          <w:lang w:eastAsia="en-CA"/>
        </w:rPr>
        <w:t>L414</w:t>
      </w:r>
      <w:proofErr w:type="spellEnd"/>
      <w:r w:rsidRPr="004B46AA">
        <w:rPr>
          <w:rFonts w:ascii="Times New Roman" w:eastAsia="Times New Roman" w:hAnsi="Times New Roman" w:cs="Times New Roman"/>
          <w:color w:val="000000"/>
          <w:shd w:val="clear" w:color="auto" w:fill="FFFFFF"/>
          <w:lang w:eastAsia="en-CA"/>
        </w:rPr>
        <w:t>-416: ‘</w:t>
      </w:r>
      <w:commentRangeStart w:id="25"/>
      <w:r w:rsidRPr="004B46AA">
        <w:rPr>
          <w:rFonts w:ascii="Times New Roman" w:eastAsia="Times New Roman" w:hAnsi="Times New Roman" w:cs="Times New Roman"/>
          <w:color w:val="000000"/>
          <w:shd w:val="clear" w:color="auto" w:fill="FFFFFF"/>
          <w:lang w:eastAsia="en-CA"/>
        </w:rPr>
        <w:t>We simulated cases where genetic drift leads to the formation of clines on contemporary time scales under non-equilibrium conditions as these are the conditions most likely to occur in urbanizing areas’</w:t>
      </w:r>
      <w:commentRangeEnd w:id="25"/>
      <w:r w:rsidR="00956EE9">
        <w:rPr>
          <w:rStyle w:val="CommentReference"/>
        </w:rPr>
        <w:commentReference w:id="25"/>
      </w:r>
      <w:r w:rsidRPr="004B46AA">
        <w:rPr>
          <w:rFonts w:ascii="Times New Roman" w:eastAsia="Times New Roman" w:hAnsi="Times New Roman" w:cs="Times New Roman"/>
          <w:color w:val="000000"/>
          <w:shd w:val="clear" w:color="auto" w:fill="FFFFFF"/>
          <w:lang w:eastAsia="en-CA"/>
        </w:rPr>
        <w:t>. Give a reference to this statement please.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b/>
          <w:color w:val="000000"/>
          <w:shd w:val="clear" w:color="auto" w:fill="FFFFFF"/>
          <w:lang w:eastAsia="en-CA"/>
        </w:rPr>
        <w:t>Comments for Figures:</w:t>
      </w:r>
      <w:r w:rsidRPr="004B46AA">
        <w:rPr>
          <w:rFonts w:ascii="Times New Roman" w:eastAsia="Times New Roman" w:hAnsi="Times New Roman" w:cs="Times New Roman"/>
          <w:color w:val="000000"/>
          <w:shd w:val="clear" w:color="auto" w:fill="FFFFFF"/>
          <w:lang w:eastAsia="en-CA"/>
        </w:rPr>
        <w:t>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General observations: </w:t>
      </w:r>
      <w:r w:rsidRPr="004B46AA">
        <w:rPr>
          <w:rFonts w:ascii="Times New Roman" w:eastAsia="Times New Roman" w:hAnsi="Times New Roman" w:cs="Times New Roman"/>
          <w:color w:val="000000"/>
          <w:lang w:eastAsia="en-CA"/>
        </w:rPr>
        <w:br/>
      </w:r>
      <w:commentRangeStart w:id="26"/>
      <w:r w:rsidRPr="004B46AA">
        <w:rPr>
          <w:rFonts w:ascii="Times New Roman" w:eastAsia="Times New Roman" w:hAnsi="Times New Roman" w:cs="Times New Roman"/>
          <w:color w:val="000000"/>
          <w:shd w:val="clear" w:color="auto" w:fill="FFFFFF"/>
          <w:lang w:eastAsia="en-CA"/>
        </w:rPr>
        <w:t xml:space="preserve">All figures are useful and give a lot of information. They may be easier to understand if the caption specified the model used or if table </w:t>
      </w:r>
      <w:proofErr w:type="spellStart"/>
      <w:r w:rsidRPr="004B46AA">
        <w:rPr>
          <w:rFonts w:ascii="Times New Roman" w:eastAsia="Times New Roman" w:hAnsi="Times New Roman" w:cs="Times New Roman"/>
          <w:color w:val="000000"/>
          <w:shd w:val="clear" w:color="auto" w:fill="FFFFFF"/>
          <w:lang w:eastAsia="en-CA"/>
        </w:rPr>
        <w:t>S2</w:t>
      </w:r>
      <w:proofErr w:type="spellEnd"/>
      <w:r w:rsidRPr="004B46AA">
        <w:rPr>
          <w:rFonts w:ascii="Times New Roman" w:eastAsia="Times New Roman" w:hAnsi="Times New Roman" w:cs="Times New Roman"/>
          <w:color w:val="000000"/>
          <w:shd w:val="clear" w:color="auto" w:fill="FFFFFF"/>
          <w:lang w:eastAsia="en-CA"/>
        </w:rPr>
        <w:t xml:space="preserve"> was directly added in the manuscript. </w:t>
      </w:r>
      <w:commentRangeEnd w:id="26"/>
      <w:r w:rsidR="00A17A9E">
        <w:rPr>
          <w:rStyle w:val="CommentReference"/>
        </w:rPr>
        <w:commentReference w:id="26"/>
      </w:r>
      <w:r w:rsidRPr="004B46AA">
        <w:rPr>
          <w:rFonts w:ascii="Times New Roman" w:eastAsia="Times New Roman" w:hAnsi="Times New Roman" w:cs="Times New Roman"/>
          <w:color w:val="000000"/>
          <w:lang w:eastAsia="en-CA"/>
        </w:rPr>
        <w:br/>
      </w:r>
      <w:commentRangeStart w:id="27"/>
      <w:r w:rsidRPr="004B46AA">
        <w:rPr>
          <w:rFonts w:ascii="Times New Roman" w:eastAsia="Times New Roman" w:hAnsi="Times New Roman" w:cs="Times New Roman"/>
          <w:color w:val="000000"/>
          <w:shd w:val="clear" w:color="auto" w:fill="FFFFFF"/>
          <w:lang w:eastAsia="en-CA"/>
        </w:rPr>
        <w:t>Figures representing the proportion of significant slopes are not homogeneous. In some figures (</w:t>
      </w:r>
      <w:proofErr w:type="spellStart"/>
      <w:r w:rsidRPr="004B46AA">
        <w:rPr>
          <w:rFonts w:ascii="Times New Roman" w:eastAsia="Times New Roman" w:hAnsi="Times New Roman" w:cs="Times New Roman"/>
          <w:color w:val="000000"/>
          <w:shd w:val="clear" w:color="auto" w:fill="FFFFFF"/>
          <w:lang w:eastAsia="en-CA"/>
        </w:rPr>
        <w:t>fig.3</w:t>
      </w:r>
      <w:proofErr w:type="spellEnd"/>
      <w:r w:rsidRPr="004B46AA">
        <w:rPr>
          <w:rFonts w:ascii="Times New Roman" w:eastAsia="Times New Roman" w:hAnsi="Times New Roman" w:cs="Times New Roman"/>
          <w:color w:val="000000"/>
          <w:shd w:val="clear" w:color="auto" w:fill="FFFFFF"/>
          <w:lang w:eastAsia="en-CA"/>
        </w:rPr>
        <w:t xml:space="preserve"> c and d and </w:t>
      </w:r>
      <w:proofErr w:type="spellStart"/>
      <w:r w:rsidRPr="004B46AA">
        <w:rPr>
          <w:rFonts w:ascii="Times New Roman" w:eastAsia="Times New Roman" w:hAnsi="Times New Roman" w:cs="Times New Roman"/>
          <w:color w:val="000000"/>
          <w:shd w:val="clear" w:color="auto" w:fill="FFFFFF"/>
          <w:lang w:eastAsia="en-CA"/>
        </w:rPr>
        <w:t>FigS4</w:t>
      </w:r>
      <w:proofErr w:type="spellEnd"/>
      <w:r w:rsidRPr="004B46AA">
        <w:rPr>
          <w:rFonts w:ascii="Times New Roman" w:eastAsia="Times New Roman" w:hAnsi="Times New Roman" w:cs="Times New Roman"/>
          <w:color w:val="000000"/>
          <w:shd w:val="clear" w:color="auto" w:fill="FFFFFF"/>
          <w:lang w:eastAsia="en-CA"/>
        </w:rPr>
        <w:t xml:space="preserve"> b, points are linked by lines while in other figures, they are not. Is this made on purpose or not? </w:t>
      </w:r>
      <w:commentRangeEnd w:id="27"/>
      <w:r w:rsidR="00A17A9E">
        <w:rPr>
          <w:rStyle w:val="CommentReference"/>
        </w:rPr>
        <w:commentReference w:id="27"/>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lang w:eastAsia="en-CA"/>
        </w:rPr>
        <w:br/>
      </w:r>
      <w:commentRangeStart w:id="28"/>
      <w:r w:rsidRPr="004B46AA">
        <w:rPr>
          <w:rFonts w:ascii="Times New Roman" w:eastAsia="Times New Roman" w:hAnsi="Times New Roman" w:cs="Times New Roman"/>
          <w:color w:val="000000"/>
          <w:shd w:val="clear" w:color="auto" w:fill="FFFFFF"/>
          <w:lang w:eastAsia="en-CA"/>
        </w:rPr>
        <w:t xml:space="preserve">Figure </w:t>
      </w:r>
      <w:commentRangeEnd w:id="28"/>
      <w:r w:rsidR="00A17A9E">
        <w:rPr>
          <w:rStyle w:val="CommentReference"/>
        </w:rPr>
        <w:commentReference w:id="28"/>
      </w:r>
      <w:r w:rsidRPr="004B46AA">
        <w:rPr>
          <w:rFonts w:ascii="Times New Roman" w:eastAsia="Times New Roman" w:hAnsi="Times New Roman" w:cs="Times New Roman"/>
          <w:color w:val="000000"/>
          <w:shd w:val="clear" w:color="auto" w:fill="FFFFFF"/>
          <w:lang w:eastAsia="en-CA"/>
        </w:rPr>
        <w:t>2: Please, improve caption for (c).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 xml:space="preserve">Table </w:t>
      </w:r>
      <w:proofErr w:type="spellStart"/>
      <w:r w:rsidRPr="004B46AA">
        <w:rPr>
          <w:rFonts w:ascii="Times New Roman" w:eastAsia="Times New Roman" w:hAnsi="Times New Roman" w:cs="Times New Roman"/>
          <w:color w:val="000000"/>
          <w:shd w:val="clear" w:color="auto" w:fill="FFFFFF"/>
          <w:lang w:eastAsia="en-CA"/>
        </w:rPr>
        <w:t>S1</w:t>
      </w:r>
      <w:proofErr w:type="spellEnd"/>
      <w:r w:rsidRPr="004B46AA">
        <w:rPr>
          <w:rFonts w:ascii="Times New Roman" w:eastAsia="Times New Roman" w:hAnsi="Times New Roman" w:cs="Times New Roman"/>
          <w:color w:val="000000"/>
          <w:shd w:val="clear" w:color="auto" w:fill="FFFFFF"/>
          <w:lang w:eastAsia="en-CA"/>
        </w:rPr>
        <w:t>: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‘Proportion of alleles sampled when founding new populations. Lower proportions result in stronger effects of drift. This is equivalent to manipulating the number of individuals sampled to form new populations.’ </w:t>
      </w:r>
      <w:r w:rsidRPr="004B46AA">
        <w:rPr>
          <w:rFonts w:ascii="Times New Roman" w:eastAsia="Times New Roman" w:hAnsi="Times New Roman" w:cs="Times New Roman"/>
          <w:color w:val="000000"/>
          <w:lang w:eastAsia="en-CA"/>
        </w:rPr>
        <w:br/>
      </w:r>
      <w:commentRangeStart w:id="29"/>
      <w:r w:rsidRPr="004B46AA">
        <w:rPr>
          <w:rFonts w:ascii="Times New Roman" w:eastAsia="Times New Roman" w:hAnsi="Times New Roman" w:cs="Times New Roman"/>
          <w:color w:val="000000"/>
          <w:shd w:val="clear" w:color="auto" w:fill="FFFFFF"/>
          <w:lang w:eastAsia="en-CA"/>
        </w:rPr>
        <w:t xml:space="preserve">Why </w:t>
      </w:r>
      <w:commentRangeEnd w:id="29"/>
      <w:r w:rsidR="00A17A9E">
        <w:rPr>
          <w:rStyle w:val="CommentReference"/>
        </w:rPr>
        <w:commentReference w:id="29"/>
      </w:r>
      <w:r w:rsidRPr="004B46AA">
        <w:rPr>
          <w:rFonts w:ascii="Times New Roman" w:eastAsia="Times New Roman" w:hAnsi="Times New Roman" w:cs="Times New Roman"/>
          <w:color w:val="000000"/>
          <w:shd w:val="clear" w:color="auto" w:fill="FFFFFF"/>
          <w:lang w:eastAsia="en-CA"/>
        </w:rPr>
        <w:t>not sampling individuals then? It would be more realistic.</w:t>
      </w:r>
    </w:p>
    <w:p w14:paraId="0C12CD65" w14:textId="77777777" w:rsidR="004B46AA" w:rsidRDefault="004B46AA" w:rsidP="004B46AA">
      <w:pPr>
        <w:rPr>
          <w:rFonts w:ascii="Times New Roman" w:eastAsia="Times New Roman" w:hAnsi="Times New Roman" w:cs="Times New Roman"/>
          <w:color w:val="000000"/>
          <w:shd w:val="clear" w:color="auto" w:fill="FFFFFF"/>
          <w:lang w:eastAsia="en-CA"/>
        </w:rPr>
      </w:pPr>
    </w:p>
    <w:p w14:paraId="485E4B7F" w14:textId="77777777" w:rsidR="004B46AA" w:rsidRDefault="004B46AA" w:rsidP="004B46AA">
      <w:pPr>
        <w:rPr>
          <w:rFonts w:ascii="Times New Roman" w:eastAsia="Times New Roman" w:hAnsi="Times New Roman" w:cs="Times New Roman"/>
          <w:color w:val="000000"/>
          <w:shd w:val="clear" w:color="auto" w:fill="FFFFFF"/>
          <w:lang w:eastAsia="en-CA"/>
        </w:rPr>
      </w:pPr>
    </w:p>
    <w:p w14:paraId="64831CA1" w14:textId="77777777" w:rsidR="004B46AA" w:rsidRDefault="004B46AA" w:rsidP="004B46AA">
      <w:pPr>
        <w:rPr>
          <w:rFonts w:ascii="Times New Roman" w:eastAsia="Times New Roman" w:hAnsi="Times New Roman" w:cs="Times New Roman"/>
          <w:b/>
          <w:color w:val="000000"/>
          <w:sz w:val="28"/>
          <w:szCs w:val="28"/>
          <w:shd w:val="clear" w:color="auto" w:fill="FFFFFF"/>
          <w:lang w:eastAsia="en-CA"/>
        </w:rPr>
      </w:pPr>
      <w:r>
        <w:rPr>
          <w:rFonts w:ascii="Times New Roman" w:eastAsia="Times New Roman" w:hAnsi="Times New Roman" w:cs="Times New Roman"/>
          <w:b/>
          <w:color w:val="000000"/>
          <w:sz w:val="28"/>
          <w:szCs w:val="28"/>
          <w:shd w:val="clear" w:color="auto" w:fill="FFFFFF"/>
          <w:lang w:eastAsia="en-CA"/>
        </w:rPr>
        <w:t>Referee: 2</w:t>
      </w:r>
    </w:p>
    <w:p w14:paraId="14EE2FFF" w14:textId="77777777" w:rsidR="004B46AA" w:rsidRDefault="004B46AA" w:rsidP="004B46AA">
      <w:pPr>
        <w:rPr>
          <w:rFonts w:ascii="Times New Roman" w:eastAsia="Times New Roman" w:hAnsi="Times New Roman" w:cs="Times New Roman"/>
          <w:b/>
          <w:color w:val="000000"/>
          <w:sz w:val="28"/>
          <w:szCs w:val="28"/>
          <w:shd w:val="clear" w:color="auto" w:fill="FFFFFF"/>
          <w:lang w:eastAsia="en-CA"/>
        </w:rPr>
      </w:pPr>
    </w:p>
    <w:p w14:paraId="10B40582" w14:textId="77777777" w:rsidR="004B46AA" w:rsidRPr="004B46AA" w:rsidRDefault="004B46AA" w:rsidP="004B46AA">
      <w:pPr>
        <w:rPr>
          <w:rFonts w:ascii="Times New Roman" w:eastAsia="Times New Roman" w:hAnsi="Times New Roman" w:cs="Times New Roman"/>
          <w:color w:val="000000"/>
          <w:shd w:val="clear" w:color="auto" w:fill="FFFFFF"/>
          <w:lang w:eastAsia="en-CA"/>
        </w:rPr>
      </w:pPr>
      <w:r w:rsidRPr="004B46AA">
        <w:rPr>
          <w:rFonts w:ascii="Times New Roman" w:eastAsia="Times New Roman" w:hAnsi="Times New Roman" w:cs="Times New Roman"/>
          <w:b/>
          <w:color w:val="000000"/>
          <w:shd w:val="clear" w:color="auto" w:fill="FFFFFF"/>
          <w:lang w:eastAsia="en-CA"/>
        </w:rPr>
        <w:t>Comments to the Author(s)</w:t>
      </w:r>
      <w:r w:rsidRPr="004B46AA">
        <w:rPr>
          <w:rFonts w:ascii="Times New Roman" w:eastAsia="Times New Roman" w:hAnsi="Times New Roman" w:cs="Times New Roman"/>
          <w:color w:val="000000"/>
          <w:shd w:val="clear" w:color="auto" w:fill="FFFFFF"/>
          <w:lang w:eastAsia="en-CA"/>
        </w:rPr>
        <w:t> </w:t>
      </w:r>
    </w:p>
    <w:p w14:paraId="654404B8" w14:textId="77777777" w:rsidR="004B46AA" w:rsidRPr="004B46AA" w:rsidRDefault="004B46AA" w:rsidP="004B46AA">
      <w:pPr>
        <w:rPr>
          <w:rFonts w:ascii="Times New Roman" w:eastAsia="Times New Roman" w:hAnsi="Times New Roman" w:cs="Times New Roman"/>
          <w:lang w:eastAsia="en-CA"/>
        </w:rPr>
      </w:pPr>
      <w:r w:rsidRPr="004B46AA">
        <w:rPr>
          <w:rFonts w:ascii="Verdana" w:eastAsia="Times New Roman" w:hAnsi="Verdana" w:cs="Times New Roman"/>
          <w:color w:val="000000"/>
          <w:sz w:val="17"/>
          <w:szCs w:val="17"/>
          <w:lang w:eastAsia="en-CA"/>
        </w:rPr>
        <w:br/>
      </w:r>
      <w:r w:rsidRPr="004B46AA">
        <w:rPr>
          <w:rFonts w:ascii="Times New Roman" w:eastAsia="Times New Roman" w:hAnsi="Times New Roman" w:cs="Times New Roman"/>
          <w:color w:val="000000"/>
          <w:shd w:val="clear" w:color="auto" w:fill="FFFFFF"/>
          <w:lang w:eastAsia="en-CA"/>
        </w:rPr>
        <w:t>This paper nicely explains how traits resulting from epistatic interactions can evolve in a non-</w:t>
      </w:r>
      <w:r w:rsidRPr="004B46AA">
        <w:rPr>
          <w:rFonts w:ascii="Times New Roman" w:eastAsia="Times New Roman" w:hAnsi="Times New Roman" w:cs="Times New Roman"/>
          <w:color w:val="000000"/>
          <w:shd w:val="clear" w:color="auto" w:fill="FFFFFF"/>
          <w:lang w:eastAsia="en-CA"/>
        </w:rPr>
        <w:lastRenderedPageBreak/>
        <w:t xml:space="preserve">random direction when influenced only by the stochastic drift process. The authors explicate this process using the </w:t>
      </w:r>
      <w:proofErr w:type="spellStart"/>
      <w:r w:rsidRPr="004B46AA">
        <w:rPr>
          <w:rFonts w:ascii="Times New Roman" w:eastAsia="Times New Roman" w:hAnsi="Times New Roman" w:cs="Times New Roman"/>
          <w:color w:val="000000"/>
          <w:shd w:val="clear" w:color="auto" w:fill="FFFFFF"/>
          <w:lang w:eastAsia="en-CA"/>
        </w:rPr>
        <w:t>cyanogenesis</w:t>
      </w:r>
      <w:proofErr w:type="spellEnd"/>
      <w:r w:rsidRPr="004B46AA">
        <w:rPr>
          <w:rFonts w:ascii="Times New Roman" w:eastAsia="Times New Roman" w:hAnsi="Times New Roman" w:cs="Times New Roman"/>
          <w:color w:val="000000"/>
          <w:shd w:val="clear" w:color="auto" w:fill="FFFFFF"/>
          <w:lang w:eastAsia="en-CA"/>
        </w:rPr>
        <w:t xml:space="preserve"> polymorphism in </w:t>
      </w:r>
      <w:proofErr w:type="spellStart"/>
      <w:r w:rsidRPr="004B46AA">
        <w:rPr>
          <w:rFonts w:ascii="Times New Roman" w:eastAsia="Times New Roman" w:hAnsi="Times New Roman" w:cs="Times New Roman"/>
          <w:color w:val="000000"/>
          <w:shd w:val="clear" w:color="auto" w:fill="FFFFFF"/>
          <w:lang w:eastAsia="en-CA"/>
        </w:rPr>
        <w:t>Trifolium</w:t>
      </w:r>
      <w:proofErr w:type="spellEnd"/>
      <w:r w:rsidRPr="004B46AA">
        <w:rPr>
          <w:rFonts w:ascii="Times New Roman" w:eastAsia="Times New Roman" w:hAnsi="Times New Roman" w:cs="Times New Roman"/>
          <w:color w:val="000000"/>
          <w:shd w:val="clear" w:color="auto" w:fill="FFFFFF"/>
          <w:lang w:eastAsia="en-CA"/>
        </w:rPr>
        <w:t xml:space="preserve">, but the same process will apply to any epistatic trait. The study models how drift can result in the increasing loss of HCN along a cline of increasing drift and elucidates how the resulting cline in the trait could be misinterpreted as selection. They also model selection on </w:t>
      </w:r>
      <w:proofErr w:type="spellStart"/>
      <w:r w:rsidRPr="004B46AA">
        <w:rPr>
          <w:rFonts w:ascii="Times New Roman" w:eastAsia="Times New Roman" w:hAnsi="Times New Roman" w:cs="Times New Roman"/>
          <w:color w:val="000000"/>
          <w:shd w:val="clear" w:color="auto" w:fill="FFFFFF"/>
          <w:lang w:eastAsia="en-CA"/>
        </w:rPr>
        <w:t>cyanogenesis</w:t>
      </w:r>
      <w:proofErr w:type="spellEnd"/>
      <w:r w:rsidRPr="004B46AA">
        <w:rPr>
          <w:rFonts w:ascii="Times New Roman" w:eastAsia="Times New Roman" w:hAnsi="Times New Roman" w:cs="Times New Roman"/>
          <w:color w:val="000000"/>
          <w:shd w:val="clear" w:color="auto" w:fill="FFFFFF"/>
          <w:lang w:eastAsia="en-CA"/>
        </w:rPr>
        <w:t xml:space="preserve"> and show that with strong selection gradients, the slope of the cline can be greater than expected under drift. The authors compare the results of their simulations to empirical work from their team on the evolution of </w:t>
      </w:r>
      <w:proofErr w:type="spellStart"/>
      <w:r w:rsidRPr="004B46AA">
        <w:rPr>
          <w:rFonts w:ascii="Times New Roman" w:eastAsia="Times New Roman" w:hAnsi="Times New Roman" w:cs="Times New Roman"/>
          <w:color w:val="000000"/>
          <w:shd w:val="clear" w:color="auto" w:fill="FFFFFF"/>
          <w:lang w:eastAsia="en-CA"/>
        </w:rPr>
        <w:t>cyanogenesis</w:t>
      </w:r>
      <w:proofErr w:type="spellEnd"/>
      <w:r w:rsidRPr="004B46AA">
        <w:rPr>
          <w:rFonts w:ascii="Times New Roman" w:eastAsia="Times New Roman" w:hAnsi="Times New Roman" w:cs="Times New Roman"/>
          <w:color w:val="000000"/>
          <w:shd w:val="clear" w:color="auto" w:fill="FFFFFF"/>
          <w:lang w:eastAsia="en-CA"/>
        </w:rPr>
        <w:t xml:space="preserve"> in rural-to-urban clines in </w:t>
      </w:r>
      <w:proofErr w:type="spellStart"/>
      <w:r w:rsidRPr="004B46AA">
        <w:rPr>
          <w:rFonts w:ascii="Times New Roman" w:eastAsia="Times New Roman" w:hAnsi="Times New Roman" w:cs="Times New Roman"/>
          <w:color w:val="000000"/>
          <w:shd w:val="clear" w:color="auto" w:fill="FFFFFF"/>
          <w:lang w:eastAsia="en-CA"/>
        </w:rPr>
        <w:t>cyanogenesis</w:t>
      </w:r>
      <w:proofErr w:type="spellEnd"/>
      <w:r w:rsidRPr="004B46AA">
        <w:rPr>
          <w:rFonts w:ascii="Times New Roman" w:eastAsia="Times New Roman" w:hAnsi="Times New Roman" w:cs="Times New Roman"/>
          <w:color w:val="000000"/>
          <w:shd w:val="clear" w:color="auto" w:fill="FFFFFF"/>
          <w:lang w:eastAsia="en-CA"/>
        </w:rPr>
        <w:t xml:space="preserve">. They conclude that adaptation likely has an influence, but the evidence is not rock solid. This modeling process has allowed them to identify the data required to confirm whether drift can account for rural-to-urban clines in </w:t>
      </w:r>
      <w:proofErr w:type="spellStart"/>
      <w:r w:rsidRPr="004B46AA">
        <w:rPr>
          <w:rFonts w:ascii="Times New Roman" w:eastAsia="Times New Roman" w:hAnsi="Times New Roman" w:cs="Times New Roman"/>
          <w:color w:val="000000"/>
          <w:shd w:val="clear" w:color="auto" w:fill="FFFFFF"/>
          <w:lang w:eastAsia="en-CA"/>
        </w:rPr>
        <w:t>cyanogenesis</w:t>
      </w:r>
      <w:proofErr w:type="spellEnd"/>
      <w:r w:rsidRPr="004B46AA">
        <w:rPr>
          <w:rFonts w:ascii="Times New Roman" w:eastAsia="Times New Roman" w:hAnsi="Times New Roman" w:cs="Times New Roman"/>
          <w:color w:val="000000"/>
          <w:shd w:val="clear" w:color="auto" w:fill="FFFFFF"/>
          <w:lang w:eastAsia="en-CA"/>
        </w:rPr>
        <w:t xml:space="preserve"> in future studies. </w:t>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lang w:eastAsia="en-CA"/>
        </w:rPr>
        <w:br/>
      </w:r>
      <w:r w:rsidRPr="004B46AA">
        <w:rPr>
          <w:rFonts w:ascii="Times New Roman" w:eastAsia="Times New Roman" w:hAnsi="Times New Roman" w:cs="Times New Roman"/>
          <w:color w:val="000000"/>
          <w:shd w:val="clear" w:color="auto" w:fill="FFFFFF"/>
          <w:lang w:eastAsia="en-CA"/>
        </w:rPr>
        <w:t>This paper is a little gem. There are many facets that shine, including the wonderful explanation of how epistatic traits evolve under drift and the utility of studies of urban environments to understand the evolutionary process. It is well organized and wonderfully presented. I have reviewed a lot of papers in my career, and it is extremely rare to come across one for which I have no constructive criticism. </w:t>
      </w:r>
    </w:p>
    <w:p w14:paraId="7D760565" w14:textId="77777777" w:rsidR="004B46AA" w:rsidRPr="004B46AA" w:rsidRDefault="004B46AA" w:rsidP="004B46AA">
      <w:pPr>
        <w:rPr>
          <w:rFonts w:ascii="Times New Roman" w:eastAsia="Times New Roman" w:hAnsi="Times New Roman" w:cs="Times New Roman"/>
          <w:b/>
          <w:sz w:val="28"/>
          <w:szCs w:val="28"/>
          <w:lang w:eastAsia="en-CA"/>
        </w:rPr>
      </w:pPr>
    </w:p>
    <w:p w14:paraId="33B9EBE1" w14:textId="77777777" w:rsidR="002F5234" w:rsidRPr="004B46AA" w:rsidRDefault="002F5234">
      <w:pPr>
        <w:rPr>
          <w:rFonts w:ascii="Times New Roman" w:hAnsi="Times New Roman" w:cs="Times New Roman"/>
        </w:rPr>
      </w:pPr>
    </w:p>
    <w:sectPr w:rsidR="002F5234" w:rsidRPr="004B46AA" w:rsidSect="00C3558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mes Santangelo" w:date="2018-03-05T11:10:00Z" w:initials="MOU">
    <w:p w14:paraId="1551DA60" w14:textId="77777777" w:rsidR="00FF1102" w:rsidRDefault="00FF1102">
      <w:pPr>
        <w:pStyle w:val="CommentText"/>
      </w:pPr>
      <w:r>
        <w:rPr>
          <w:rStyle w:val="CommentReference"/>
        </w:rPr>
        <w:annotationRef/>
      </w:r>
      <w:r>
        <w:t xml:space="preserve">I’m fine with this change. Run it by Marc. </w:t>
      </w:r>
    </w:p>
  </w:comment>
  <w:comment w:id="1" w:author="James Santangelo" w:date="2018-03-05T11:12:00Z" w:initials="MOU">
    <w:p w14:paraId="00336188" w14:textId="77777777" w:rsidR="00FF1102" w:rsidRDefault="00FF1102">
      <w:pPr>
        <w:pStyle w:val="CommentText"/>
      </w:pPr>
      <w:r>
        <w:rPr>
          <w:rStyle w:val="CommentReference"/>
        </w:rPr>
        <w:annotationRef/>
      </w:r>
      <w:r>
        <w:t xml:space="preserve">For simplicity. Non-linear would lead to non-linear frequency changes. </w:t>
      </w:r>
    </w:p>
  </w:comment>
  <w:comment w:id="2" w:author="James Santangelo" w:date="2018-03-05T11:12:00Z" w:initials="MOU">
    <w:p w14:paraId="4E314AEA" w14:textId="77777777" w:rsidR="00FF1102" w:rsidRDefault="00FF1102">
      <w:pPr>
        <w:pStyle w:val="CommentText"/>
      </w:pPr>
      <w:r>
        <w:rPr>
          <w:rStyle w:val="CommentReference"/>
        </w:rPr>
        <w:annotationRef/>
      </w:r>
      <w:r>
        <w:t xml:space="preserve">We reverse it. You can also reverse the names of the axes. </w:t>
      </w:r>
    </w:p>
  </w:comment>
  <w:comment w:id="3" w:author="James Santangelo" w:date="2018-03-05T11:14:00Z" w:initials="MOU">
    <w:p w14:paraId="5413C8CD" w14:textId="77777777" w:rsidR="00FF1102" w:rsidRDefault="00FF1102">
      <w:pPr>
        <w:pStyle w:val="CommentText"/>
      </w:pPr>
      <w:r>
        <w:rPr>
          <w:rStyle w:val="CommentReference"/>
        </w:rPr>
        <w:annotationRef/>
      </w:r>
      <w:proofErr w:type="gramStart"/>
      <w:r>
        <w:t>Yes</w:t>
      </w:r>
      <w:proofErr w:type="gramEnd"/>
      <w:r>
        <w:t xml:space="preserve"> they did. I can calculate this. Changes in frequency occurred because </w:t>
      </w:r>
      <w:r w:rsidR="00C0165B">
        <w:t xml:space="preserve">of the non-independence of populations as a result of colonization. </w:t>
      </w:r>
    </w:p>
  </w:comment>
  <w:comment w:id="4" w:author="James Santangelo" w:date="2018-03-05T11:16:00Z" w:initials="MOU">
    <w:p w14:paraId="160B47E0" w14:textId="77777777" w:rsidR="00C0165B" w:rsidRDefault="00C0165B">
      <w:pPr>
        <w:pStyle w:val="CommentText"/>
      </w:pPr>
      <w:r>
        <w:rPr>
          <w:rStyle w:val="CommentReference"/>
        </w:rPr>
        <w:annotationRef/>
      </w:r>
      <w:r>
        <w:t xml:space="preserve">Do it. </w:t>
      </w:r>
    </w:p>
  </w:comment>
  <w:comment w:id="5" w:author="James Santangelo" w:date="2018-03-05T11:16:00Z" w:initials="MOU">
    <w:p w14:paraId="49D12953" w14:textId="77777777" w:rsidR="00C0165B" w:rsidRDefault="00C0165B">
      <w:pPr>
        <w:pStyle w:val="CommentText"/>
      </w:pPr>
      <w:r>
        <w:rPr>
          <w:rStyle w:val="CommentReference"/>
        </w:rPr>
        <w:annotationRef/>
      </w:r>
      <w:r>
        <w:t xml:space="preserve">This is for context. We discuss these papers in more detail in the discussion. </w:t>
      </w:r>
    </w:p>
  </w:comment>
  <w:comment w:id="6" w:author="James Santangelo" w:date="2018-03-05T11:19:00Z" w:initials="MOU">
    <w:p w14:paraId="782B43E5" w14:textId="77777777" w:rsidR="00C0165B" w:rsidRDefault="00C0165B">
      <w:pPr>
        <w:pStyle w:val="CommentText"/>
      </w:pPr>
      <w:r>
        <w:rPr>
          <w:rStyle w:val="CommentReference"/>
        </w:rPr>
        <w:annotationRef/>
      </w:r>
      <w:r>
        <w:t xml:space="preserve">OK. </w:t>
      </w:r>
    </w:p>
  </w:comment>
  <w:comment w:id="7" w:author="James Santangelo" w:date="2018-03-05T11:20:00Z" w:initials="MOU">
    <w:p w14:paraId="2ED893DD" w14:textId="77777777" w:rsidR="00C0165B" w:rsidRDefault="00C0165B">
      <w:pPr>
        <w:pStyle w:val="CommentText"/>
      </w:pPr>
      <w:r>
        <w:rPr>
          <w:rStyle w:val="CommentReference"/>
        </w:rPr>
        <w:annotationRef/>
      </w:r>
      <w:r>
        <w:t xml:space="preserve">OK. </w:t>
      </w:r>
    </w:p>
  </w:comment>
  <w:comment w:id="8" w:author="James Santangelo" w:date="2018-03-05T11:21:00Z" w:initials="MOU">
    <w:p w14:paraId="45AD5FE0" w14:textId="77777777" w:rsidR="00C0165B" w:rsidRDefault="00C0165B">
      <w:pPr>
        <w:pStyle w:val="CommentText"/>
      </w:pPr>
      <w:r>
        <w:rPr>
          <w:rStyle w:val="CommentReference"/>
        </w:rPr>
        <w:annotationRef/>
      </w:r>
      <w:r>
        <w:t xml:space="preserve">Cool. I have a figure in mind for this. </w:t>
      </w:r>
    </w:p>
  </w:comment>
  <w:comment w:id="9" w:author="James Santangelo" w:date="2018-03-05T11:21:00Z" w:initials="MOU">
    <w:p w14:paraId="2743DF01" w14:textId="77777777" w:rsidR="00C0165B" w:rsidRDefault="00C0165B">
      <w:pPr>
        <w:pStyle w:val="CommentText"/>
      </w:pPr>
      <w:r>
        <w:rPr>
          <w:rStyle w:val="CommentReference"/>
        </w:rPr>
        <w:annotationRef/>
      </w:r>
      <w:r>
        <w:t xml:space="preserve">Simplicity. </w:t>
      </w:r>
    </w:p>
  </w:comment>
  <w:comment w:id="10" w:author="James Santangelo" w:date="2018-03-05T11:22:00Z" w:initials="MOU">
    <w:p w14:paraId="71CEFFE7" w14:textId="77777777" w:rsidR="00C0165B" w:rsidRDefault="00C0165B">
      <w:pPr>
        <w:pStyle w:val="CommentText"/>
      </w:pPr>
      <w:r>
        <w:rPr>
          <w:rStyle w:val="CommentReference"/>
        </w:rPr>
        <w:annotationRef/>
      </w:r>
      <w:r>
        <w:t xml:space="preserve">OK. </w:t>
      </w:r>
    </w:p>
  </w:comment>
  <w:comment w:id="11" w:author="James Santangelo" w:date="2018-03-05T11:22:00Z" w:initials="MOU">
    <w:p w14:paraId="2D3C3941" w14:textId="77777777" w:rsidR="00C0165B" w:rsidRDefault="00C0165B">
      <w:pPr>
        <w:pStyle w:val="CommentText"/>
      </w:pPr>
      <w:r>
        <w:rPr>
          <w:rStyle w:val="CommentReference"/>
        </w:rPr>
        <w:annotationRef/>
      </w:r>
      <w:r>
        <w:t>Me too!</w:t>
      </w:r>
    </w:p>
  </w:comment>
  <w:comment w:id="12" w:author="James Santangelo" w:date="2018-03-05T11:24:00Z" w:initials="MOU">
    <w:p w14:paraId="7A6D41A9" w14:textId="77777777" w:rsidR="00C0165B" w:rsidRDefault="00C0165B">
      <w:pPr>
        <w:pStyle w:val="CommentText"/>
      </w:pPr>
      <w:r>
        <w:rPr>
          <w:rStyle w:val="CommentReference"/>
        </w:rPr>
        <w:annotationRef/>
      </w:r>
      <w:r>
        <w:t>Clarify</w:t>
      </w:r>
    </w:p>
  </w:comment>
  <w:comment w:id="13" w:author="James Santangelo" w:date="2018-03-05T11:24:00Z" w:initials="MOU">
    <w:p w14:paraId="4C7CE26F" w14:textId="77777777" w:rsidR="00C0165B" w:rsidRDefault="00C0165B">
      <w:pPr>
        <w:pStyle w:val="CommentText"/>
      </w:pPr>
      <w:r>
        <w:rPr>
          <w:rStyle w:val="CommentReference"/>
        </w:rPr>
        <w:annotationRef/>
      </w:r>
      <w:r>
        <w:t>Clarify</w:t>
      </w:r>
    </w:p>
  </w:comment>
  <w:comment w:id="14" w:author="James Santangelo" w:date="2018-03-05T11:24:00Z" w:initials="MOU">
    <w:p w14:paraId="6E07A7D8" w14:textId="77777777" w:rsidR="00C0165B" w:rsidRDefault="00C0165B">
      <w:pPr>
        <w:pStyle w:val="CommentText"/>
      </w:pPr>
      <w:r>
        <w:rPr>
          <w:rStyle w:val="CommentReference"/>
        </w:rPr>
        <w:annotationRef/>
      </w:r>
      <w:r>
        <w:t>OK</w:t>
      </w:r>
    </w:p>
  </w:comment>
  <w:comment w:id="15" w:author="James Santangelo" w:date="2018-03-05T11:26:00Z" w:initials="MOU">
    <w:p w14:paraId="36BEFC69" w14:textId="77777777" w:rsidR="00C0165B" w:rsidRDefault="00C0165B">
      <w:pPr>
        <w:pStyle w:val="CommentText"/>
      </w:pPr>
      <w:r>
        <w:rPr>
          <w:rStyle w:val="CommentReference"/>
        </w:rPr>
        <w:annotationRef/>
      </w:r>
      <w:r>
        <w:t>Add to revision</w:t>
      </w:r>
    </w:p>
  </w:comment>
  <w:comment w:id="17" w:author="James Santangelo" w:date="2018-03-05T11:30:00Z" w:initials="MOU">
    <w:p w14:paraId="57E61432" w14:textId="77777777" w:rsidR="00952A00" w:rsidRDefault="00952A00">
      <w:pPr>
        <w:pStyle w:val="CommentText"/>
      </w:pPr>
      <w:r>
        <w:rPr>
          <w:rStyle w:val="CommentReference"/>
        </w:rPr>
        <w:annotationRef/>
      </w:r>
      <w:r>
        <w:t>Clarify.</w:t>
      </w:r>
    </w:p>
  </w:comment>
  <w:comment w:id="18" w:author="James Santangelo" w:date="2018-03-05T11:30:00Z" w:initials="MOU">
    <w:p w14:paraId="30A1AA04" w14:textId="77777777" w:rsidR="00952A00" w:rsidRDefault="00952A00">
      <w:pPr>
        <w:pStyle w:val="CommentText"/>
      </w:pPr>
      <w:r>
        <w:rPr>
          <w:rStyle w:val="CommentReference"/>
        </w:rPr>
        <w:annotationRef/>
      </w:r>
      <w:r>
        <w:t>OK.</w:t>
      </w:r>
    </w:p>
  </w:comment>
  <w:comment w:id="19" w:author="James Santangelo" w:date="2018-03-05T11:31:00Z" w:initials="MOU">
    <w:p w14:paraId="45042BDA" w14:textId="77777777" w:rsidR="00952A00" w:rsidRDefault="00952A00">
      <w:pPr>
        <w:pStyle w:val="CommentText"/>
      </w:pPr>
      <w:r>
        <w:rPr>
          <w:rStyle w:val="CommentReference"/>
        </w:rPr>
        <w:annotationRef/>
      </w:r>
      <w:r>
        <w:t xml:space="preserve">I think this is beyond the scope of the paper. Habitat structure in our context would influence patterns of migration. </w:t>
      </w:r>
    </w:p>
  </w:comment>
  <w:comment w:id="20" w:author="James Santangelo" w:date="2018-03-05T11:36:00Z" w:initials="MOU">
    <w:p w14:paraId="4C132036" w14:textId="77777777" w:rsidR="00952A00" w:rsidRDefault="00952A00">
      <w:pPr>
        <w:pStyle w:val="CommentText"/>
      </w:pPr>
      <w:r>
        <w:rPr>
          <w:rStyle w:val="CommentReference"/>
        </w:rPr>
        <w:annotationRef/>
      </w:r>
      <w:r>
        <w:t xml:space="preserve">Sure. But not the formation of clines by drift. </w:t>
      </w:r>
    </w:p>
  </w:comment>
  <w:comment w:id="21" w:author="James Santangelo" w:date="2018-03-05T11:37:00Z" w:initials="MOU">
    <w:p w14:paraId="14C7A58A" w14:textId="77777777" w:rsidR="00956EE9" w:rsidRDefault="00956EE9">
      <w:pPr>
        <w:pStyle w:val="CommentText"/>
      </w:pPr>
      <w:r>
        <w:rPr>
          <w:rStyle w:val="CommentReference"/>
        </w:rPr>
        <w:annotationRef/>
      </w:r>
      <w:r>
        <w:t>When do we expect drift in cities and when do we not?</w:t>
      </w:r>
    </w:p>
  </w:comment>
  <w:comment w:id="22" w:author="James Santangelo" w:date="2018-03-05T11:41:00Z" w:initials="MOU">
    <w:p w14:paraId="4A266484" w14:textId="77777777" w:rsidR="00956EE9" w:rsidRDefault="00956EE9">
      <w:pPr>
        <w:pStyle w:val="CommentText"/>
      </w:pPr>
      <w:r>
        <w:rPr>
          <w:rStyle w:val="CommentReference"/>
        </w:rPr>
        <w:annotationRef/>
      </w:r>
      <w:r>
        <w:t xml:space="preserve">We do this in the paper. Clarify. </w:t>
      </w:r>
    </w:p>
  </w:comment>
  <w:comment w:id="23" w:author="James Santangelo" w:date="2018-03-05T11:42:00Z" w:initials="MOU">
    <w:p w14:paraId="3DEAFD6F" w14:textId="77777777" w:rsidR="00956EE9" w:rsidRDefault="00956EE9">
      <w:pPr>
        <w:pStyle w:val="CommentText"/>
      </w:pPr>
      <w:r>
        <w:rPr>
          <w:rStyle w:val="CommentReference"/>
        </w:rPr>
        <w:annotationRef/>
      </w:r>
      <w:r>
        <w:t xml:space="preserve">Not needed in this context. </w:t>
      </w:r>
    </w:p>
  </w:comment>
  <w:comment w:id="24" w:author="James Santangelo" w:date="2018-03-05T11:43:00Z" w:initials="MOU">
    <w:p w14:paraId="7B097139" w14:textId="77777777" w:rsidR="00956EE9" w:rsidRDefault="00956EE9">
      <w:pPr>
        <w:pStyle w:val="CommentText"/>
      </w:pPr>
      <w:r>
        <w:rPr>
          <w:rStyle w:val="CommentReference"/>
        </w:rPr>
        <w:annotationRef/>
      </w:r>
      <w:r>
        <w:t xml:space="preserve">OK. </w:t>
      </w:r>
    </w:p>
  </w:comment>
  <w:comment w:id="25" w:author="James Santangelo" w:date="2018-03-05T11:43:00Z" w:initials="MOU">
    <w:p w14:paraId="3449991C" w14:textId="6776B2FA" w:rsidR="00956EE9" w:rsidRDefault="00956EE9">
      <w:pPr>
        <w:pStyle w:val="CommentText"/>
      </w:pPr>
      <w:r>
        <w:rPr>
          <w:rStyle w:val="CommentReference"/>
        </w:rPr>
        <w:annotationRef/>
      </w:r>
      <w:r>
        <w:t xml:space="preserve">Cite coalescent paper showing number of generations needed to reach equilibrium. Age of cities is certainly smaller than this. </w:t>
      </w:r>
    </w:p>
    <w:p w14:paraId="4FBCFF74" w14:textId="20A0EECB" w:rsidR="002F4A8E" w:rsidRDefault="002F4A8E">
      <w:pPr>
        <w:pStyle w:val="CommentText"/>
      </w:pPr>
    </w:p>
    <w:p w14:paraId="58F59991" w14:textId="1AF6BB33" w:rsidR="002F4A8E" w:rsidRDefault="002F4A8E">
      <w:pPr>
        <w:pStyle w:val="CommentText"/>
      </w:pPr>
      <w:proofErr w:type="spellStart"/>
      <w:r>
        <w:t>Hossjer</w:t>
      </w:r>
      <w:proofErr w:type="spellEnd"/>
      <w:r>
        <w:t xml:space="preserve"> 2016 </w:t>
      </w:r>
      <w:proofErr w:type="spellStart"/>
      <w:r>
        <w:t>Theor</w:t>
      </w:r>
      <w:proofErr w:type="spellEnd"/>
      <w:r>
        <w:t xml:space="preserve">. Pop. Biol. </w:t>
      </w:r>
    </w:p>
  </w:comment>
  <w:comment w:id="26" w:author="James Santangelo" w:date="2018-03-05T11:45:00Z" w:initials="MOU">
    <w:p w14:paraId="576A750B" w14:textId="2828A289" w:rsidR="00A17A9E" w:rsidRDefault="00A17A9E">
      <w:pPr>
        <w:pStyle w:val="CommentText"/>
      </w:pPr>
      <w:r>
        <w:rPr>
          <w:rStyle w:val="CommentReference"/>
        </w:rPr>
        <w:annotationRef/>
      </w:r>
      <w:r>
        <w:t>OK</w:t>
      </w:r>
    </w:p>
  </w:comment>
  <w:comment w:id="27" w:author="James Santangelo" w:date="2018-03-05T11:45:00Z" w:initials="MOU">
    <w:p w14:paraId="39F02BCD" w14:textId="73B25DF0" w:rsidR="00A17A9E" w:rsidRDefault="00A17A9E">
      <w:pPr>
        <w:pStyle w:val="CommentText"/>
      </w:pPr>
      <w:r>
        <w:rPr>
          <w:rStyle w:val="CommentReference"/>
        </w:rPr>
        <w:annotationRef/>
      </w:r>
      <w:r>
        <w:t xml:space="preserve">Add lines to all figures. </w:t>
      </w:r>
    </w:p>
  </w:comment>
  <w:comment w:id="28" w:author="James Santangelo" w:date="2018-03-05T11:46:00Z" w:initials="MOU">
    <w:p w14:paraId="1CCAB8D3" w14:textId="1E4E4CDC" w:rsidR="00A17A9E" w:rsidRDefault="00A17A9E">
      <w:pPr>
        <w:pStyle w:val="CommentText"/>
      </w:pPr>
      <w:r>
        <w:rPr>
          <w:rStyle w:val="CommentReference"/>
        </w:rPr>
        <w:annotationRef/>
      </w:r>
      <w:r>
        <w:t>OK</w:t>
      </w:r>
    </w:p>
  </w:comment>
  <w:comment w:id="29" w:author="James Santangelo" w:date="2018-03-05T11:46:00Z" w:initials="MOU">
    <w:p w14:paraId="3CE7447A" w14:textId="72BAD691" w:rsidR="00A17A9E" w:rsidRDefault="00A17A9E">
      <w:pPr>
        <w:pStyle w:val="CommentText"/>
      </w:pPr>
      <w:r>
        <w:rPr>
          <w:rStyle w:val="CommentReference"/>
        </w:rPr>
        <w:annotationRef/>
      </w:r>
      <w:r>
        <w:t xml:space="preserve">Artefact </w:t>
      </w:r>
      <w:proofErr w:type="gramStart"/>
      <w:r>
        <w:t>of  how</w:t>
      </w:r>
      <w:proofErr w:type="gramEnd"/>
      <w:r>
        <w:t xml:space="preserve"> simulations began. </w:t>
      </w:r>
      <w:r w:rsidR="002F4A8E">
        <w:t xml:space="preserve">Individuals need to keep track of two </w:t>
      </w:r>
      <w:proofErr w:type="spellStart"/>
      <w:r w:rsidR="002F4A8E">
        <w:t>biallelic</w:t>
      </w:r>
      <w:proofErr w:type="spellEnd"/>
      <w:r w:rsidR="002F4A8E">
        <w:t xml:space="preserve"> loci. Practice to track </w:t>
      </w:r>
      <w:proofErr w:type="spellStart"/>
      <w:r w:rsidR="002F4A8E">
        <w:t>allel</w:t>
      </w:r>
      <w:proofErr w:type="spellEnd"/>
      <w:r w:rsidR="002F4A8E">
        <w:t xml:space="preserve"> frequencies and LD but we have shown that LD is irrelevant. </w:t>
      </w:r>
      <w:bookmarkStart w:id="30" w:name="_GoBack"/>
      <w:bookmarkEnd w:id="30"/>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51DA60" w15:done="0"/>
  <w15:commentEx w15:paraId="00336188" w15:done="0"/>
  <w15:commentEx w15:paraId="4E314AEA" w15:done="0"/>
  <w15:commentEx w15:paraId="5413C8CD" w15:done="0"/>
  <w15:commentEx w15:paraId="160B47E0" w15:done="0"/>
  <w15:commentEx w15:paraId="49D12953" w15:done="0"/>
  <w15:commentEx w15:paraId="782B43E5" w15:done="0"/>
  <w15:commentEx w15:paraId="2ED893DD" w15:done="0"/>
  <w15:commentEx w15:paraId="45AD5FE0" w15:done="0"/>
  <w15:commentEx w15:paraId="2743DF01" w15:done="0"/>
  <w15:commentEx w15:paraId="71CEFFE7" w15:done="0"/>
  <w15:commentEx w15:paraId="2D3C3941" w15:done="0"/>
  <w15:commentEx w15:paraId="7A6D41A9" w15:done="0"/>
  <w15:commentEx w15:paraId="4C7CE26F" w15:done="0"/>
  <w15:commentEx w15:paraId="6E07A7D8" w15:done="0"/>
  <w15:commentEx w15:paraId="36BEFC69" w15:done="0"/>
  <w15:commentEx w15:paraId="57E61432" w15:done="0"/>
  <w15:commentEx w15:paraId="30A1AA04" w15:done="0"/>
  <w15:commentEx w15:paraId="45042BDA" w15:done="0"/>
  <w15:commentEx w15:paraId="4C132036" w15:done="0"/>
  <w15:commentEx w15:paraId="14C7A58A" w15:done="0"/>
  <w15:commentEx w15:paraId="4A266484" w15:done="0"/>
  <w15:commentEx w15:paraId="3DEAFD6F" w15:done="0"/>
  <w15:commentEx w15:paraId="7B097139" w15:done="0"/>
  <w15:commentEx w15:paraId="58F59991" w15:done="0"/>
  <w15:commentEx w15:paraId="576A750B" w15:done="0"/>
  <w15:commentEx w15:paraId="39F02BCD" w15:done="0"/>
  <w15:commentEx w15:paraId="1CCAB8D3" w15:done="0"/>
  <w15:commentEx w15:paraId="3CE744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51DA60" w16cid:durableId="1E47A440"/>
  <w16cid:commentId w16cid:paraId="00336188" w16cid:durableId="1E47A48C"/>
  <w16cid:commentId w16cid:paraId="4E314AEA" w16cid:durableId="1E47A4B7"/>
  <w16cid:commentId w16cid:paraId="5413C8CD" w16cid:durableId="1E47A525"/>
  <w16cid:commentId w16cid:paraId="160B47E0" w16cid:durableId="1E47A59E"/>
  <w16cid:commentId w16cid:paraId="49D12953" w16cid:durableId="1E47A5AB"/>
  <w16cid:commentId w16cid:paraId="782B43E5" w16cid:durableId="1E47A64A"/>
  <w16cid:commentId w16cid:paraId="2ED893DD" w16cid:durableId="1E47A674"/>
  <w16cid:commentId w16cid:paraId="45AD5FE0" w16cid:durableId="1E47A6A4"/>
  <w16cid:commentId w16cid:paraId="2743DF01" w16cid:durableId="1E47A6B3"/>
  <w16cid:commentId w16cid:paraId="71CEFFE7" w16cid:durableId="1E47A6F2"/>
  <w16cid:commentId w16cid:paraId="2D3C3941" w16cid:durableId="1E47A6FB"/>
  <w16cid:commentId w16cid:paraId="7A6D41A9" w16cid:durableId="1E47A764"/>
  <w16cid:commentId w16cid:paraId="4C7CE26F" w16cid:durableId="1E47A76F"/>
  <w16cid:commentId w16cid:paraId="6E07A7D8" w16cid:durableId="1E47A77A"/>
  <w16cid:commentId w16cid:paraId="36BEFC69" w16cid:durableId="1E47A7EE"/>
  <w16cid:commentId w16cid:paraId="57E61432" w16cid:durableId="1E47A8C6"/>
  <w16cid:commentId w16cid:paraId="30A1AA04" w16cid:durableId="1E47A8D4"/>
  <w16cid:commentId w16cid:paraId="45042BDA" w16cid:durableId="1E47A919"/>
  <w16cid:commentId w16cid:paraId="4C132036" w16cid:durableId="1E47AA2F"/>
  <w16cid:commentId w16cid:paraId="14C7A58A" w16cid:durableId="1E47AA89"/>
  <w16cid:commentId w16cid:paraId="4A266484" w16cid:durableId="1E47AB6A"/>
  <w16cid:commentId w16cid:paraId="3DEAFD6F" w16cid:durableId="1E47AB8D"/>
  <w16cid:commentId w16cid:paraId="7B097139" w16cid:durableId="1E47ABC6"/>
  <w16cid:commentId w16cid:paraId="58F59991" w16cid:durableId="1E47ABEC"/>
  <w16cid:commentId w16cid:paraId="576A750B" w16cid:durableId="1E47AC6F"/>
  <w16cid:commentId w16cid:paraId="39F02BCD" w16cid:durableId="1E47AC75"/>
  <w16cid:commentId w16cid:paraId="1CCAB8D3" w16cid:durableId="1E47AC80"/>
  <w16cid:commentId w16cid:paraId="3CE7447A" w16cid:durableId="1E47AC8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s Santangelo">
    <w15:presenceInfo w15:providerId="None" w15:userId="James Santangel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6AA"/>
    <w:rsid w:val="00261340"/>
    <w:rsid w:val="002719C0"/>
    <w:rsid w:val="002F4A8E"/>
    <w:rsid w:val="002F5234"/>
    <w:rsid w:val="004B46AA"/>
    <w:rsid w:val="008054DC"/>
    <w:rsid w:val="00952A00"/>
    <w:rsid w:val="00956EE9"/>
    <w:rsid w:val="00A17A9E"/>
    <w:rsid w:val="00C0165B"/>
    <w:rsid w:val="00C35587"/>
    <w:rsid w:val="00FF1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61A84A"/>
  <w14:defaultImageDpi w14:val="32767"/>
  <w15:chartTrackingRefBased/>
  <w15:docId w15:val="{AFB33794-27A3-C141-9B93-E3B1E73F8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F1102"/>
    <w:rPr>
      <w:sz w:val="16"/>
      <w:szCs w:val="16"/>
    </w:rPr>
  </w:style>
  <w:style w:type="paragraph" w:styleId="CommentText">
    <w:name w:val="annotation text"/>
    <w:basedOn w:val="Normal"/>
    <w:link w:val="CommentTextChar"/>
    <w:uiPriority w:val="99"/>
    <w:semiHidden/>
    <w:unhideWhenUsed/>
    <w:rsid w:val="00FF1102"/>
    <w:rPr>
      <w:sz w:val="20"/>
      <w:szCs w:val="20"/>
    </w:rPr>
  </w:style>
  <w:style w:type="character" w:customStyle="1" w:styleId="CommentTextChar">
    <w:name w:val="Comment Text Char"/>
    <w:basedOn w:val="DefaultParagraphFont"/>
    <w:link w:val="CommentText"/>
    <w:uiPriority w:val="99"/>
    <w:semiHidden/>
    <w:rsid w:val="00FF1102"/>
    <w:rPr>
      <w:sz w:val="20"/>
      <w:szCs w:val="20"/>
      <w:lang w:val="en-CA"/>
    </w:rPr>
  </w:style>
  <w:style w:type="paragraph" w:styleId="CommentSubject">
    <w:name w:val="annotation subject"/>
    <w:basedOn w:val="CommentText"/>
    <w:next w:val="CommentText"/>
    <w:link w:val="CommentSubjectChar"/>
    <w:uiPriority w:val="99"/>
    <w:semiHidden/>
    <w:unhideWhenUsed/>
    <w:rsid w:val="00FF1102"/>
    <w:rPr>
      <w:b/>
      <w:bCs/>
    </w:rPr>
  </w:style>
  <w:style w:type="character" w:customStyle="1" w:styleId="CommentSubjectChar">
    <w:name w:val="Comment Subject Char"/>
    <w:basedOn w:val="CommentTextChar"/>
    <w:link w:val="CommentSubject"/>
    <w:uiPriority w:val="99"/>
    <w:semiHidden/>
    <w:rsid w:val="00FF1102"/>
    <w:rPr>
      <w:b/>
      <w:bCs/>
      <w:sz w:val="20"/>
      <w:szCs w:val="20"/>
      <w:lang w:val="en-CA"/>
    </w:rPr>
  </w:style>
  <w:style w:type="paragraph" w:styleId="BalloonText">
    <w:name w:val="Balloon Text"/>
    <w:basedOn w:val="Normal"/>
    <w:link w:val="BalloonTextChar"/>
    <w:uiPriority w:val="99"/>
    <w:semiHidden/>
    <w:unhideWhenUsed/>
    <w:rsid w:val="00FF110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F1102"/>
    <w:rPr>
      <w:rFonts w:ascii="Times New Roman" w:hAnsi="Times New Roman" w:cs="Times New Roman"/>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994030">
      <w:bodyDiv w:val="1"/>
      <w:marLeft w:val="0"/>
      <w:marRight w:val="0"/>
      <w:marTop w:val="0"/>
      <w:marBottom w:val="0"/>
      <w:divBdr>
        <w:top w:val="none" w:sz="0" w:space="0" w:color="auto"/>
        <w:left w:val="none" w:sz="0" w:space="0" w:color="auto"/>
        <w:bottom w:val="none" w:sz="0" w:space="0" w:color="auto"/>
        <w:right w:val="none" w:sz="0" w:space="0" w:color="auto"/>
      </w:divBdr>
    </w:div>
    <w:div w:id="815292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1762</Words>
  <Characters>10050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Santangelo</dc:creator>
  <cp:keywords/>
  <dc:description/>
  <cp:lastModifiedBy>James Santangelo</cp:lastModifiedBy>
  <cp:revision>4</cp:revision>
  <dcterms:created xsi:type="dcterms:W3CDTF">2018-03-02T19:26:00Z</dcterms:created>
  <dcterms:modified xsi:type="dcterms:W3CDTF">2018-03-05T16:48:00Z</dcterms:modified>
</cp:coreProperties>
</file>