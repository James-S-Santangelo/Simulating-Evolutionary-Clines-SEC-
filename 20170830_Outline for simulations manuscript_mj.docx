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phenotpyes, or genotypes over some </w:t>
      </w:r>
      <w:r w:rsidR="00124E23">
        <w:t>spatial extent</w:t>
      </w:r>
      <w:r w:rsidR="00AD0D6D">
        <w:t xml:space="preserve"> (Haldane 1948; Endler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 xml:space="preserve">and </w:t>
      </w:r>
      <w:commentRangeStart w:id="0"/>
      <w:commentRangeStart w:id="1"/>
      <w:r w:rsidR="004F0A0E">
        <w:t xml:space="preserve">inform speciation processes </w:t>
      </w:r>
      <w:commentRangeEnd w:id="0"/>
      <w:r w:rsidR="002F1EB3">
        <w:rPr>
          <w:rStyle w:val="CommentReference"/>
        </w:rPr>
        <w:commentReference w:id="0"/>
      </w:r>
      <w:commentRangeEnd w:id="1"/>
      <w:r w:rsidR="002F1EB3">
        <w:rPr>
          <w:rStyle w:val="CommentReference"/>
        </w:rPr>
        <w:commentReference w:id="1"/>
      </w:r>
      <w:r w:rsidR="004F0A0E">
        <w:t>(Takahashi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(Losos 1998; Simões 2008; Travisiano 1995).</w:t>
      </w:r>
    </w:p>
    <w:p w14:paraId="16AC1A10" w14:textId="36A91196" w:rsidR="004F0A0E" w:rsidRPr="004F0A0E" w:rsidRDefault="004F0A0E" w:rsidP="004F0A0E">
      <w:pPr>
        <w:pStyle w:val="ListParagraph"/>
        <w:numPr>
          <w:ilvl w:val="0"/>
          <w:numId w:val="1"/>
        </w:numPr>
        <w:rPr>
          <w:b/>
        </w:rPr>
      </w:pPr>
      <w:r>
        <w:rPr>
          <w:i/>
        </w:rPr>
        <w:t>Paragraph 2</w:t>
      </w:r>
      <w:r>
        <w:t xml:space="preserve">: Parallel clines are the hallmark </w:t>
      </w:r>
      <w:r w:rsidR="00037E51">
        <w:t>of adaptation: contrast parallel clines vs. single (i.e. unreplicated) clines</w:t>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Stock et al. 2015; Samis et al. 2012; Huey 2007; Gilchrist 2001) especially clines in quantitative traits (Samis et al. 2012).</w:t>
      </w:r>
    </w:p>
    <w:p w14:paraId="7090BC8F" w14:textId="77777777" w:rsidR="008D301E" w:rsidRPr="005C5F42" w:rsidRDefault="00583E7D" w:rsidP="004F0A0E">
      <w:pPr>
        <w:pStyle w:val="ListParagraph"/>
        <w:numPr>
          <w:ilvl w:val="1"/>
          <w:numId w:val="1"/>
        </w:numPr>
        <w:rPr>
          <w:b/>
        </w:rPr>
      </w:pPr>
      <w:r>
        <w:t xml:space="preserve">However, non-adaptive processes such as drift and spatially restricted gene flow (Vasemägi 2006), in addition to founder events and unequal sampling from ancestral populations (Keller and Taylor 2009) can generate phenotypic clines. </w:t>
      </w:r>
    </w:p>
    <w:p w14:paraId="7B9EB4AE" w14:textId="39C986CE" w:rsidR="005C5F42" w:rsidRPr="008D301E" w:rsidRDefault="005C5F42" w:rsidP="004F0A0E">
      <w:pPr>
        <w:pStyle w:val="ListParagraph"/>
        <w:numPr>
          <w:ilvl w:val="1"/>
          <w:numId w:val="1"/>
        </w:numPr>
        <w:rPr>
          <w:b/>
        </w:rPr>
      </w:pPr>
      <w:r>
        <w:t>Disentangling the relative importance of stochastic and deterministic forces is essential prior to invoking the role of selection in generating adaptive phenotypic clines</w:t>
      </w:r>
      <w:r w:rsidR="00037E51">
        <w:t xml:space="preserve"> (Colautti and La</w:t>
      </w:r>
      <w:del w:id="2" w:author="Marc Johnson" w:date="2017-08-30T08:23:00Z">
        <w:r w:rsidR="00037E51" w:rsidDel="002F1EB3">
          <w:delText>o</w:delText>
        </w:r>
      </w:del>
      <w:ins w:id="3" w:author="Marc Johnson" w:date="2017-08-30T08:23:00Z">
        <w:r w:rsidR="002F1EB3">
          <w:t>u</w:t>
        </w:r>
      </w:ins>
      <w:r w:rsidR="00037E51">
        <w:t xml:space="preserve"> 2015)</w:t>
      </w:r>
      <w:r>
        <w:t>.</w:t>
      </w:r>
    </w:p>
    <w:p w14:paraId="1286656F" w14:textId="7337DA87" w:rsidR="005C5F42" w:rsidRPr="005C5F42" w:rsidRDefault="005C5F42" w:rsidP="005C5F42">
      <w:pPr>
        <w:pStyle w:val="ListParagraph"/>
        <w:numPr>
          <w:ilvl w:val="0"/>
          <w:numId w:val="1"/>
        </w:numPr>
        <w:rPr>
          <w:b/>
        </w:rPr>
      </w:pPr>
      <w:r w:rsidRPr="005C5F42">
        <w:rPr>
          <w:i/>
        </w:rPr>
        <w:t xml:space="preserve">Paragraph </w:t>
      </w:r>
      <w:r w:rsidRPr="005C5F42">
        <w:t>3</w:t>
      </w:r>
      <w:r>
        <w:t xml:space="preserve">: Clines in </w:t>
      </w:r>
      <w:commentRangeStart w:id="4"/>
      <w:r>
        <w:t xml:space="preserve">complex traits </w:t>
      </w:r>
      <w:commentRangeEnd w:id="4"/>
      <w:r w:rsidR="002F1EB3">
        <w:rPr>
          <w:rStyle w:val="CommentReference"/>
        </w:rPr>
        <w:commentReference w:id="4"/>
      </w:r>
      <w:r>
        <w:t>(e.g. epistasis) may more readily evolve via neutral processes</w:t>
      </w:r>
      <w:r w:rsidR="00037E51">
        <w:t>. Other ecological processes may also generate clines (e.g. inbreeding at range margins resulting in loss of heterozygosity)</w:t>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364D2035"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ins w:id="6" w:author="Marc Johnson" w:date="2017-08-30T08:27:00Z">
        <w:r w:rsidR="002F1EB3">
          <w:t xml:space="preserve"> (a theoretical pop gen reference here would be nice)</w:t>
        </w:r>
      </w:ins>
      <w:r w:rsidR="00EB5F9F">
        <w:t>.</w:t>
      </w:r>
    </w:p>
    <w:p w14:paraId="7B3199E5" w14:textId="77777777" w:rsidR="00F80946" w:rsidRPr="00823030" w:rsidRDefault="00EB5F9F" w:rsidP="006D1AF8">
      <w:pPr>
        <w:pStyle w:val="ListParagraph"/>
        <w:numPr>
          <w:ilvl w:val="1"/>
          <w:numId w:val="1"/>
        </w:numPr>
        <w:rPr>
          <w:b/>
        </w:rPr>
      </w:pPr>
      <w:r>
        <w:t xml:space="preserve">Cite loss of S morph in </w:t>
      </w:r>
      <w:r>
        <w:rPr>
          <w:i/>
        </w:rPr>
        <w:t xml:space="preserve">Eichhornia </w:t>
      </w:r>
      <w:r>
        <w:t>as example (e.g. Husband and Barrett 1992</w:t>
      </w:r>
      <w:r w:rsidR="00823030">
        <w:t>a; 1992b; Barrett et al. 1989; Barrett et al. 2009).</w:t>
      </w:r>
    </w:p>
    <w:p w14:paraId="38E9D9F5" w14:textId="77777777" w:rsidR="00823030" w:rsidRPr="00037E51" w:rsidRDefault="00823030" w:rsidP="006D1AF8">
      <w:pPr>
        <w:pStyle w:val="ListParagraph"/>
        <w:numPr>
          <w:ilvl w:val="1"/>
          <w:numId w:val="1"/>
        </w:numPr>
        <w:rPr>
          <w:b/>
        </w:rPr>
      </w:pPr>
      <w:r>
        <w:t xml:space="preserve">Therefore, stochastic processes can lead to deterministic outcomes. </w:t>
      </w:r>
    </w:p>
    <w:p w14:paraId="21B8BBA3" w14:textId="43F3826C" w:rsidR="00FE019A" w:rsidRPr="00037E51" w:rsidRDefault="00037E51" w:rsidP="00F70D57">
      <w:pPr>
        <w:pStyle w:val="ListParagraph"/>
        <w:numPr>
          <w:ilvl w:val="0"/>
          <w:numId w:val="1"/>
        </w:numPr>
      </w:pPr>
      <w:r w:rsidRPr="00037E51">
        <w:rPr>
          <w:i/>
        </w:rPr>
        <w:t>Paragraph 4</w:t>
      </w:r>
      <w:r>
        <w:t xml:space="preserve">: </w:t>
      </w:r>
      <w:r w:rsidR="00FE019A" w:rsidRPr="00037E51">
        <w:t>Where do we study clines</w:t>
      </w:r>
    </w:p>
    <w:p w14:paraId="38A16C15" w14:textId="6FDF47B7" w:rsidR="00FE019A" w:rsidRPr="00037E51" w:rsidRDefault="00037E51" w:rsidP="00037E51">
      <w:pPr>
        <w:pStyle w:val="ListParagraph"/>
        <w:numPr>
          <w:ilvl w:val="1"/>
          <w:numId w:val="1"/>
        </w:numPr>
      </w:pPr>
      <w:r w:rsidRPr="00037E51">
        <w:rPr>
          <w:u w:val="single"/>
        </w:rPr>
        <w:t>Topic</w:t>
      </w:r>
      <w:r w:rsidRPr="00037E51">
        <w:t xml:space="preserve">: </w:t>
      </w:r>
      <w:r w:rsidR="00FE019A" w:rsidRPr="00037E51">
        <w:t>Clines are studied latitudinally, altitudinally</w:t>
      </w:r>
      <w:r w:rsidR="003A6BD9" w:rsidRPr="00037E51">
        <w:t xml:space="preserve"> and across habitat types</w:t>
      </w:r>
      <w:r w:rsidRPr="00037E51">
        <w:t xml:space="preserve"> (e.g. urban vs. rural)</w:t>
      </w:r>
      <w:r w:rsidR="003A6BD9" w:rsidRPr="00037E51">
        <w:t>.</w:t>
      </w:r>
    </w:p>
    <w:p w14:paraId="05AC6A2A" w14:textId="446D657B" w:rsidR="003A6BD9" w:rsidRPr="00037E51" w:rsidRDefault="003A6BD9" w:rsidP="00037E51">
      <w:pPr>
        <w:pStyle w:val="ListParagraph"/>
        <w:numPr>
          <w:ilvl w:val="1"/>
          <w:numId w:val="1"/>
        </w:numPr>
      </w:pPr>
      <w:r w:rsidRPr="00037E51">
        <w:t>Clines often occur with demographic correlates – population size, inbreeding, founder events, stability, connectivity. DRIFT</w:t>
      </w:r>
    </w:p>
    <w:p w14:paraId="33DAEDAF" w14:textId="04B9DBBA" w:rsidR="003A6BD9" w:rsidRPr="00037E51" w:rsidRDefault="003A6BD9" w:rsidP="00037E51">
      <w:pPr>
        <w:pStyle w:val="ListParagraph"/>
        <w:numPr>
          <w:ilvl w:val="1"/>
          <w:numId w:val="1"/>
        </w:numPr>
      </w:pPr>
      <w:commentRangeStart w:id="7"/>
      <w:r w:rsidRPr="00037E51">
        <w:t xml:space="preserve">In some cases we can study parallel clines; cities are a great place to study clines </w:t>
      </w:r>
      <w:r w:rsidR="00037E51" w:rsidRPr="00037E51">
        <w:t>—</w:t>
      </w:r>
      <w:r w:rsidRPr="00037E51">
        <w:t xml:space="preserve"> parallelism</w:t>
      </w:r>
      <w:commentRangeEnd w:id="7"/>
      <w:r w:rsidR="002F1EB3">
        <w:rPr>
          <w:rStyle w:val="CommentReference"/>
        </w:rPr>
        <w:commentReference w:id="7"/>
      </w:r>
    </w:p>
    <w:p w14:paraId="7E5B57E7" w14:textId="7D124261" w:rsidR="00B22408" w:rsidRPr="00B22408" w:rsidRDefault="00823030" w:rsidP="00823030">
      <w:pPr>
        <w:pStyle w:val="ListParagraph"/>
        <w:numPr>
          <w:ilvl w:val="0"/>
          <w:numId w:val="1"/>
        </w:numPr>
        <w:rPr>
          <w:b/>
        </w:rPr>
      </w:pPr>
      <w:r>
        <w:rPr>
          <w:i/>
        </w:rPr>
        <w:t xml:space="preserve">Paragraph </w:t>
      </w:r>
      <w:r w:rsidR="00037E51">
        <w:rPr>
          <w:i/>
        </w:rPr>
        <w:t>5</w:t>
      </w:r>
      <w:r>
        <w:t xml:space="preserve">: </w:t>
      </w:r>
      <w:r w:rsidR="00037E51">
        <w:t>Clover and urban-rural clines in cyanogenesis</w:t>
      </w:r>
      <w:r w:rsidR="00B1324A">
        <w:t xml:space="preserve">. Brief history of clover as a model system testing for clines. Urban-rural clines in cyanogenesis. </w:t>
      </w:r>
    </w:p>
    <w:p w14:paraId="11483933" w14:textId="56FD35DE" w:rsidR="00B22408" w:rsidRPr="00B22408" w:rsidRDefault="00B22408" w:rsidP="00B22408">
      <w:pPr>
        <w:pStyle w:val="ListParagraph"/>
        <w:numPr>
          <w:ilvl w:val="1"/>
          <w:numId w:val="1"/>
        </w:numPr>
        <w:rPr>
          <w:b/>
        </w:rPr>
      </w:pPr>
      <w:r>
        <w:rPr>
          <w:u w:val="single"/>
        </w:rPr>
        <w:lastRenderedPageBreak/>
        <w:t>Topic</w:t>
      </w:r>
      <w:r>
        <w:t xml:space="preserve">: The purpose of this paper is to examine under what conditions non-adaptive processes such drift and gene flow can lead to phenotypic clines in traits </w:t>
      </w:r>
      <w:commentRangeStart w:id="8"/>
      <w:r>
        <w:t>with complex genetic architectures</w:t>
      </w:r>
      <w:commentRangeEnd w:id="8"/>
      <w:r w:rsidR="004F6466">
        <w:rPr>
          <w:rStyle w:val="CommentReference"/>
        </w:rPr>
        <w:commentReference w:id="8"/>
      </w:r>
      <w:r>
        <w:t>.</w:t>
      </w:r>
      <w:r w:rsidR="00037E51">
        <w:t xml:space="preserve"> Clover is a classic system for studying clines. </w:t>
      </w:r>
    </w:p>
    <w:p w14:paraId="1F8D8A02" w14:textId="77777777" w:rsidR="00A313BB" w:rsidRPr="00A313BB" w:rsidRDefault="00CE3546" w:rsidP="00B22408">
      <w:pPr>
        <w:pStyle w:val="ListParagraph"/>
        <w:numPr>
          <w:ilvl w:val="1"/>
          <w:numId w:val="1"/>
        </w:numPr>
        <w:rPr>
          <w:b/>
        </w:rPr>
      </w:pPr>
      <w:r>
        <w:t xml:space="preserve">Thompson et al. (2016) recently detected </w:t>
      </w:r>
      <w:r w:rsidR="00010761">
        <w:t xml:space="preserve">parallel clines in the frequency of hydrogen cyanide (HCN) — an antiherbivore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5581F686" w:rsidR="006503A3" w:rsidRPr="006503A3" w:rsidRDefault="006503A3" w:rsidP="006503A3">
      <w:pPr>
        <w:pStyle w:val="ListParagraph"/>
        <w:numPr>
          <w:ilvl w:val="0"/>
          <w:numId w:val="1"/>
        </w:numPr>
        <w:rPr>
          <w:b/>
        </w:rPr>
      </w:pPr>
      <w:commentRangeStart w:id="9"/>
      <w:r>
        <w:rPr>
          <w:i/>
        </w:rPr>
        <w:t xml:space="preserve">Paragraph </w:t>
      </w:r>
      <w:ins w:id="10" w:author="Marc Johnson" w:date="2017-08-30T08:21:00Z">
        <w:r w:rsidR="002F1EB3">
          <w:rPr>
            <w:i/>
          </w:rPr>
          <w:t>6</w:t>
        </w:r>
      </w:ins>
      <w:r>
        <w:t>: Research questions</w:t>
      </w:r>
      <w:commentRangeEnd w:id="9"/>
      <w:r w:rsidR="00677724">
        <w:rPr>
          <w:rStyle w:val="CommentReference"/>
        </w:rPr>
        <w:commentReference w:id="9"/>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macrosats to infer the likelihood that observed clines in HCN are the result of stochastic vs. deterministic processes. </w:t>
      </w:r>
    </w:p>
    <w:p w14:paraId="2E34ABAE" w14:textId="77777777" w:rsidR="00F16E45" w:rsidRPr="00037E51" w:rsidRDefault="00F16E45" w:rsidP="00037E51">
      <w:pPr>
        <w:rPr>
          <w:b/>
        </w:rPr>
      </w:pP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037E51"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1568F504" w14:textId="51BEFA85" w:rsidR="00037E51" w:rsidRPr="00037E51" w:rsidRDefault="00037E51" w:rsidP="00037E51">
      <w:pPr>
        <w:pStyle w:val="ListParagraph"/>
        <w:numPr>
          <w:ilvl w:val="1"/>
          <w:numId w:val="2"/>
        </w:numPr>
        <w:rPr>
          <w:b/>
        </w:rPr>
      </w:pPr>
      <w:r>
        <w:rPr>
          <w:i/>
        </w:rPr>
        <w:t>Paragraph 2</w:t>
      </w:r>
      <w:r>
        <w:t>: Within population dynamics and drift</w:t>
      </w:r>
    </w:p>
    <w:p w14:paraId="5812321C" w14:textId="75787ED4" w:rsidR="00037E51" w:rsidRPr="00037E51" w:rsidRDefault="00037E51" w:rsidP="00037E51">
      <w:pPr>
        <w:pStyle w:val="ListParagraph"/>
        <w:numPr>
          <w:ilvl w:val="2"/>
          <w:numId w:val="2"/>
        </w:numPr>
        <w:rPr>
          <w:b/>
        </w:rPr>
      </w:pPr>
      <w:r w:rsidRPr="00037E51">
        <w:t>Logistic population growth</w:t>
      </w:r>
    </w:p>
    <w:p w14:paraId="768C6501" w14:textId="77777777" w:rsidR="00037E51" w:rsidRPr="00C65180" w:rsidRDefault="00037E51" w:rsidP="00037E51">
      <w:pPr>
        <w:pStyle w:val="ListParagraph"/>
        <w:numPr>
          <w:ilvl w:val="2"/>
          <w:numId w:val="2"/>
        </w:numPr>
        <w:rPr>
          <w:b/>
        </w:rPr>
      </w:pPr>
      <w:r>
        <w:t xml:space="preserve">Population created in adjacent cells with some probability that depends on the population’s size (linear relationship, </w:t>
      </w:r>
      <w:r w:rsidRPr="00C65180">
        <w:rPr>
          <w:color w:val="00B050"/>
        </w:rPr>
        <w:t>Equation</w:t>
      </w:r>
      <w:r>
        <w:t>)</w:t>
      </w:r>
    </w:p>
    <w:p w14:paraId="030BCD4E" w14:textId="77777777" w:rsidR="00037E51" w:rsidRPr="000525A9" w:rsidRDefault="00037E51" w:rsidP="00037E51">
      <w:pPr>
        <w:pStyle w:val="ListParagraph"/>
        <w:numPr>
          <w:ilvl w:val="2"/>
          <w:numId w:val="2"/>
        </w:numPr>
        <w:rPr>
          <w:b/>
        </w:rPr>
      </w:pPr>
      <w:r>
        <w:t xml:space="preserve">Drift primarily controlled by the strength of the bottleneck during founder events. Stronger bottlenecks = stronger drift. </w:t>
      </w:r>
    </w:p>
    <w:p w14:paraId="76CFD936" w14:textId="77777777" w:rsidR="00037E51" w:rsidRPr="00D634DF" w:rsidRDefault="00037E51" w:rsidP="00037E51">
      <w:pPr>
        <w:pStyle w:val="ListParagraph"/>
        <w:numPr>
          <w:ilvl w:val="2"/>
          <w:numId w:val="2"/>
        </w:numPr>
        <w:rPr>
          <w:b/>
        </w:rPr>
      </w:pPr>
      <w:r>
        <w:t xml:space="preserve">Drift can also be controlled either by varying </w:t>
      </w:r>
      <w:r w:rsidRPr="007B5A39">
        <w:rPr>
          <w:i/>
        </w:rPr>
        <w:t>K</w:t>
      </w:r>
      <w:r>
        <w:t xml:space="preserve"> across the landscape (</w:t>
      </w:r>
      <w:r w:rsidRPr="00D634DF">
        <w:t>Alleaume-Benharira</w:t>
      </w:r>
      <w:r>
        <w:t xml:space="preserve"> 2006). </w:t>
      </w:r>
    </w:p>
    <w:p w14:paraId="5F4C83CB" w14:textId="26485F09" w:rsidR="00037E51" w:rsidRPr="00037E51" w:rsidRDefault="00037E51" w:rsidP="00037E51">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population sizes over time (Wright 1938, </w:t>
      </w:r>
      <w:r>
        <w:rPr>
          <w:color w:val="FF0000"/>
        </w:rPr>
        <w:t>supplementary figure</w:t>
      </w:r>
      <w:r>
        <w:t>)</w:t>
      </w:r>
    </w:p>
    <w:p w14:paraId="24CD18F4" w14:textId="20AB591C" w:rsidR="002608BA" w:rsidRPr="002608BA" w:rsidRDefault="002608BA" w:rsidP="002608BA">
      <w:pPr>
        <w:pStyle w:val="ListParagraph"/>
        <w:numPr>
          <w:ilvl w:val="1"/>
          <w:numId w:val="2"/>
        </w:numPr>
        <w:rPr>
          <w:b/>
        </w:rPr>
      </w:pPr>
      <w:r>
        <w:rPr>
          <w:i/>
        </w:rPr>
        <w:t>Paragraph 3</w:t>
      </w:r>
      <w:r>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commentRangeStart w:id="11"/>
      <w:r>
        <w:t>Selection acts independently on the dominant alleles of both loci</w:t>
      </w:r>
      <w:commentRangeEnd w:id="11"/>
      <w:r w:rsidR="00385099">
        <w:rPr>
          <w:rStyle w:val="CommentReference"/>
        </w:rPr>
        <w:commentReference w:id="11"/>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commentRangeStart w:id="12"/>
      <w:r w:rsidRPr="00ED6942">
        <w:t xml:space="preserve">Models a simple scenario where clover was </w:t>
      </w:r>
      <w:r>
        <w:t>always present but has reduced effective population sizes in urban environments</w:t>
      </w:r>
      <w:commentRangeEnd w:id="12"/>
      <w:r w:rsidR="004100EF">
        <w:rPr>
          <w:rStyle w:val="CommentReference"/>
        </w:rPr>
        <w:commentReference w:id="12"/>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Under panmixia, how strong does selection have to be to generate phenotypic clines</w:t>
      </w:r>
      <w:commentRangeStart w:id="13"/>
      <w:r>
        <w:t>? (</w:t>
      </w:r>
      <w:r>
        <w:rPr>
          <w:i/>
        </w:rPr>
        <w:t>Should this be a question of the paper?</w:t>
      </w:r>
      <w:r>
        <w:t>)</w:t>
      </w:r>
      <w:commentRangeEnd w:id="13"/>
      <w:r w:rsidR="00CF465D">
        <w:rPr>
          <w:rStyle w:val="CommentReference"/>
        </w:rPr>
        <w:commentReference w:id="13"/>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14" w:author="Rob Ness" w:date="2017-08-17T11:16:00Z"/>
        </w:rPr>
      </w:pPr>
      <w:r>
        <w:t xml:space="preserve">Present key results that mirror the cases identified in the methods </w:t>
      </w:r>
      <w:commentRangeStart w:id="15"/>
      <w:commentRangeStart w:id="16"/>
      <w:r>
        <w:t>section</w:t>
      </w:r>
      <w:commentRangeEnd w:id="15"/>
      <w:r w:rsidR="00485BC3">
        <w:rPr>
          <w:rStyle w:val="CommentReference"/>
        </w:rPr>
        <w:commentReference w:id="15"/>
      </w:r>
      <w:commentRangeEnd w:id="16"/>
      <w:r w:rsidR="00B1324A">
        <w:rPr>
          <w:rStyle w:val="CommentReference"/>
        </w:rPr>
        <w:commentReference w:id="16"/>
      </w:r>
      <w:r>
        <w:t xml:space="preserve">. </w:t>
      </w:r>
    </w:p>
    <w:p w14:paraId="167B8A93" w14:textId="77777777" w:rsidR="005F4350" w:rsidRDefault="005F4350" w:rsidP="00B1324A">
      <w:pPr>
        <w:pStyle w:val="ListParagraph"/>
        <w:numPr>
          <w:ilvl w:val="0"/>
          <w:numId w:val="3"/>
        </w:numPr>
        <w:rPr>
          <w:ins w:id="17" w:author="Rob Ness" w:date="2017-08-17T11:16:00Z"/>
        </w:rPr>
      </w:pPr>
    </w:p>
    <w:p w14:paraId="2E71F480" w14:textId="77777777" w:rsidR="005F4350" w:rsidRDefault="005F4350" w:rsidP="00B1324A">
      <w:pPr>
        <w:pStyle w:val="ListParagraph"/>
        <w:numPr>
          <w:ilvl w:val="0"/>
          <w:numId w:val="3"/>
        </w:numPr>
        <w:rPr>
          <w:ins w:id="18" w:author="Rob Ness" w:date="2017-08-17T11:16:00Z"/>
        </w:rPr>
      </w:pPr>
    </w:p>
    <w:p w14:paraId="64BD8D51" w14:textId="5CD48360" w:rsidR="005F4350" w:rsidRPr="00F04FE4" w:rsidRDefault="005F4350" w:rsidP="00B1324A">
      <w:pPr>
        <w:pStyle w:val="ListParagraph"/>
        <w:numPr>
          <w:ilvl w:val="0"/>
          <w:numId w:val="3"/>
        </w:numPr>
      </w:pPr>
      <w:ins w:id="19" w:author="Rob Ness" w:date="2017-08-17T11:16:00Z">
        <w:r>
          <w:t>Discussion as it relates to cities</w:t>
        </w:r>
      </w:ins>
    </w:p>
    <w:sectPr w:rsidR="005F4350" w:rsidRPr="00F04FE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c Johnson" w:date="2017-08-30T08:21:00Z" w:initials="MOU">
    <w:p w14:paraId="75DB62C5" w14:textId="787A891A" w:rsidR="002F1EB3" w:rsidRDefault="002F1EB3">
      <w:pPr>
        <w:pStyle w:val="CommentText"/>
      </w:pPr>
      <w:r>
        <w:rPr>
          <w:rStyle w:val="CommentReference"/>
        </w:rPr>
        <w:annotationRef/>
      </w:r>
      <w:r>
        <w:t xml:space="preserve">Conditions and limits on range margins and expansion; could cite Eckert TREE paper for range margin stuff </w:t>
      </w:r>
    </w:p>
  </w:comment>
  <w:comment w:id="1" w:author="Marc Johnson" w:date="2017-08-30T08:22:00Z" w:initials="MOU">
    <w:p w14:paraId="7C6C02A4" w14:textId="56AE35A7" w:rsidR="002F1EB3" w:rsidRDefault="002F1EB3">
      <w:pPr>
        <w:pStyle w:val="CommentText"/>
      </w:pPr>
      <w:r>
        <w:rPr>
          <w:rStyle w:val="CommentReference"/>
        </w:rPr>
        <w:annotationRef/>
      </w:r>
    </w:p>
  </w:comment>
  <w:comment w:id="4" w:author="Marc Johnson" w:date="2017-08-30T08:24:00Z" w:initials="MOU">
    <w:p w14:paraId="034571B2" w14:textId="78F0507F" w:rsidR="002F1EB3" w:rsidRDefault="002F1EB3">
      <w:pPr>
        <w:pStyle w:val="CommentText"/>
      </w:pPr>
      <w:r>
        <w:rPr>
          <w:rStyle w:val="CommentReference"/>
        </w:rPr>
        <w:annotationRef/>
      </w:r>
      <w:r>
        <w:rPr>
          <w:rStyle w:val="CommentReference"/>
        </w:rPr>
        <w:t>Hmm, I’m not sure if complex is the right framing here, because quantitative traits are arguably complex. In our case, is it n</w:t>
      </w:r>
      <w:bookmarkStart w:id="5" w:name="_GoBack"/>
      <w:bookmarkEnd w:id="5"/>
      <w:r>
        <w:rPr>
          <w:rStyle w:val="CommentReference"/>
        </w:rPr>
        <w:t xml:space="preserve">ot more a function of the phenotype being controlled by simple Mendelian inheritance, dominant expression and epistasis? In any case I think the intro of this paragraph should be rethought some. </w:t>
      </w:r>
    </w:p>
  </w:comment>
  <w:comment w:id="7" w:author="Marc Johnson" w:date="2017-08-30T08:28:00Z" w:initials="MOU">
    <w:p w14:paraId="47D965B3" w14:textId="7A75D69E" w:rsidR="002F1EB3" w:rsidRDefault="002F1EB3">
      <w:pPr>
        <w:pStyle w:val="CommentText"/>
      </w:pPr>
      <w:r>
        <w:rPr>
          <w:rStyle w:val="CommentReference"/>
        </w:rPr>
        <w:annotationRef/>
      </w:r>
      <w:r>
        <w:t xml:space="preserve">Can we expand on this here as an example, illustrating why urban environments are great systems to tease apart how adapative and non-adaptive evolutionary processes can lead to the evolution of clines. </w:t>
      </w:r>
    </w:p>
  </w:comment>
  <w:comment w:id="8" w:author="Marc Johnson" w:date="2017-08-30T08:30:00Z" w:initials="MOU">
    <w:p w14:paraId="565873A5" w14:textId="66BA6299" w:rsidR="004F6466" w:rsidRDefault="004F6466">
      <w:pPr>
        <w:pStyle w:val="CommentText"/>
      </w:pPr>
      <w:r>
        <w:rPr>
          <w:rStyle w:val="CommentReference"/>
        </w:rPr>
        <w:annotationRef/>
      </w:r>
      <w:r>
        <w:t>Still struggling with this framing.</w:t>
      </w:r>
    </w:p>
  </w:comment>
  <w:comment w:id="9" w:author="Marc Johnson" w:date="2017-08-30T08:32:00Z" w:initials="MOU">
    <w:p w14:paraId="6099950B" w14:textId="5A601119" w:rsidR="00677724" w:rsidRDefault="00677724">
      <w:pPr>
        <w:pStyle w:val="CommentText"/>
      </w:pPr>
      <w:r>
        <w:rPr>
          <w:rStyle w:val="CommentReference"/>
        </w:rPr>
        <w:annotationRef/>
      </w:r>
      <w:r>
        <w:t>Because the questions are squarely focused on Trifolium, I think that at the end of the paragrph you should remind people that although we use Trifolium as a case example, the results of these simulations have more general relevance to studyin</w:t>
      </w:r>
      <w:r w:rsidR="00AE55BD">
        <w:t xml:space="preserve">g the roles of adaptive and non-adaptive </w:t>
      </w:r>
      <w:r>
        <w:t xml:space="preserve">evolution </w:t>
      </w:r>
      <w:r w:rsidR="008C41D6">
        <w:t>along</w:t>
      </w:r>
      <w:r>
        <w:t xml:space="preserve"> clines. </w:t>
      </w:r>
    </w:p>
  </w:comment>
  <w:comment w:id="11" w:author="Marc Johnson" w:date="2017-08-30T08:40:00Z" w:initials="MOU">
    <w:p w14:paraId="364B4674" w14:textId="34F37678" w:rsidR="00385099" w:rsidRDefault="00385099">
      <w:pPr>
        <w:pStyle w:val="CommentText"/>
      </w:pPr>
      <w:r>
        <w:rPr>
          <w:rStyle w:val="CommentReference"/>
        </w:rPr>
        <w:annotationRef/>
      </w:r>
      <w:r>
        <w:t xml:space="preserve">But that isn’t how HCN works as a defence, right? Selection is epistatic, so that the fitness effects of the dominant allele at one locus depend on the presence of the dominant allele at the second locus. Thus, there is only a fitness benefit when both dominant alleles are present with herbivores (or without cold temperatures), and a cost when herbivores are absent or temperatures are really cold. The model should include </w:t>
      </w:r>
      <w:r w:rsidR="000C17BD">
        <w:t xml:space="preserve">cases with and without </w:t>
      </w:r>
      <w:r>
        <w:t>epista</w:t>
      </w:r>
      <w:r w:rsidR="000C17BD">
        <w:t>tic selection, right?</w:t>
      </w:r>
    </w:p>
  </w:comment>
  <w:comment w:id="12" w:author="Marc Johnson" w:date="2017-08-30T08:44:00Z" w:initials="MOU">
    <w:p w14:paraId="79074794" w14:textId="6E4AFFB6" w:rsidR="004100EF" w:rsidRDefault="004100EF">
      <w:pPr>
        <w:pStyle w:val="CommentText"/>
      </w:pPr>
      <w:r>
        <w:rPr>
          <w:rStyle w:val="CommentReference"/>
        </w:rPr>
        <w:annotationRef/>
      </w:r>
      <w:r>
        <w:t xml:space="preserve">Another interesting scenario would be having a constant K for X generations, and then imposing a </w:t>
      </w:r>
      <w:r w:rsidR="000C17BD">
        <w:t>cline in K. This would simulate the sudden loss of habitat, such as when an area becomes urbanized.</w:t>
      </w:r>
    </w:p>
  </w:comment>
  <w:comment w:id="13" w:author="Marc Johnson" w:date="2017-08-30T08:47:00Z" w:initials="MOU">
    <w:p w14:paraId="190D5E50" w14:textId="6D1EC7CD" w:rsidR="00CF465D" w:rsidRDefault="00CF465D">
      <w:pPr>
        <w:pStyle w:val="CommentText"/>
      </w:pPr>
      <w:r>
        <w:rPr>
          <w:rStyle w:val="CommentReference"/>
        </w:rPr>
        <w:annotationRef/>
      </w:r>
      <w:r>
        <w:t>That would be a useful question to answer!</w:t>
      </w:r>
    </w:p>
  </w:comment>
  <w:comment w:id="15"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 w:id="16" w:author="James Santangelo" w:date="2017-08-21T15:19:00Z" w:initials="JS">
    <w:p w14:paraId="40898C0F" w14:textId="10BE3162" w:rsidR="00B1324A" w:rsidRDefault="00B1324A">
      <w:pPr>
        <w:pStyle w:val="CommentText"/>
      </w:pPr>
      <w:r>
        <w:rPr>
          <w:rStyle w:val="CommentReference"/>
        </w:rPr>
        <w:annotationRef/>
      </w:r>
      <w:r>
        <w:t xml:space="preserve">Agreed that we should set this up as an expectation. This should be really easy and if it doesn’t make it into the main text, we could easily have it as a supplemental.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B62C5" w15:done="0"/>
  <w15:commentEx w15:paraId="7C6C02A4" w15:paraIdParent="75DB62C5" w15:done="0"/>
  <w15:commentEx w15:paraId="034571B2" w15:done="0"/>
  <w15:commentEx w15:paraId="47D965B3" w15:done="0"/>
  <w15:commentEx w15:paraId="565873A5" w15:done="0"/>
  <w15:commentEx w15:paraId="6099950B" w15:done="0"/>
  <w15:commentEx w15:paraId="364B4674" w15:done="0"/>
  <w15:commentEx w15:paraId="79074794" w15:done="0"/>
  <w15:commentEx w15:paraId="190D5E50" w15:done="0"/>
  <w15:commentEx w15:paraId="1AFB5572" w15:done="0"/>
  <w15:commentEx w15:paraId="40898C0F" w15:paraIdParent="1AFB5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 Johnson">
    <w15:presenceInfo w15:providerId="None" w15:userId="Marc Johnson"/>
  </w15:person>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37E51"/>
    <w:rsid w:val="000525A9"/>
    <w:rsid w:val="000530D3"/>
    <w:rsid w:val="00062D5C"/>
    <w:rsid w:val="000933E1"/>
    <w:rsid w:val="000C17BD"/>
    <w:rsid w:val="00115C47"/>
    <w:rsid w:val="00124E23"/>
    <w:rsid w:val="001C5203"/>
    <w:rsid w:val="001C5387"/>
    <w:rsid w:val="001F6493"/>
    <w:rsid w:val="00254850"/>
    <w:rsid w:val="002608BA"/>
    <w:rsid w:val="00286A7D"/>
    <w:rsid w:val="002F1EB3"/>
    <w:rsid w:val="002F5234"/>
    <w:rsid w:val="00303224"/>
    <w:rsid w:val="0036044E"/>
    <w:rsid w:val="00374EF0"/>
    <w:rsid w:val="00385099"/>
    <w:rsid w:val="003A6BD9"/>
    <w:rsid w:val="003B563D"/>
    <w:rsid w:val="003D1DC9"/>
    <w:rsid w:val="00407D6C"/>
    <w:rsid w:val="004100EF"/>
    <w:rsid w:val="00454EEF"/>
    <w:rsid w:val="00485BC3"/>
    <w:rsid w:val="004F0A0E"/>
    <w:rsid w:val="004F6466"/>
    <w:rsid w:val="00506C5A"/>
    <w:rsid w:val="00576552"/>
    <w:rsid w:val="00583E7D"/>
    <w:rsid w:val="005863A6"/>
    <w:rsid w:val="005B0D58"/>
    <w:rsid w:val="005C5F42"/>
    <w:rsid w:val="005D4C97"/>
    <w:rsid w:val="005F4350"/>
    <w:rsid w:val="00622955"/>
    <w:rsid w:val="00622D48"/>
    <w:rsid w:val="00641EE5"/>
    <w:rsid w:val="006503A3"/>
    <w:rsid w:val="00653975"/>
    <w:rsid w:val="006552C6"/>
    <w:rsid w:val="00676D63"/>
    <w:rsid w:val="00677724"/>
    <w:rsid w:val="00697356"/>
    <w:rsid w:val="006A3041"/>
    <w:rsid w:val="006D1AF8"/>
    <w:rsid w:val="006D4F2F"/>
    <w:rsid w:val="006E1602"/>
    <w:rsid w:val="006E1B5A"/>
    <w:rsid w:val="00732827"/>
    <w:rsid w:val="00776461"/>
    <w:rsid w:val="007B5A39"/>
    <w:rsid w:val="008054DC"/>
    <w:rsid w:val="00823030"/>
    <w:rsid w:val="00832498"/>
    <w:rsid w:val="0084639D"/>
    <w:rsid w:val="008A5680"/>
    <w:rsid w:val="008C41D6"/>
    <w:rsid w:val="008D301E"/>
    <w:rsid w:val="00994E47"/>
    <w:rsid w:val="00A01DB9"/>
    <w:rsid w:val="00A1643F"/>
    <w:rsid w:val="00A313BB"/>
    <w:rsid w:val="00A50996"/>
    <w:rsid w:val="00A95BC7"/>
    <w:rsid w:val="00AB1E52"/>
    <w:rsid w:val="00AC7C8F"/>
    <w:rsid w:val="00AD0D6D"/>
    <w:rsid w:val="00AE55BD"/>
    <w:rsid w:val="00B1324A"/>
    <w:rsid w:val="00B15D76"/>
    <w:rsid w:val="00B22408"/>
    <w:rsid w:val="00B4187C"/>
    <w:rsid w:val="00B41A77"/>
    <w:rsid w:val="00B96F03"/>
    <w:rsid w:val="00C3451A"/>
    <w:rsid w:val="00C35587"/>
    <w:rsid w:val="00C56EE5"/>
    <w:rsid w:val="00C65180"/>
    <w:rsid w:val="00C75F96"/>
    <w:rsid w:val="00C92A06"/>
    <w:rsid w:val="00C933A1"/>
    <w:rsid w:val="00CB05C6"/>
    <w:rsid w:val="00CE3546"/>
    <w:rsid w:val="00CF465D"/>
    <w:rsid w:val="00D40917"/>
    <w:rsid w:val="00D634DF"/>
    <w:rsid w:val="00DF732C"/>
    <w:rsid w:val="00E554A3"/>
    <w:rsid w:val="00EB5F9F"/>
    <w:rsid w:val="00ED6942"/>
    <w:rsid w:val="00F04FE4"/>
    <w:rsid w:val="00F16E45"/>
    <w:rsid w:val="00F476EC"/>
    <w:rsid w:val="00F747EF"/>
    <w:rsid w:val="00F80946"/>
    <w:rsid w:val="00FE01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378DFE-B5DC-7B41-9EA7-CA223EF0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1178</Words>
  <Characters>6719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UTM Biology</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2017-08-30T14:38:00Z</dcterms:created>
  <dcterms:modified xsi:type="dcterms:W3CDTF">2017-08-30T14:38:00Z</dcterms:modified>
</cp:coreProperties>
</file>