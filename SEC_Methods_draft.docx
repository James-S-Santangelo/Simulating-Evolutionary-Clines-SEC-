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DE025" w14:textId="77777777" w:rsidR="002F5234" w:rsidRDefault="004A1947" w:rsidP="006967DA">
      <w:pPr>
        <w:outlineLvl w:val="0"/>
        <w:rPr>
          <w:b/>
        </w:rPr>
      </w:pPr>
      <w:r>
        <w:rPr>
          <w:b/>
        </w:rPr>
        <w:t>Methods</w:t>
      </w:r>
    </w:p>
    <w:p w14:paraId="3A3CB3E6" w14:textId="77777777" w:rsidR="004A1947" w:rsidRDefault="004A1947">
      <w:pPr>
        <w:rPr>
          <w:b/>
        </w:rPr>
      </w:pPr>
    </w:p>
    <w:p w14:paraId="40447FDA" w14:textId="61861FD2" w:rsidR="002146C5" w:rsidRPr="002B104F" w:rsidRDefault="002146C5" w:rsidP="006967DA">
      <w:pPr>
        <w:spacing w:line="360" w:lineRule="auto"/>
        <w:outlineLvl w:val="0"/>
        <w:rPr>
          <w:i/>
        </w:rPr>
      </w:pPr>
      <w:r w:rsidRPr="002B104F">
        <w:rPr>
          <w:i/>
        </w:rPr>
        <w:t>Overview of simulations</w:t>
      </w:r>
    </w:p>
    <w:p w14:paraId="02BB2BA6" w14:textId="77777777" w:rsidR="002146C5" w:rsidRPr="002146C5" w:rsidRDefault="002146C5" w:rsidP="00564622">
      <w:pPr>
        <w:spacing w:line="360" w:lineRule="auto"/>
        <w:rPr>
          <w:i/>
        </w:rPr>
      </w:pPr>
    </w:p>
    <w:p w14:paraId="45CE4AD5" w14:textId="4E5C73E0" w:rsidR="004A1947" w:rsidRDefault="004A1947" w:rsidP="00564622">
      <w:pPr>
        <w:spacing w:line="360" w:lineRule="auto"/>
      </w:pPr>
      <w:r w:rsidRPr="0016607B">
        <w:t>To examine the formation of spatial clin</w:t>
      </w:r>
      <w:r w:rsidR="002A7D9D">
        <w:t>es in HCN, we</w:t>
      </w:r>
      <w:r w:rsidRPr="0016607B">
        <w:t xml:space="preserve"> created a series of spatially-explicit simulations in Python </w:t>
      </w:r>
      <w:r w:rsidR="002A7D9D">
        <w:t>2.7</w:t>
      </w:r>
      <w:r w:rsidR="00564622">
        <w:t xml:space="preserve"> </w:t>
      </w:r>
      <w:del w:id="0" w:author="James Santangelo" w:date="2017-12-31T14:31:00Z">
        <w:r w:rsidR="002A7D9D" w:rsidDel="00564622">
          <w:delText xml:space="preserve"> (</w:delText>
        </w:r>
        <w:r w:rsidR="002A7D9D" w:rsidRPr="002A7D9D" w:rsidDel="00564622">
          <w:rPr>
            <w:color w:val="FF0000"/>
          </w:rPr>
          <w:delText>CITE?</w:delText>
        </w:r>
        <w:r w:rsidR="002A7D9D" w:rsidDel="00564622">
          <w:delText xml:space="preserve">) </w:delText>
        </w:r>
      </w:del>
      <w:r w:rsidRPr="0016607B">
        <w:t>to track the frequency of HCN wi</w:t>
      </w:r>
      <w:r w:rsidR="002A7D9D">
        <w:t xml:space="preserve">thin populations </w:t>
      </w:r>
      <w:r w:rsidR="003650CA">
        <w:t xml:space="preserve">through time and </w:t>
      </w:r>
      <w:r w:rsidR="002A7D9D">
        <w:t xml:space="preserve">across space. </w:t>
      </w:r>
      <w:r w:rsidR="002F49D1">
        <w:t xml:space="preserve">We represented a transect from urban to rural habitats as </w:t>
      </w:r>
      <w:r w:rsidRPr="0016607B">
        <w:t>a one-dimensional</w:t>
      </w:r>
      <w:r w:rsidR="002E23D3">
        <w:t>, linear</w:t>
      </w:r>
      <w:r w:rsidRPr="0016607B">
        <w:t xml:space="preserve"> matrix with 40 cells, consistent with the number of populations sampled across cities</w:t>
      </w:r>
      <w:r w:rsidR="002A7D9D">
        <w:t xml:space="preserve"> by </w:t>
      </w:r>
      <w:r w:rsidR="002A7D9D">
        <w:fldChar w:fldCharType="begin" w:fldLock="1"/>
      </w:r>
      <w:r w:rsidR="00607FE0">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"plainTextFormattedCitation" : "(Thompson et al. 2016)", "previouslyFormattedCitation" : "(Thompson et al. 2016)" }, "properties" : {  }, "schema" : "https://github.com/citation-style-language/schema/raw/master/csl-citation.json" }</w:instrText>
      </w:r>
      <w:r w:rsidR="002A7D9D">
        <w:fldChar w:fldCharType="separate"/>
      </w:r>
      <w:r w:rsidR="002A7D9D" w:rsidRPr="002A7D9D">
        <w:rPr>
          <w:noProof/>
        </w:rPr>
        <w:t xml:space="preserve">Thompson et al. </w:t>
      </w:r>
      <w:r w:rsidR="002A7D9D">
        <w:rPr>
          <w:noProof/>
        </w:rPr>
        <w:t>(</w:t>
      </w:r>
      <w:r w:rsidR="002A7D9D" w:rsidRPr="002A7D9D">
        <w:rPr>
          <w:noProof/>
        </w:rPr>
        <w:t>2016)</w:t>
      </w:r>
      <w:r w:rsidR="002A7D9D">
        <w:fldChar w:fldCharType="end"/>
      </w:r>
      <w:r w:rsidRPr="0016607B">
        <w:t xml:space="preserve">, where each cell (hereafter patch) represents a patch of suitable habitat that can support a population of </w:t>
      </w:r>
      <w:r w:rsidR="002A7D9D">
        <w:rPr>
          <w:i/>
        </w:rPr>
        <w:t>Trifolium</w:t>
      </w:r>
      <w:r w:rsidRPr="0016607B">
        <w:rPr>
          <w:i/>
        </w:rPr>
        <w:t xml:space="preserve"> repens</w:t>
      </w:r>
      <w:r w:rsidRPr="0016607B">
        <w:t xml:space="preserve">. </w:t>
      </w:r>
      <w:r w:rsidR="00750ACD">
        <w:t xml:space="preserve">These simulations allowed for fine scale, independent control of both stochastic and deterministic parameters important for </w:t>
      </w:r>
      <w:r w:rsidR="00D37D3B">
        <w:t xml:space="preserve">varying and maintaining the frequency of </w:t>
      </w:r>
      <w:r w:rsidR="00D37D3B">
        <w:rPr>
          <w:i/>
        </w:rPr>
        <w:t xml:space="preserve">CYP79D15 </w:t>
      </w:r>
      <w:r w:rsidR="00D37D3B">
        <w:t xml:space="preserve">and </w:t>
      </w:r>
      <w:r w:rsidR="00D37D3B">
        <w:rPr>
          <w:i/>
        </w:rPr>
        <w:t>Li</w:t>
      </w:r>
      <w:r w:rsidR="00D37D3B">
        <w:t>—and thus HCN—in patches distributed across the landscape (</w:t>
      </w:r>
      <w:del w:id="1" w:author="James Santangelo" w:date="2017-12-31T15:56:00Z">
        <w:r w:rsidR="00D37D3B" w:rsidDel="006070E6">
          <w:delText>Table 2</w:delText>
        </w:r>
      </w:del>
      <w:ins w:id="2" w:author="James Santangelo" w:date="2017-12-31T15:57:00Z">
        <w:r w:rsidR="006070E6">
          <w:t>Table 2</w:t>
        </w:r>
      </w:ins>
      <w:r w:rsidR="00D37D3B">
        <w:t>)</w:t>
      </w:r>
      <w:r w:rsidR="00863D55">
        <w:t xml:space="preserve">. </w:t>
      </w:r>
      <w:r w:rsidR="009B72F4">
        <w:t xml:space="preserve">The order of events in the simulations are as follows: (1) </w:t>
      </w:r>
      <w:r w:rsidR="006A1677">
        <w:t xml:space="preserve">Local reproduction </w:t>
      </w:r>
      <w:r w:rsidR="00564622">
        <w:t xml:space="preserve"> and </w:t>
      </w:r>
      <w:r w:rsidR="006A1677">
        <w:t xml:space="preserve">population growth, (2) </w:t>
      </w:r>
      <w:r w:rsidR="00CA634D">
        <w:t>selection</w:t>
      </w:r>
      <w:r w:rsidR="00C66349">
        <w:t>, (3)</w:t>
      </w:r>
      <w:r w:rsidR="00CA634D">
        <w:t xml:space="preserve"> migration, (4) colonization (</w:t>
      </w:r>
      <w:del w:id="3" w:author="James Santangelo" w:date="2017-12-31T15:58:00Z">
        <w:r w:rsidR="00CA634D" w:rsidDel="006070E6">
          <w:delText>Figure 1</w:delText>
        </w:r>
      </w:del>
      <w:ins w:id="4" w:author="James Santangelo" w:date="2017-12-31T15:58:00Z">
        <w:r w:rsidR="006070E6">
          <w:t>Figure 3</w:t>
        </w:r>
      </w:ins>
      <w:r w:rsidR="00607FE0">
        <w:t>C</w:t>
      </w:r>
      <w:r w:rsidR="00CA634D">
        <w:t>).</w:t>
      </w:r>
      <w:r w:rsidR="00275407">
        <w:t xml:space="preserve"> </w:t>
      </w:r>
      <w:r w:rsidR="00B86374">
        <w:t xml:space="preserve">We </w:t>
      </w:r>
      <w:r w:rsidR="00607FE0">
        <w:t>first explored two broad colonization scenarios</w:t>
      </w:r>
      <w:r w:rsidR="00634D8F">
        <w:t xml:space="preserve"> (</w:t>
      </w:r>
      <w:del w:id="5" w:author="James Santangelo" w:date="2017-12-31T15:58:00Z">
        <w:r w:rsidR="00634D8F" w:rsidDel="006070E6">
          <w:delText>Figure 1</w:delText>
        </w:r>
      </w:del>
      <w:ins w:id="6" w:author="James Santangelo" w:date="2017-12-31T15:58:00Z">
        <w:r w:rsidR="006070E6">
          <w:t>Figure 3</w:t>
        </w:r>
      </w:ins>
      <w:r w:rsidR="00634D8F">
        <w:t>A and 1</w:t>
      </w:r>
      <w:r w:rsidR="008F2168">
        <w:t>B</w:t>
      </w:r>
      <w:r w:rsidR="00634D8F">
        <w:t>, described below)</w:t>
      </w:r>
      <w:r w:rsidR="00607FE0">
        <w:t xml:space="preserve">, which differ in how they manipulate the amount of genetic drift acting within populations. </w:t>
      </w:r>
      <w:ins w:id="7" w:author="James Santangelo" w:date="2017-12-31T15:26:00Z">
        <w:r w:rsidR="00BF5CA5">
          <w:t>We use these two scenarios to produce a total of eight simulated cases (</w:t>
        </w:r>
      </w:ins>
      <w:ins w:id="8" w:author="James Santangelo" w:date="2017-12-31T15:57:00Z">
        <w:r w:rsidR="006070E6">
          <w:t>Table 2</w:t>
        </w:r>
      </w:ins>
      <w:ins w:id="9" w:author="James Santangelo" w:date="2017-12-31T15:26:00Z">
        <w:r w:rsidR="00BF5CA5">
          <w:t>): six of these explore the effects of drift, migration, and selection on the formation of phenotypic clines in cyanogenesis while two examine effects of drift and initial allele frequencies on clines. In the interest of space, we exclude allele frequency variation simulations and focus on drift, migration and selection. Thus, in all simulations reported here, the initial frequency of both dominant alleles was fixed at 0.5, which produces the strongest cyanogenesis clines (</w:t>
        </w:r>
        <w:commentRangeStart w:id="10"/>
        <w:r w:rsidR="00BF5CA5">
          <w:t>see supplemental results: “Effects of initial allele frequency variation on cyanogenesis cline formation”</w:t>
        </w:r>
        <w:commentRangeEnd w:id="10"/>
        <w:r w:rsidR="00BF5CA5">
          <w:rPr>
            <w:rStyle w:val="CommentReference"/>
            <w:rFonts w:asciiTheme="minorHAnsi" w:hAnsiTheme="minorHAnsi" w:cstheme="minorBidi"/>
            <w:lang w:val="en-CA"/>
          </w:rPr>
          <w:commentReference w:id="10"/>
        </w:r>
        <w:r w:rsidR="00BF5CA5">
          <w:t>).</w:t>
        </w:r>
      </w:ins>
    </w:p>
    <w:p w14:paraId="1619A3C6" w14:textId="77777777" w:rsidR="00607FE0" w:rsidRDefault="00607FE0" w:rsidP="00483D6A">
      <w:pPr>
        <w:spacing w:line="360" w:lineRule="auto"/>
      </w:pPr>
    </w:p>
    <w:p w14:paraId="70ACA6F6" w14:textId="3F82982A" w:rsidR="00607FE0" w:rsidRDefault="003D3AA6" w:rsidP="006967DA">
      <w:pPr>
        <w:spacing w:line="360" w:lineRule="auto"/>
        <w:outlineLvl w:val="0"/>
        <w:rPr>
          <w:i/>
        </w:rPr>
      </w:pPr>
      <w:r>
        <w:rPr>
          <w:i/>
        </w:rPr>
        <w:t>Drift s</w:t>
      </w:r>
      <w:r w:rsidR="002B104F">
        <w:rPr>
          <w:i/>
        </w:rPr>
        <w:t>cenario</w:t>
      </w:r>
      <w:r w:rsidR="00607FE0" w:rsidRPr="00607FE0">
        <w:rPr>
          <w:i/>
        </w:rPr>
        <w:t xml:space="preserve"> 1:</w:t>
      </w:r>
      <w:r w:rsidR="00607FE0" w:rsidRPr="00607FE0">
        <w:t xml:space="preserve"> </w:t>
      </w:r>
      <w:r w:rsidR="00607FE0" w:rsidRPr="00607FE0">
        <w:rPr>
          <w:i/>
        </w:rPr>
        <w:t>Gradient in carrying capacity across the matrix</w:t>
      </w:r>
    </w:p>
    <w:p w14:paraId="2A8E28E0" w14:textId="77777777" w:rsidR="00607FE0" w:rsidRPr="00607FE0" w:rsidRDefault="00607FE0" w:rsidP="00564622">
      <w:pPr>
        <w:spacing w:line="360" w:lineRule="auto"/>
        <w:rPr>
          <w:i/>
        </w:rPr>
      </w:pPr>
    </w:p>
    <w:p w14:paraId="2AC2D671" w14:textId="6D7C3AF5" w:rsidR="00607FE0" w:rsidRDefault="002F49D1" w:rsidP="00564622">
      <w:pPr>
        <w:spacing w:line="360" w:lineRule="auto"/>
      </w:pPr>
      <w:r>
        <w:t xml:space="preserve">The first </w:t>
      </w:r>
      <w:r w:rsidRPr="00607FE0">
        <w:t xml:space="preserve">scenario </w:t>
      </w:r>
      <w:r>
        <w:t>represents a case where</w:t>
      </w:r>
      <w:r w:rsidRPr="00607FE0">
        <w:t xml:space="preserve"> clover populations were initially similar but increased </w:t>
      </w:r>
      <w:r>
        <w:t xml:space="preserve">fragmentation associated with </w:t>
      </w:r>
      <w:r w:rsidRPr="00607FE0">
        <w:t xml:space="preserve">urbanization reduced </w:t>
      </w:r>
      <w:r>
        <w:t xml:space="preserve">urban </w:t>
      </w:r>
      <w:r w:rsidRPr="00607FE0">
        <w:t>population size</w:t>
      </w:r>
      <w:r>
        <w:t>s</w:t>
      </w:r>
      <w:r w:rsidRPr="00607FE0">
        <w:t xml:space="preserve"> and increased the strength of drift</w:t>
      </w:r>
      <w:r>
        <w:t>. We</w:t>
      </w:r>
      <w:r w:rsidR="00607FE0" w:rsidRPr="00607FE0">
        <w:t xml:space="preserve"> imposed a gradient in the carrying capacity (</w:t>
      </w:r>
      <w:r w:rsidR="00607FE0" w:rsidRPr="00607FE0">
        <w:rPr>
          <w:i/>
        </w:rPr>
        <w:t>K</w:t>
      </w:r>
      <w:r w:rsidR="00607FE0" w:rsidRPr="00607FE0">
        <w:t>) of populations across the matrix, thereby placing an upper-limit on the population size (</w:t>
      </w:r>
      <w:r w:rsidR="00607FE0" w:rsidRPr="00607FE0">
        <w:rPr>
          <w:i/>
        </w:rPr>
        <w:t>N</w:t>
      </w:r>
      <w:r w:rsidR="00607FE0" w:rsidRPr="00607FE0">
        <w:rPr>
          <w:i/>
          <w:vertAlign w:val="subscript"/>
        </w:rPr>
        <w:t>,</w:t>
      </w:r>
      <w:r w:rsidR="00FC142D">
        <w:t xml:space="preserve"> </w:t>
      </w:r>
      <w:del w:id="11" w:author="James Santangelo" w:date="2017-12-31T15:58:00Z">
        <w:r w:rsidR="00FC142D" w:rsidDel="006070E6">
          <w:delText>Figure</w:delText>
        </w:r>
        <w:r w:rsidR="00607FE0" w:rsidDel="006070E6">
          <w:delText xml:space="preserve"> 1</w:delText>
        </w:r>
      </w:del>
      <w:ins w:id="12" w:author="James Santangelo" w:date="2017-12-31T15:58:00Z">
        <w:r w:rsidR="006070E6">
          <w:t xml:space="preserve">Figure </w:t>
        </w:r>
        <w:r w:rsidR="0013423D">
          <w:t>2</w:t>
        </w:r>
      </w:ins>
      <w:r w:rsidR="00607FE0" w:rsidRPr="00607FE0">
        <w:t xml:space="preserve">A). </w:t>
      </w:r>
      <w:r w:rsidR="00607FE0">
        <w:t xml:space="preserve">Drift is expected to be greatest in populations with the smallest carrying capacity and this method has been used in other agent-based simulations exploring the effects of drift, gene flow, and selection on patterns </w:t>
      </w:r>
      <w:r w:rsidR="00607FE0">
        <w:lastRenderedPageBreak/>
        <w:t xml:space="preserve">of local adaptation </w:t>
      </w:r>
      <w:r w:rsidR="00607FE0">
        <w:fldChar w:fldCharType="begin" w:fldLock="1"/>
      </w:r>
      <w:r w:rsidR="00607FE0">
        <w:instrText>ADDIN CSL_CITATION { "citationItems" : [ { "id" : "ITEM-1", "itemData" : { "DOI" : "10.1111/j.1420-9101.2005.00976.x", "ISBN" : "1010-061X (Print)\\n1010-061X (Linking)", "ISSN" : "1010061X", "PMID" : "16405592", "abstract" : "We use individual-based stochastic simulations and analytical deterministic predictions to investigate the interaction between drift, natural selection and gene flow on the patterns of local adaptation across a fragmented species' range under clinally varying selection. Migration between populations follows a stepping-stone pattern and density decreases from the centre to the periphery of the range. Increased migration worsens gene swamping in small marginal populations but mitigates the effect of drift by replenishing genetic variance and helping purge deleterious mutations. Contrary to the deterministic prediction that increased connectivity within the range always inhibits local adaptation, simulations show that low intermediate migration rates improve fitness in marginal populations and attenuate fitness heterogeneity across the range. Such migration rates are optimal in that they maximize the total mean fitness at the scale of the range. Optimal migration rates increase with shallower environmental gradients, smaller marginal populations and higher mutation rates affecting fitness.", "author" : [ { "dropping-particle" : "", "family" : "Alleaume-Benharira", "given" : "M", "non-dropping-particle" : "", "parse-names" : false, "suffix" : "" }, { "dropping-particle" : "", "family" : "Pen", "given" : "I R", "non-dropping-particle" : "", "parse-names" : false, "suffix" : "" }, { "dropping-particle" : "", "family" : "Ronce", "given" : "O", "non-dropping-particle" : "", "parse-names" : false, "suffix" : "" } ], "container-title" : "Journal of Evolutionary Biology", "id" : "ITEM-1", "issue" : "1", "issued" : { "date-parts" : [ [ "2006" ] ] }, "page" : "203-215", "title" : "Geographical patterns of adaptation within a species' range: interactions between drift and gene flow", "type" : "article-journal", "volume" : "19" }, "uris" : [ "http://www.mendeley.com/documents/?uuid=7d1babf5-de2f-4e50-8dde-d9a3f7695356" ] } ], "mendeley" : { "formattedCitation" : "(Alleaume-Benharira et al. 2006)", "plainTextFormattedCitation" : "(Alleaume-Benharira et al. 2006)", "previouslyFormattedCitation" : "(Alleaume-Benharira et al. 2006)" }, "properties" : {  }, "schema" : "https://github.com/citation-style-language/schema/raw/master/csl-citation.json" }</w:instrText>
      </w:r>
      <w:r w:rsidR="00607FE0">
        <w:fldChar w:fldCharType="separate"/>
      </w:r>
      <w:r w:rsidR="00607FE0" w:rsidRPr="00607FE0">
        <w:rPr>
          <w:noProof/>
        </w:rPr>
        <w:t>(Alleaume-Benharira et al. 2006)</w:t>
      </w:r>
      <w:r w:rsidR="00607FE0">
        <w:fldChar w:fldCharType="end"/>
      </w:r>
      <w:r w:rsidR="00607FE0">
        <w:t>. We first simulated a scenario where</w:t>
      </w:r>
      <w:r w:rsidR="00607FE0" w:rsidRPr="00607FE0">
        <w:t xml:space="preserve"> </w:t>
      </w:r>
      <w:r w:rsidR="00607FE0" w:rsidRPr="00607FE0">
        <w:rPr>
          <w:i/>
        </w:rPr>
        <w:t>N</w:t>
      </w:r>
      <w:r w:rsidR="00607FE0" w:rsidRPr="00607FE0">
        <w:t xml:space="preserve"> is assumed to be greatest in rural populations (</w:t>
      </w:r>
      <w:ins w:id="13" w:author="James Santangelo" w:date="2017-12-31T14:31:00Z">
        <w:r w:rsidR="00564622">
          <w:t>m</w:t>
        </w:r>
      </w:ins>
      <w:del w:id="14" w:author="James Santangelo" w:date="2017-12-31T14:31:00Z">
        <w:r w:rsidR="00470FD4" w:rsidDel="00564622">
          <w:delText>M</w:delText>
        </w:r>
      </w:del>
      <w:r w:rsidR="00470FD4">
        <w:t xml:space="preserve">aximum </w:t>
      </w:r>
      <w:r w:rsidR="00607FE0" w:rsidRPr="00607FE0">
        <w:rPr>
          <w:i/>
        </w:rPr>
        <w:t>N</w:t>
      </w:r>
      <w:r w:rsidR="00607FE0" w:rsidRPr="00607FE0">
        <w:t xml:space="preserve"> = 1000) and decline linearly with increasing urbanization</w:t>
      </w:r>
      <w:ins w:id="15" w:author="James Santangelo" w:date="2017-12-31T11:17:00Z">
        <w:r w:rsidR="00470FD4">
          <w:t xml:space="preserve"> (</w:t>
        </w:r>
      </w:ins>
      <w:ins w:id="16" w:author="James Santangelo" w:date="2017-12-31T15:58:00Z">
        <w:r w:rsidR="0013423D">
          <w:t xml:space="preserve">Figure </w:t>
        </w:r>
      </w:ins>
      <w:ins w:id="17" w:author="James Santangelo" w:date="2017-12-31T16:00:00Z">
        <w:r w:rsidR="0013423D">
          <w:t>2</w:t>
        </w:r>
      </w:ins>
      <w:ins w:id="18" w:author="James Santangelo" w:date="2017-12-31T11:17:00Z">
        <w:r w:rsidR="00470FD4">
          <w:t>A)</w:t>
        </w:r>
      </w:ins>
      <w:ins w:id="19" w:author="James Santangelo" w:date="2017-12-31T11:15:00Z">
        <w:r w:rsidR="00470FD4">
          <w:t>.</w:t>
        </w:r>
      </w:ins>
      <w:ins w:id="20" w:author="James Santangelo" w:date="2017-12-31T11:16:00Z">
        <w:r w:rsidR="00470FD4">
          <w:t xml:space="preserve"> We simulated multiple minimum urban population size</w:t>
        </w:r>
      </w:ins>
      <w:ins w:id="21" w:author="James Santangelo" w:date="2017-12-31T11:17:00Z">
        <w:r w:rsidR="00470FD4">
          <w:t>s</w:t>
        </w:r>
      </w:ins>
      <w:ins w:id="22" w:author="James Santangelo" w:date="2017-12-31T11:16:00Z">
        <w:r w:rsidR="00470FD4">
          <w:t xml:space="preserve"> </w:t>
        </w:r>
      </w:ins>
      <w:ins w:id="23" w:author="James Santangelo" w:date="2017-12-31T11:20:00Z">
        <w:r w:rsidR="00C628E1">
          <w:t>(</w:t>
        </w:r>
      </w:ins>
      <w:ins w:id="24" w:author="James Santangelo" w:date="2017-12-31T11:21:00Z">
        <w:r w:rsidR="00C628E1">
          <w:t xml:space="preserve">minimum </w:t>
        </w:r>
        <w:r w:rsidR="00C628E1">
          <w:rPr>
            <w:i/>
          </w:rPr>
          <w:t xml:space="preserve">N = </w:t>
        </w:r>
      </w:ins>
      <w:ins w:id="25" w:author="James Santangelo" w:date="2017-12-31T11:20:00Z">
        <w:r w:rsidR="00C628E1">
          <w:t>10; 100; 500; 1000</w:t>
        </w:r>
      </w:ins>
      <w:ins w:id="26" w:author="James Santangelo" w:date="2017-12-31T11:44:00Z">
        <w:r w:rsidR="008F2168">
          <w:t xml:space="preserve"> representing strong to no drift gradient, respectively</w:t>
        </w:r>
      </w:ins>
      <w:ins w:id="27" w:author="James Santangelo" w:date="2017-12-31T11:20:00Z">
        <w:r w:rsidR="00C628E1">
          <w:t>)</w:t>
        </w:r>
      </w:ins>
      <w:ins w:id="28" w:author="James Santangelo" w:date="2017-12-31T11:15:00Z">
        <w:r w:rsidR="00470FD4">
          <w:t xml:space="preserve"> </w:t>
        </w:r>
      </w:ins>
      <w:ins w:id="29" w:author="James Santangelo" w:date="2017-12-31T11:19:00Z">
        <w:r w:rsidR="00C628E1">
          <w:t xml:space="preserve">to examine how gradients in drift of differing strength influences the formation of HCN clines. </w:t>
        </w:r>
      </w:ins>
      <w:del w:id="30" w:author="James Santangelo" w:date="2017-12-31T11:19:00Z">
        <w:r w:rsidR="00607FE0" w:rsidRPr="00607FE0" w:rsidDel="00C628E1">
          <w:delText xml:space="preserve"> (</w:delText>
        </w:r>
        <w:r w:rsidR="00607FE0" w:rsidRPr="00607FE0" w:rsidDel="00C628E1">
          <w:rPr>
            <w:i/>
          </w:rPr>
          <w:delText>N</w:delText>
        </w:r>
        <w:r w:rsidR="00607FE0" w:rsidRPr="00607FE0" w:rsidDel="00C628E1">
          <w:delText xml:space="preserve"> = 10 at urban end</w:delText>
        </w:r>
        <w:r w:rsidR="00FC142D" w:rsidDel="00C628E1">
          <w:delText>, Figure 1A</w:delText>
        </w:r>
        <w:r w:rsidR="00607FE0" w:rsidRPr="00607FE0" w:rsidDel="00C628E1">
          <w:delText xml:space="preserve">). This scenario </w:delText>
        </w:r>
        <w:r w:rsidR="00FC142D" w:rsidDel="00C628E1">
          <w:delText>represents a case where</w:delText>
        </w:r>
        <w:r w:rsidR="00607FE0" w:rsidRPr="00607FE0" w:rsidDel="00C628E1">
          <w:delText xml:space="preserve"> clover populations were initially similar but increased </w:delText>
        </w:r>
        <w:r w:rsidR="00FC142D" w:rsidDel="00C628E1">
          <w:delText xml:space="preserve">fragmentation associated with </w:delText>
        </w:r>
        <w:r w:rsidR="00607FE0" w:rsidRPr="00607FE0" w:rsidDel="00C628E1">
          <w:delText xml:space="preserve">urbanization reduced </w:delText>
        </w:r>
        <w:r w:rsidR="00FC142D" w:rsidDel="00C628E1">
          <w:delText xml:space="preserve">urban </w:delText>
        </w:r>
        <w:r w:rsidR="00607FE0" w:rsidRPr="00607FE0" w:rsidDel="00C628E1">
          <w:delText>population size</w:delText>
        </w:r>
        <w:r w:rsidR="00FC142D" w:rsidDel="00C628E1">
          <w:delText>s</w:delText>
        </w:r>
        <w:r w:rsidR="00607FE0" w:rsidRPr="00607FE0" w:rsidDel="00C628E1">
          <w:delText xml:space="preserve"> and increased the strength of drift. </w:delText>
        </w:r>
      </w:del>
      <w:r w:rsidR="00FC142D">
        <w:t xml:space="preserve">All 40 populations were initialized—and remained— at carrying capacity; thus, population growth is irrelevant in this first case. </w:t>
      </w:r>
      <w:r w:rsidR="00607FE0" w:rsidRPr="00607FE0">
        <w:t xml:space="preserve">These simulations were run for </w:t>
      </w:r>
      <w:r w:rsidR="00FC142D">
        <w:t>500 non-overlapping</w:t>
      </w:r>
      <w:r w:rsidR="00E87C88">
        <w:t xml:space="preserve"> generations.</w:t>
      </w:r>
      <w:ins w:id="31" w:author="James Santangelo" w:date="2017-12-31T11:44:00Z">
        <w:r w:rsidR="008F2168">
          <w:t xml:space="preserve"> </w:t>
        </w:r>
      </w:ins>
      <w:ins w:id="32" w:author="James Santangelo" w:date="2017-12-31T11:45:00Z">
        <w:r w:rsidR="008F2168">
          <w:t>Note that in othe</w:t>
        </w:r>
      </w:ins>
      <w:ins w:id="33" w:author="James Santangelo" w:date="2017-12-31T11:46:00Z">
        <w:r w:rsidR="008F2168">
          <w:t>r</w:t>
        </w:r>
      </w:ins>
      <w:ins w:id="34" w:author="James Santangelo" w:date="2017-12-31T11:45:00Z">
        <w:r w:rsidR="008F2168">
          <w:t xml:space="preserve"> simulated case</w:t>
        </w:r>
      </w:ins>
      <w:ins w:id="35" w:author="James Santangelo" w:date="2017-12-31T11:46:00Z">
        <w:r w:rsidR="008F2168">
          <w:t xml:space="preserve">s that manipulate drift </w:t>
        </w:r>
      </w:ins>
      <w:ins w:id="36" w:author="James Santangelo" w:date="2017-12-31T11:47:00Z">
        <w:r w:rsidR="00564622">
          <w:t>by imposing a graiden</w:t>
        </w:r>
        <w:r w:rsidR="008F2168">
          <w:t xml:space="preserve">t in carrying capacity as described here, the minimum population size was fixed at 10, representing a strong spatial gradient in drift. </w:t>
        </w:r>
      </w:ins>
    </w:p>
    <w:p w14:paraId="46F3F044" w14:textId="77777777" w:rsidR="00BE1016" w:rsidRDefault="00BE1016" w:rsidP="006967DA">
      <w:pPr>
        <w:spacing w:line="360" w:lineRule="auto"/>
      </w:pPr>
    </w:p>
    <w:p w14:paraId="4C1DC9C2" w14:textId="555C7E8A" w:rsidR="00BE1016" w:rsidRDefault="003D3AA6" w:rsidP="006967DA">
      <w:pPr>
        <w:spacing w:line="360" w:lineRule="auto"/>
        <w:outlineLvl w:val="0"/>
        <w:rPr>
          <w:i/>
        </w:rPr>
      </w:pPr>
      <w:r>
        <w:rPr>
          <w:i/>
        </w:rPr>
        <w:t>Drift s</w:t>
      </w:r>
      <w:r w:rsidR="002B104F">
        <w:rPr>
          <w:i/>
        </w:rPr>
        <w:t>cenario</w:t>
      </w:r>
      <w:r w:rsidR="00BE1016" w:rsidRPr="0016607B">
        <w:rPr>
          <w:i/>
        </w:rPr>
        <w:t xml:space="preserve"> 2:</w:t>
      </w:r>
      <w:r w:rsidR="00BE1016" w:rsidRPr="0016607B">
        <w:t xml:space="preserve"> </w:t>
      </w:r>
      <w:r w:rsidR="00BE1016" w:rsidRPr="0016607B">
        <w:rPr>
          <w:i/>
        </w:rPr>
        <w:t>Colonization and founder events</w:t>
      </w:r>
    </w:p>
    <w:p w14:paraId="3A736777" w14:textId="77777777" w:rsidR="00BE1016" w:rsidRDefault="00BE1016" w:rsidP="006967DA">
      <w:pPr>
        <w:spacing w:line="360" w:lineRule="auto"/>
      </w:pPr>
    </w:p>
    <w:p w14:paraId="355BC3C4" w14:textId="401BEECA" w:rsidR="00805699" w:rsidRDefault="00BE1016" w:rsidP="00CF051D">
      <w:pPr>
        <w:spacing w:line="360" w:lineRule="auto"/>
      </w:pPr>
      <w:r w:rsidRPr="00BE1016">
        <w:t>In the second scenario, the simulations begin with a single rural population at carrying capacity and adjacent patches are colonized toward the urban end until all p</w:t>
      </w:r>
      <w:r>
        <w:t>atches contain populations (</w:t>
      </w:r>
      <w:del w:id="37" w:author="James Santangelo" w:date="2017-12-31T15:58:00Z">
        <w:r w:rsidDel="006070E6">
          <w:delText>Figure 1</w:delText>
        </w:r>
      </w:del>
      <w:ins w:id="38" w:author="James Santangelo" w:date="2017-12-31T15:58:00Z">
        <w:r w:rsidR="006070E6">
          <w:t xml:space="preserve">Figure </w:t>
        </w:r>
      </w:ins>
      <w:ins w:id="39" w:author="James Santangelo" w:date="2017-12-31T16:00:00Z">
        <w:r w:rsidR="0013423D">
          <w:t>2</w:t>
        </w:r>
      </w:ins>
      <w:r>
        <w:t xml:space="preserve">B and </w:t>
      </w:r>
      <w:ins w:id="40" w:author="James Santangelo" w:date="2017-12-31T16:00:00Z">
        <w:r w:rsidR="0013423D">
          <w:t>2</w:t>
        </w:r>
      </w:ins>
      <w:bookmarkStart w:id="41" w:name="_GoBack"/>
      <w:bookmarkEnd w:id="41"/>
      <w:del w:id="42" w:author="James Santangelo" w:date="2017-12-31T16:00:00Z">
        <w:r w:rsidDel="0013423D">
          <w:delText>1</w:delText>
        </w:r>
      </w:del>
      <w:r w:rsidRPr="00BE1016">
        <w:t xml:space="preserve">C). There is no gradient in carrying capacity in this scenario; rather, the strength of drift is manipulated by varying the strength of founder events, determined as the proportion of </w:t>
      </w:r>
      <w:r w:rsidR="00EB380A">
        <w:t>alleles</w:t>
      </w:r>
      <w:r w:rsidRPr="00BE1016">
        <w:t xml:space="preserve"> sampled from the parent population (i.e. smaller proportion = stronger founder event). </w:t>
      </w:r>
      <w:r w:rsidR="00492C55">
        <w:t xml:space="preserve">We initially simulated 10 different </w:t>
      </w:r>
      <w:r w:rsidR="002B0C82">
        <w:t>founding proportions (</w:t>
      </w:r>
      <w:r w:rsidR="002B0C82" w:rsidRPr="002B0C82">
        <w:t>0.01; 0.02; 0.035; 0.05; 0.075; 0.1; 0.2; 0.5; 0.75; 1.0</w:t>
      </w:r>
      <w:r w:rsidR="002B0C82">
        <w:t xml:space="preserve">) to explore </w:t>
      </w:r>
      <w:r w:rsidR="002742D0">
        <w:t xml:space="preserve">the formation of clines under a broad range of serial founder events. </w:t>
      </w:r>
      <w:r w:rsidR="00805699">
        <w:t xml:space="preserve">To </w:t>
      </w:r>
      <w:r w:rsidR="00BD7343">
        <w:t xml:space="preserve">optimize </w:t>
      </w:r>
      <w:r w:rsidR="00805699">
        <w:t>the number of simulations performed for later cases</w:t>
      </w:r>
      <w:r w:rsidR="002742D0">
        <w:t>, we chose three founding proportions</w:t>
      </w:r>
      <w:r w:rsidR="00805699">
        <w:t xml:space="preserve"> from among the 10 above</w:t>
      </w:r>
      <w:r w:rsidR="002742D0">
        <w:t xml:space="preserve">: 0.01, 0.2, </w:t>
      </w:r>
      <w:r w:rsidR="00805699">
        <w:t xml:space="preserve">and </w:t>
      </w:r>
      <w:r w:rsidR="002742D0">
        <w:t xml:space="preserve">1.0, representing strong, intermediate, and no effects of drift through founder effects, respectively. </w:t>
      </w:r>
      <w:r w:rsidR="00805699">
        <w:t>These</w:t>
      </w:r>
      <w:r w:rsidR="002A75E7">
        <w:t xml:space="preserve"> were</w:t>
      </w:r>
      <w:r w:rsidR="00805699">
        <w:t xml:space="preserve"> chosen as they sufficiently capture the variation in the effects of founding </w:t>
      </w:r>
      <w:r w:rsidR="00CF051D">
        <w:t xml:space="preserve">events </w:t>
      </w:r>
      <w:r w:rsidR="00805699">
        <w:t xml:space="preserve">on the formation of clines. </w:t>
      </w:r>
    </w:p>
    <w:p w14:paraId="434EACBB" w14:textId="09A5D2A4" w:rsidR="00BE1016" w:rsidRPr="00BE1016" w:rsidRDefault="00805699" w:rsidP="006967DA">
      <w:pPr>
        <w:spacing w:line="360" w:lineRule="auto"/>
        <w:ind w:firstLine="720"/>
      </w:pPr>
      <w:r>
        <w:t>In our simulations, t</w:t>
      </w:r>
      <w:r w:rsidR="000634C9">
        <w:t>he probability that a population colonizes an adjacent patch depends on its size</w:t>
      </w:r>
      <w:r w:rsidR="00B71847">
        <w:t xml:space="preserve">: this probability is 1.0 for populations at carrying capacity and decreases linearly </w:t>
      </w:r>
      <w:r w:rsidR="00356B94">
        <w:t xml:space="preserve">with decreasing population size. </w:t>
      </w:r>
      <w:r w:rsidR="00EB380A">
        <w:t>Because founder events reduce the size of newly formed populations</w:t>
      </w:r>
      <w:r w:rsidR="00BA189C">
        <w:t>, serial founder events would result in populations becoming rapidly extinct (or exceedingly small)</w:t>
      </w:r>
      <w:r w:rsidR="00356B94">
        <w:t>, preventing the colonization of new patches</w:t>
      </w:r>
      <w:r w:rsidR="00BA189C">
        <w:t xml:space="preserve">. We therefore implemented a model of logistic population growth allowing populations to grow every generation until they reach carrying capacity. </w:t>
      </w:r>
      <w:r w:rsidR="00A751F8">
        <w:t xml:space="preserve">Under this model, </w:t>
      </w:r>
      <w:r w:rsidR="00684462">
        <w:t>a population of size 10 takes 27 generations to reach a carrying capacity of 1000</w:t>
      </w:r>
      <w:r w:rsidR="00A751F8">
        <w:t xml:space="preserve"> (growth rate [r] = 1.5)</w:t>
      </w:r>
      <w:r w:rsidR="000634C9">
        <w:t>.</w:t>
      </w:r>
      <w:r w:rsidR="00CE31BF">
        <w:t xml:space="preserve"> </w:t>
      </w:r>
      <w:r w:rsidR="00684462">
        <w:t>S</w:t>
      </w:r>
      <w:r w:rsidR="00BE1016" w:rsidRPr="00BE1016">
        <w:t xml:space="preserve">imulations were run for 500 generations </w:t>
      </w:r>
      <w:r w:rsidR="00BE1016">
        <w:t>beginning when all patches on the landscape contained populations.</w:t>
      </w:r>
    </w:p>
    <w:p w14:paraId="1755390C" w14:textId="77777777" w:rsidR="00BE1016" w:rsidRDefault="00BE1016" w:rsidP="00D363AE">
      <w:pPr>
        <w:spacing w:line="360" w:lineRule="auto"/>
      </w:pPr>
    </w:p>
    <w:p w14:paraId="4FC52D42" w14:textId="1A917593" w:rsidR="00D0558D" w:rsidRDefault="00D0558D" w:rsidP="00D363AE">
      <w:pPr>
        <w:spacing w:line="360" w:lineRule="auto"/>
        <w:outlineLvl w:val="0"/>
        <w:rPr>
          <w:i/>
        </w:rPr>
      </w:pPr>
      <w:r>
        <w:rPr>
          <w:i/>
        </w:rPr>
        <w:t>Selection</w:t>
      </w:r>
    </w:p>
    <w:p w14:paraId="5A661DC8" w14:textId="77777777" w:rsidR="00D0558D" w:rsidRDefault="00D0558D" w:rsidP="00D363AE">
      <w:pPr>
        <w:spacing w:line="360" w:lineRule="auto"/>
        <w:rPr>
          <w:i/>
        </w:rPr>
      </w:pPr>
    </w:p>
    <w:p w14:paraId="0D891F9F" w14:textId="4F99F9C7" w:rsidR="00B334F6" w:rsidRDefault="009B6800" w:rsidP="00CF051D">
      <w:pPr>
        <w:spacing w:line="360" w:lineRule="auto"/>
      </w:pPr>
      <w:r>
        <w:t xml:space="preserve">We used two-locus selection models </w:t>
      </w:r>
      <w:r w:rsidR="002B5FFD">
        <w:t xml:space="preserve">to explore the effects of selection in generating and maintaining cyanogenesis clines </w:t>
      </w:r>
      <w:commentRangeStart w:id="43"/>
      <w:r w:rsidR="002B5FFD">
        <w:fldChar w:fldCharType="begin" w:fldLock="1"/>
      </w:r>
      <w:r w:rsidR="002B5FFD">
        <w:instrText>ADDIN CSL_CITATION { "citationItems" : [ { "id" : "ITEM-1", "itemData" : { "DOI" : "10.2307/2405995", "ISBN" : "0014-3820", "ISSN" : "00143820", "abstract" : "The joint effects of linkage and epistasis (interaction between non-allelic genes in determining fitness) have been examined for two-locus polymorphisms . The general results are of the following nature:(1) Gene frequencies change toward a stable equilibrium ...", "author" : [ { "dropping-particle" : "", "family" : "Lewontin", "given" : "R C", "non-dropping-particle" : "", "parse-names" : false, "suffix" : "" }, { "dropping-particle" : "", "family" : "Kojima", "given" : "K", "non-dropping-particle" : "", "parse-names" : false, "suffix" : "" } ], "container-title" : "Evolution", "id" : "ITEM-1", "issue" : "4", "issued" : { "date-parts" : [ [ "1960" ] ] }, "page" : "458-472", "title" : "The evolutionary dynamics of complex polymorphisms", "type" : "article", "volume" : "14" }, "uris" : [ "http://www.mendeley.com/documents/?uuid=124154c6-3190-41a6-a24a-b24b4f6a8237" ] }, { "id" : "ITEM-2", "itemData" : { "author" : [ { "dropping-particle" : "", "family" : "Kimura", "given" : "Motoo", "non-dropping-particle" : "", "parse-names" : false, "suffix" : "" } ], "container-title" : "Evolution", "id" : "ITEM-2", "issued" : { "date-parts" : [ [ "1956" ] ] }, "page" : "278-287", "title" : "A model of a genetic system which leads to closer linkage by natural selection", "type" : "article-journal", "volume" : "10" }, "uris" : [ "http://www.mendeley.com/documents/?uuid=2d07b39e-090f-48b9-b881-224f3c930675" ] }, { "id" : "ITEM-3", "itemData" : { "author" : [ { "dropping-particle" : "", "family" : "Felsenstein", "given" : "Joseph", "non-dropping-particle" : "", "parse-names" : false, "suffix" : "" } ], "container-title" : "Genetics", "id" : "ITEM-3", "issue" : "August", "issued" : { "date-parts" : [ [ "1965" ] ] }, "page" : "349-363", "title" : "The effect of linkage on directional selection", "type" : "article-journal", "volume" : "52" }, "uris" : [ "http://www.mendeley.com/documents/?uuid=5d9758b4-5aff-4fd7-a201-3ba443b8d84b" ] } ], "mendeley" : { "formattedCitation" : "(Kimura 1956; Lewontin and Kojima 1960; Felsenstein 1965)", "plainTextFormattedCitation" : "(Kimura 1956; Lewontin and Kojima 1960; Felsenstein 1965)", "previouslyFormattedCitation" : "(Kimura 1956; Lewontin and Kojima 1960; Felsenstein 1965)" }, "properties" : {  }, "schema" : "https://github.com/citation-style-language/schema/raw/master/csl-citation.json" }</w:instrText>
      </w:r>
      <w:r w:rsidR="002B5FFD">
        <w:fldChar w:fldCharType="separate"/>
      </w:r>
      <w:r w:rsidR="002B5FFD" w:rsidRPr="002B5FFD">
        <w:rPr>
          <w:noProof/>
        </w:rPr>
        <w:t>(Kimura 1956; Lewontin and Kojima 1960; Felsenstein 1965)</w:t>
      </w:r>
      <w:r w:rsidR="002B5FFD">
        <w:fldChar w:fldCharType="end"/>
      </w:r>
      <w:commentRangeEnd w:id="43"/>
      <w:r w:rsidR="002B5FFD">
        <w:rPr>
          <w:rStyle w:val="CommentReference"/>
        </w:rPr>
        <w:commentReference w:id="43"/>
      </w:r>
      <w:r w:rsidR="002B5FFD">
        <w:t xml:space="preserve">. </w:t>
      </w:r>
      <w:r w:rsidR="00406AF8">
        <w:t xml:space="preserve">Selection </w:t>
      </w:r>
      <w:r w:rsidR="00AB5207">
        <w:t>favoured either cyanogenic (i.e. HCN+) or acyanogenic (i.e. HCN–) genotypes</w:t>
      </w:r>
      <w:r w:rsidR="00406AF8">
        <w:t xml:space="preserve">, depending on the population’s position in the landscape matrix. </w:t>
      </w:r>
      <w:r w:rsidR="00CE6DCD">
        <w:t xml:space="preserve">This model represents a case where selection favouring HCN+ genotypes in rural environments changes gradually along an urbanization gradient until HCN– genotypes are favoured in the urban core, consistent with the phenotypic clines reported by </w:t>
      </w:r>
      <w:r w:rsidR="00CE6DCD">
        <w:fldChar w:fldCharType="begin" w:fldLock="1"/>
      </w:r>
      <w:r w:rsidR="00CE6DCD">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"plainTextFormattedCitation" : "(Thompson et al. 2016)", "previouslyFormattedCitation" : "(Thompson et al. 2016)" }, "properties" : {  }, "schema" : "https://github.com/citation-style-language/schema/raw/master/csl-citation.json" }</w:instrText>
      </w:r>
      <w:r w:rsidR="00CE6DCD">
        <w:fldChar w:fldCharType="separate"/>
      </w:r>
      <w:r w:rsidR="00CE6DCD" w:rsidRPr="007E3D22">
        <w:rPr>
          <w:noProof/>
        </w:rPr>
        <w:t xml:space="preserve">Thompson et al. </w:t>
      </w:r>
      <w:r w:rsidR="00CE6DCD">
        <w:rPr>
          <w:noProof/>
        </w:rPr>
        <w:t>(</w:t>
      </w:r>
      <w:r w:rsidR="00CE6DCD" w:rsidRPr="007E3D22">
        <w:rPr>
          <w:noProof/>
        </w:rPr>
        <w:t>2016)</w:t>
      </w:r>
      <w:r w:rsidR="00CE6DCD">
        <w:fldChar w:fldCharType="end"/>
      </w:r>
      <w:r w:rsidR="00CE6DCD">
        <w:t>.</w:t>
      </w:r>
      <w:r w:rsidR="00564622">
        <w:t xml:space="preserve"> </w:t>
      </w:r>
      <w:r w:rsidR="00406AF8">
        <w:t xml:space="preserve">For each simulation, we defined a maximum strength of selection </w:t>
      </w:r>
      <w:r w:rsidR="007A2333">
        <w:t xml:space="preserve">that </w:t>
      </w:r>
      <w:r w:rsidR="00406AF8">
        <w:t xml:space="preserve">favoured </w:t>
      </w:r>
      <w:r w:rsidR="00AB5207">
        <w:t>HCN+</w:t>
      </w:r>
      <w:r w:rsidR="00406AF8">
        <w:t xml:space="preserve"> genotypes in the rural-m</w:t>
      </w:r>
      <w:r w:rsidR="00AB5207">
        <w:t>ost population and HCN–</w:t>
      </w:r>
      <w:r w:rsidR="00406AF8">
        <w:t xml:space="preserve"> genotyp</w:t>
      </w:r>
      <w:r w:rsidR="004A71C3">
        <w:t>es in the urban-most population</w:t>
      </w:r>
      <w:r w:rsidR="00406AF8">
        <w:t xml:space="preserve">. The selection coefficient varied linearly across the matrix such that HCN+ and HCN– genotypes had equal fitness in the central population of the landscape (i.e. population 20, </w:t>
      </w:r>
      <w:del w:id="44" w:author="James Santangelo" w:date="2017-12-31T15:58:00Z">
        <w:r w:rsidR="00406AF8" w:rsidDel="006070E6">
          <w:delText xml:space="preserve">Figure </w:delText>
        </w:r>
        <w:r w:rsidR="00ED4F28" w:rsidDel="006070E6">
          <w:rPr>
            <w:color w:val="000000" w:themeColor="text1"/>
          </w:rPr>
          <w:delText>2</w:delText>
        </w:r>
      </w:del>
      <w:ins w:id="45" w:author="James Santangelo" w:date="2017-12-31T15:58:00Z">
        <w:r w:rsidR="006070E6">
          <w:t>Figure 3</w:t>
        </w:r>
      </w:ins>
      <w:r w:rsidR="00406AF8">
        <w:t xml:space="preserve">). </w:t>
      </w:r>
      <w:ins w:id="46" w:author="James Santangelo" w:date="2017-12-31T14:33:00Z">
        <w:r w:rsidR="00CF051D">
          <w:t xml:space="preserve">In all simulated cases, </w:t>
        </w:r>
      </w:ins>
      <w:del w:id="47" w:author="James Santangelo" w:date="2017-12-31T14:33:00Z">
        <w:r w:rsidR="00AB5207" w:rsidDel="00CF051D">
          <w:delText>Similar to above, w</w:delText>
        </w:r>
      </w:del>
      <w:ins w:id="48" w:author="James Santangelo" w:date="2017-12-31T14:33:00Z">
        <w:r w:rsidR="00CF051D">
          <w:t>w</w:t>
        </w:r>
      </w:ins>
      <w:r w:rsidR="00AB5207">
        <w:t xml:space="preserve">e </w:t>
      </w:r>
      <w:del w:id="49" w:author="James Santangelo" w:date="2017-12-31T14:33:00Z">
        <w:r w:rsidR="00AB5207" w:rsidDel="00CF051D">
          <w:delText xml:space="preserve">initially </w:delText>
        </w:r>
      </w:del>
      <w:r w:rsidR="00AB5207">
        <w:t>simulated 10 different maximum selection coefficients (</w:t>
      </w:r>
      <w:r w:rsidR="00AB5207" w:rsidRPr="00AB5207">
        <w:t>0; 0.001; 0.0025; 0.005; 0.0075; 0.01; 0.025; 0.05; 0.1; 0.2</w:t>
      </w:r>
      <w:r w:rsidR="00AB5207">
        <w:t xml:space="preserve">) to explore the formation of clines </w:t>
      </w:r>
      <w:r w:rsidR="00594461">
        <w:t>across</w:t>
      </w:r>
      <w:r w:rsidR="00BB0559">
        <w:t xml:space="preserve"> a fine-scale </w:t>
      </w:r>
      <w:r w:rsidR="00AB5207">
        <w:t xml:space="preserve">range of selection strengths. </w:t>
      </w:r>
      <w:ins w:id="50" w:author="James Santangelo" w:date="2017-12-31T15:29:00Z">
        <w:r w:rsidR="00CB6E71">
          <w:t>In two cases (</w:t>
        </w:r>
      </w:ins>
      <w:ins w:id="51" w:author="James Santangelo" w:date="2017-12-31T15:57:00Z">
        <w:r w:rsidR="006070E6">
          <w:t>Table 2</w:t>
        </w:r>
      </w:ins>
      <w:ins w:id="52" w:author="James Santangelo" w:date="2017-12-31T15:29:00Z">
        <w:r w:rsidR="00CB6E71">
          <w:t>), drif</w:t>
        </w:r>
      </w:ins>
      <w:ins w:id="53" w:author="James Santangelo" w:date="2017-12-31T15:30:00Z">
        <w:r w:rsidR="00CB6E71">
          <w:t xml:space="preserve">t was strongest in rural, rather than urban, populations. </w:t>
        </w:r>
      </w:ins>
      <w:ins w:id="54" w:author="James Santangelo" w:date="2017-12-31T15:31:00Z">
        <w:r w:rsidR="00CB6E71">
          <w:t>The multiple selection coefficients explored here thus</w:t>
        </w:r>
      </w:ins>
      <w:ins w:id="55" w:author="James Santangelo" w:date="2017-12-31T14:34:00Z">
        <w:r w:rsidR="00CF051D">
          <w:t xml:space="preserve"> enable</w:t>
        </w:r>
      </w:ins>
      <w:ins w:id="56" w:author="James Santangelo" w:date="2017-12-31T14:35:00Z">
        <w:r w:rsidR="00CF051D">
          <w:t>d</w:t>
        </w:r>
      </w:ins>
      <w:ins w:id="57" w:author="James Santangelo" w:date="2017-12-31T14:34:00Z">
        <w:r w:rsidR="00CF051D">
          <w:t xml:space="preserve"> us to identify the strength of selection necessary to counteract the loss of HCN due to drift</w:t>
        </w:r>
      </w:ins>
      <w:ins w:id="58" w:author="James Santangelo" w:date="2017-12-31T15:31:00Z">
        <w:r w:rsidR="006F3749">
          <w:t xml:space="preserve"> and examine the formation of HCN clines under opposing forces of drift and selection</w:t>
        </w:r>
      </w:ins>
      <w:ins w:id="59" w:author="James Santangelo" w:date="2017-12-31T14:34:00Z">
        <w:r w:rsidR="00CF051D">
          <w:t xml:space="preserve">. </w:t>
        </w:r>
      </w:ins>
      <w:del w:id="60" w:author="James Santangelo" w:date="2017-12-31T14:34:00Z">
        <w:r w:rsidR="00AB5207" w:rsidDel="00CF051D">
          <w:delText xml:space="preserve">To minimize the number of simulations performed for later cases, we chose three selection coefficients from among the 10 above: </w:delText>
        </w:r>
        <w:r w:rsidR="0042570A" w:rsidDel="00CF051D">
          <w:delText>X</w:delText>
        </w:r>
        <w:r w:rsidR="00AB5207" w:rsidDel="00CF051D">
          <w:delText xml:space="preserve">, </w:delText>
        </w:r>
        <w:r w:rsidR="00AB5207" w:rsidRPr="00AB5207" w:rsidDel="00CF051D">
          <w:rPr>
            <w:color w:val="FF0000"/>
          </w:rPr>
          <w:delText>X</w:delText>
        </w:r>
        <w:r w:rsidR="00AB5207" w:rsidDel="00CF051D">
          <w:delText xml:space="preserve">, and </w:delText>
        </w:r>
        <w:r w:rsidR="0042570A" w:rsidDel="00CF051D">
          <w:rPr>
            <w:color w:val="FF0000"/>
          </w:rPr>
          <w:delText>0</w:delText>
        </w:r>
        <w:r w:rsidR="00AB5207" w:rsidDel="00CF051D">
          <w:delText xml:space="preserve">, representing </w:delText>
        </w:r>
        <w:r w:rsidR="0042570A" w:rsidDel="00CF051D">
          <w:delText>strong</w:delText>
        </w:r>
        <w:r w:rsidR="00AB5207" w:rsidDel="00CF051D">
          <w:delText xml:space="preserve">, intermediate, and </w:delText>
        </w:r>
        <w:r w:rsidR="0042570A" w:rsidDel="00CF051D">
          <w:delText xml:space="preserve">no </w:delText>
        </w:r>
        <w:r w:rsidR="00AB5207" w:rsidDel="00CF051D">
          <w:delText xml:space="preserve">selection, respectively. These were chosen </w:delText>
        </w:r>
        <w:r w:rsidR="0042570A" w:rsidDel="00CF051D">
          <w:delText>to</w:delText>
        </w:r>
        <w:r w:rsidR="00AB5207" w:rsidDel="00CF051D">
          <w:delText xml:space="preserve"> capture the variation in the effects of selection on the formation of cyanogenesis clines.</w:delText>
        </w:r>
      </w:del>
    </w:p>
    <w:p w14:paraId="3B28BF27" w14:textId="3E5138AB" w:rsidR="00CB3B6B" w:rsidRDefault="00B334F6" w:rsidP="006967DA">
      <w:pPr>
        <w:spacing w:line="360" w:lineRule="auto"/>
        <w:ind w:firstLine="720"/>
        <w:rPr>
          <w:i/>
        </w:rPr>
      </w:pPr>
      <w:r>
        <w:t>When selection acts on two or more loci, linkage disequilibrium (LD) may accumulate as genotypes with particular allele combinations are favored, resulting in gamete frequencies that differ f</w:t>
      </w:r>
      <w:r w:rsidR="002B601C">
        <w:t xml:space="preserve">rom their expectation based on allele frequencies </w:t>
      </w:r>
      <w:r>
        <w:fldChar w:fldCharType="begin" w:fldLock="1"/>
      </w:r>
      <w:r>
        <w:instrText>ADDIN CSL_CITATION { "citationItems" : [ { "id" : "ITEM-1", "itemData" : { "DOI" : "10.2307/2405995", "ISBN" : "0014-3820", "ISSN" : "00143820", "abstract" : "The joint effects of linkage and epistasis (interaction between non-allelic genes in determining fitness) have been examined for two-locus polymorphisms . The general results are of the following nature:(1) Gene frequencies change toward a stable equilibrium ...", "author" : [ { "dropping-particle" : "", "family" : "Lewontin", "given" : "R C", "non-dropping-particle" : "", "parse-names" : false, "suffix" : "" }, { "dropping-particle" : "", "family" : "Kojima", "given" : "K", "non-dropping-particle" : "", "parse-names" : false, "suffix" : "" } ], "container-title" : "Evolution", "id" : "ITEM-1", "issue" : "4", "issued" : { "date-parts" : [ [ "1960" ] ] }, "page" : "458-472", "title" : "The evolutionary dynamics of complex polymorphisms", "type" : "article", "volume" : "14" }, "uris" : [ "http://www.mendeley.com/documents/?uuid=124154c6-3190-41a6-a24a-b24b4f6a8237" ] } ], "mendeley" : { "formattedCitation" : "(Lewontin and Kojima 1960)", "plainTextFormattedCitation" : "(Lewontin and Kojima 1960)", "previouslyFormattedCitation" : "(Lewontin and Kojima 1960)" }, "properties" : {  }, "schema" : "https://github.com/citation-style-language/schema/raw/master/csl-citation.json" }</w:instrText>
      </w:r>
      <w:r>
        <w:fldChar w:fldCharType="separate"/>
      </w:r>
      <w:r w:rsidRPr="00B334F6">
        <w:rPr>
          <w:noProof/>
        </w:rPr>
        <w:t>(Lewontin and Kojima 1960)</w:t>
      </w:r>
      <w:r>
        <w:fldChar w:fldCharType="end"/>
      </w:r>
      <w:r>
        <w:t>. However, g</w:t>
      </w:r>
      <w:r w:rsidR="006733F3">
        <w:t xml:space="preserve">iven that the </w:t>
      </w:r>
      <w:r w:rsidR="006733F3">
        <w:rPr>
          <w:i/>
        </w:rPr>
        <w:t xml:space="preserve">CYP79D15 </w:t>
      </w:r>
      <w:r w:rsidR="006733F3">
        <w:t xml:space="preserve">and </w:t>
      </w:r>
      <w:r w:rsidR="006733F3">
        <w:rPr>
          <w:i/>
        </w:rPr>
        <w:t xml:space="preserve">Li </w:t>
      </w:r>
      <w:r w:rsidR="006733F3">
        <w:t>loci are unlinked (</w:t>
      </w:r>
      <w:r w:rsidR="006733F3" w:rsidRPr="006733F3">
        <w:rPr>
          <w:color w:val="FF0000"/>
        </w:rPr>
        <w:t>REF NEEDED</w:t>
      </w:r>
      <w:r w:rsidR="006733F3">
        <w:t>)</w:t>
      </w:r>
      <w:r w:rsidR="00746656">
        <w:t xml:space="preserve">, theory predicts that free recombination (recombination fraction = 0.5) between these loci would limit the accumulation of significant </w:t>
      </w:r>
      <w:r>
        <w:t>LD</w:t>
      </w:r>
      <w:r w:rsidR="009109D9">
        <w:t xml:space="preserve"> </w:t>
      </w:r>
      <w:r w:rsidR="00746656">
        <w:t xml:space="preserve">even under selection </w:t>
      </w:r>
      <w:r w:rsidR="00746656">
        <w:fldChar w:fldCharType="begin" w:fldLock="1"/>
      </w:r>
      <w:r w:rsidR="00746656">
        <w:instrText>ADDIN CSL_CITATION { "citationItems" : [ { "id" : "ITEM-1", "itemData" : { "author" : [ { "dropping-particle" : "", "family" : "Felsenstein", "given" : "Joseph", "non-dropping-particle" : "", "parse-names" : false, "suffix" : "" } ], "container-title" : "Genetics", "id" : "ITEM-1", "issue" : "August", "issued" : { "date-parts" : [ [ "1965" ] ] }, "page" : "349-363", "title" : "The effect of linkage on directional selection", "type" : "article-journal", "volume" : "52" }, "uris" : [ "http://www.mendeley.com/documents/?uuid=5d9758b4-5aff-4fd7-a201-3ba443b8d84b" ] } ], "mendeley" : { "formattedCitation" : "(Felsenstein 1965)", "plainTextFormattedCitation" : "(Felsenstein 1965)", "previouslyFormattedCitation" : "(Felsenstein 1965)" }, "properties" : {  }, "schema" : "https://github.com/citation-style-language/schema/raw/master/csl-citation.json" }</w:instrText>
      </w:r>
      <w:r w:rsidR="00746656">
        <w:fldChar w:fldCharType="separate"/>
      </w:r>
      <w:r w:rsidR="00746656" w:rsidRPr="00746656">
        <w:rPr>
          <w:noProof/>
        </w:rPr>
        <w:t>(Felsenstein 1965)</w:t>
      </w:r>
      <w:r w:rsidR="00746656">
        <w:fldChar w:fldCharType="end"/>
      </w:r>
      <w:r w:rsidR="00746656">
        <w:t xml:space="preserve">. Simulations exploring the build-up of </w:t>
      </w:r>
      <w:r w:rsidR="009109D9">
        <w:t xml:space="preserve">LD </w:t>
      </w:r>
      <w:r w:rsidR="00746656">
        <w:t xml:space="preserve">under varying selection regimes acting for or against cyanogenic genotypes confirmed that </w:t>
      </w:r>
      <w:r w:rsidR="00612151">
        <w:t>even strong selection (</w:t>
      </w:r>
      <w:r w:rsidR="00612151">
        <w:rPr>
          <w:i/>
        </w:rPr>
        <w:t xml:space="preserve">s </w:t>
      </w:r>
      <w:r w:rsidR="00612151">
        <w:t>= 0.1) results in little accumulation of LD</w:t>
      </w:r>
      <w:r w:rsidR="00F23D1C">
        <w:t xml:space="preserve"> (</w:t>
      </w:r>
      <w:commentRangeStart w:id="61"/>
      <w:r w:rsidR="00F23D1C">
        <w:t xml:space="preserve">see supplementary materials: “Effects of selection on linkage between </w:t>
      </w:r>
      <w:r w:rsidR="00F23D1C" w:rsidRPr="00F23D1C">
        <w:rPr>
          <w:i/>
        </w:rPr>
        <w:t>CYP79D15</w:t>
      </w:r>
      <w:r w:rsidR="00F23D1C">
        <w:t xml:space="preserve"> and </w:t>
      </w:r>
      <w:r w:rsidR="00F23D1C" w:rsidRPr="00F23D1C">
        <w:rPr>
          <w:i/>
        </w:rPr>
        <w:t>Li</w:t>
      </w:r>
      <w:r w:rsidR="00F23D1C">
        <w:t>”</w:t>
      </w:r>
      <w:commentRangeEnd w:id="61"/>
      <w:r w:rsidR="00F23D1C">
        <w:rPr>
          <w:rStyle w:val="CommentReference"/>
        </w:rPr>
        <w:commentReference w:id="61"/>
      </w:r>
      <w:r w:rsidR="00F23D1C">
        <w:t>)</w:t>
      </w:r>
      <w:r w:rsidR="00612151">
        <w:t xml:space="preserve">. We therefore ignored the effects of LD in our simulations and gamete frequencies each generation were thus calculated directly from allele frequencies, with recombinant gametes being produced with equal frequency (0.25) from heterozygous genotypes. </w:t>
      </w:r>
    </w:p>
    <w:p w14:paraId="253A1289" w14:textId="77777777" w:rsidR="00CB3B6B" w:rsidRDefault="00CB3B6B" w:rsidP="006967DA">
      <w:pPr>
        <w:spacing w:line="360" w:lineRule="auto"/>
        <w:rPr>
          <w:i/>
        </w:rPr>
      </w:pPr>
    </w:p>
    <w:p w14:paraId="5F4F99E9" w14:textId="0BD06A1F" w:rsidR="003B0F4F" w:rsidRDefault="003B0F4F" w:rsidP="006967DA">
      <w:pPr>
        <w:spacing w:line="360" w:lineRule="auto"/>
        <w:outlineLvl w:val="0"/>
        <w:rPr>
          <w:i/>
        </w:rPr>
      </w:pPr>
      <w:r w:rsidRPr="003B0F4F">
        <w:rPr>
          <w:i/>
        </w:rPr>
        <w:t>Migration</w:t>
      </w:r>
    </w:p>
    <w:p w14:paraId="4F3CBD82" w14:textId="77777777" w:rsidR="00EB254A" w:rsidRDefault="00EB254A" w:rsidP="006967DA">
      <w:pPr>
        <w:spacing w:line="360" w:lineRule="auto"/>
        <w:rPr>
          <w:i/>
        </w:rPr>
      </w:pPr>
    </w:p>
    <w:p w14:paraId="37DDFCCB" w14:textId="4975E184" w:rsidR="00BF03F7" w:rsidRDefault="00EB254A" w:rsidP="006967DA">
      <w:pPr>
        <w:spacing w:line="360" w:lineRule="auto"/>
      </w:pPr>
      <w:r w:rsidRPr="00EB254A">
        <w:t xml:space="preserve">In </w:t>
      </w:r>
      <w:r>
        <w:t>all simulations, we</w:t>
      </w:r>
      <w:r w:rsidRPr="00EB254A">
        <w:t xml:space="preserve"> varied the amount of migration between populations across the matrix to explore the effects of gene flow on the formation of clines due to drift</w:t>
      </w:r>
      <w:r>
        <w:t xml:space="preserve"> and selection</w:t>
      </w:r>
      <w:r w:rsidRPr="00EB254A">
        <w:t xml:space="preserve">. </w:t>
      </w:r>
      <w:r w:rsidR="00A1230A">
        <w:t xml:space="preserve">We modelled migration according to a modified version </w:t>
      </w:r>
      <w:r w:rsidR="00BF03F7">
        <w:t xml:space="preserve">of Wright’s island model </w:t>
      </w:r>
      <w:r w:rsidR="00BF03F7">
        <w:fldChar w:fldCharType="begin" w:fldLock="1"/>
      </w:r>
      <w:r w:rsidR="00BF03F7">
        <w:instrText>ADDIN CSL_CITATION { "citationItems" : [ { "id" : "ITEM-1", "itemData" : { "DOI" : "Article", "ISBN" : "0016-6731", "ISSN" : "0016-6731", "PMID" : "17247074", "abstract" : "Study of statistical differences among local populations is an important line of attack on the evolutionary problem. While such differences can only rarely represent first steps toward speciation in the sense of the splitting of the species, they are important for the evolution of the species as a whole. They provide a possible basis for intergroup selection of genetic systems, a process that provides a more effective mechanism for adaptive advance of the species as a whole than does the mass selection which is all that can occur under panmixia.", "author" : [ { "dropping-particle" : "", "family" : "Wright", "given" : "Sewall", "non-dropping-particle" : "", "parse-names" : false, "suffix" : "" } ], "container-title" : "Genetics", "id" : "ITEM-1", "issue" : "2", "issued" : { "date-parts" : [ [ "1943" ] ] }, "page" : "114-138", "title" : "Isolation by Distance", "type" : "article-journal", "volume" : "28" }, "uris" : [ "http://www.mendeley.com/documents/?uuid=9f08b4ab-7a80-44c4-bd22-1d0188bb0be0" ] } ], "mendeley" : { "formattedCitation" : "(Wright 1943)", "plainTextFormattedCitation" : "(Wright 1943)", "previouslyFormattedCitation" : "(Wright 1943)" }, "properties" : {  }, "schema" : "https://github.com/citation-style-language/schema/raw/master/csl-citation.json" }</w:instrText>
      </w:r>
      <w:r w:rsidR="00BF03F7">
        <w:fldChar w:fldCharType="separate"/>
      </w:r>
      <w:r w:rsidR="00BF03F7" w:rsidRPr="00BF03F7">
        <w:rPr>
          <w:noProof/>
        </w:rPr>
        <w:t>(Wright 1943)</w:t>
      </w:r>
      <w:r w:rsidR="00BF03F7">
        <w:fldChar w:fldCharType="end"/>
      </w:r>
      <w:r w:rsidR="00BF03F7">
        <w:t xml:space="preserve">. Specifically, the frequency of the dominant allele (e.g. </w:t>
      </w:r>
      <w:r w:rsidR="00BF03F7">
        <w:rPr>
          <w:i/>
        </w:rPr>
        <w:t>CYP79D15</w:t>
      </w:r>
      <w:r w:rsidR="00BF03F7">
        <w:t>)</w:t>
      </w:r>
      <w:r w:rsidR="00BF03F7">
        <w:rPr>
          <w:i/>
        </w:rPr>
        <w:t xml:space="preserve"> </w:t>
      </w:r>
      <w:r w:rsidR="00BF03F7">
        <w:t xml:space="preserve">in population </w:t>
      </w:r>
      <m:oMath>
        <m:r>
          <w:rPr>
            <w:rFonts w:ascii="Cambria Math" w:hAnsi="Cambria Math"/>
          </w:rPr>
          <m:t>x</m:t>
        </m:r>
      </m:oMath>
      <w:r w:rsidR="00BF03F7">
        <w:t xml:space="preserve"> in the next generation </w:t>
      </w:r>
      <w:r w:rsidR="002414B0">
        <w:t>(</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t+1</m:t>
            </m:r>
          </m:sub>
        </m:sSub>
      </m:oMath>
      <w:r w:rsidR="002414B0">
        <w:t>)</w:t>
      </w:r>
      <m:oMath>
        <m:r>
          <w:rPr>
            <w:rFonts w:ascii="Cambria Math" w:hAnsi="Cambria Math"/>
          </w:rPr>
          <m:t xml:space="preserve"> </m:t>
        </m:r>
      </m:oMath>
      <w:r w:rsidR="00BF03F7">
        <w:t>is given as:</w:t>
      </w:r>
    </w:p>
    <w:p w14:paraId="2B984BD8" w14:textId="77777777" w:rsidR="00BF03F7" w:rsidRDefault="00BF03F7" w:rsidP="006967DA">
      <w:pPr>
        <w:spacing w:line="360" w:lineRule="auto"/>
      </w:pPr>
    </w:p>
    <w:p w14:paraId="0CA27464" w14:textId="060EBA5F" w:rsidR="00BF03F7" w:rsidRPr="00BF03F7" w:rsidRDefault="0013423D" w:rsidP="006967DA">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t</m:t>
              </m:r>
            </m:sub>
          </m:sSub>
          <m:d>
            <m:dPr>
              <m:ctrlPr>
                <w:rPr>
                  <w:rFonts w:ascii="Cambria Math" w:hAnsi="Cambria Math"/>
                  <w:i/>
                </w:rPr>
              </m:ctrlPr>
            </m:dPr>
            <m:e>
              <m:r>
                <w:rPr>
                  <w:rFonts w:ascii="Cambria Math" w:hAnsi="Cambria Math"/>
                </w:rPr>
                <m:t xml:space="preserve">1-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w</m:t>
                          </m:r>
                        </m:e>
                        <m:sub>
                          <m:r>
                            <w:rPr>
                              <w:rFonts w:ascii="Cambria Math" w:hAnsi="Cambria Math"/>
                            </w:rPr>
                            <m:t>x</m:t>
                          </m:r>
                        </m:sub>
                      </m:sSub>
                    </m:sub>
                  </m:sSub>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wx</m:t>
                      </m:r>
                    </m:sub>
                  </m:sSub>
                  <m:r>
                    <w:rPr>
                      <w:rFonts w:ascii="Cambria Math" w:hAnsi="Cambria Math"/>
                    </w:rPr>
                    <m:t>, t</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w</m:t>
                      </m:r>
                    </m:e>
                    <m:sub>
                      <m:r>
                        <w:rPr>
                          <w:rFonts w:ascii="Cambria Math" w:hAnsi="Cambria Math"/>
                        </w:rPr>
                        <m:t>x</m:t>
                      </m:r>
                    </m:sub>
                  </m:sSub>
                </m:sub>
              </m:sSub>
            </m:e>
          </m:acc>
          <m:r>
            <w:rPr>
              <w:rFonts w:ascii="Cambria Math" w:hAnsi="Cambria Math"/>
            </w:rPr>
            <m:t>)</m:t>
          </m:r>
        </m:oMath>
      </m:oMathPara>
    </w:p>
    <w:p w14:paraId="1A7CC3A3" w14:textId="77777777" w:rsidR="00BF03F7" w:rsidRDefault="00BF03F7" w:rsidP="006967DA">
      <w:pPr>
        <w:spacing w:line="360" w:lineRule="auto"/>
        <w:rPr>
          <w:rFonts w:eastAsiaTheme="minorEastAsia"/>
        </w:rPr>
      </w:pPr>
    </w:p>
    <w:p w14:paraId="0ADBD98E" w14:textId="5AC895D4" w:rsidR="002414B0" w:rsidRDefault="00BF03F7" w:rsidP="006967DA">
      <w:pPr>
        <w:spacing w:line="360" w:lineRule="auto"/>
      </w:pPr>
      <w:r>
        <w:rPr>
          <w:rFonts w:eastAsiaTheme="minorEastAsia"/>
        </w:rPr>
        <w:t xml:space="preserve">where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t</m:t>
            </m:r>
          </m:sub>
        </m:sSub>
      </m:oMath>
      <w:r>
        <w:rPr>
          <w:rFonts w:eastAsiaTheme="minorEastAsia"/>
        </w:rPr>
        <w:t xml:space="preserve"> is the frequency of </w:t>
      </w:r>
      <w:r w:rsidR="002414B0">
        <w:rPr>
          <w:rFonts w:eastAsiaTheme="minorEastAsia"/>
        </w:rPr>
        <w:t xml:space="preserve">the dominant </w:t>
      </w:r>
      <w:r>
        <w:rPr>
          <w:rFonts w:eastAsiaTheme="minorEastAsia"/>
          <w:i/>
        </w:rPr>
        <w:t>CYP79D15</w:t>
      </w:r>
      <w:r>
        <w:rPr>
          <w:rFonts w:eastAsiaTheme="minorEastAsia"/>
        </w:rPr>
        <w:t xml:space="preserve"> </w:t>
      </w:r>
      <w:r w:rsidR="002414B0">
        <w:rPr>
          <w:rFonts w:eastAsiaTheme="minorEastAsia"/>
        </w:rPr>
        <w:t xml:space="preserve">in population </w:t>
      </w:r>
      <m:oMath>
        <m:r>
          <w:rPr>
            <w:rFonts w:ascii="Cambria Math" w:hAnsi="Cambria Math"/>
          </w:rPr>
          <m:t>x</m:t>
        </m:r>
      </m:oMath>
      <w:r w:rsidR="002414B0">
        <w:rPr>
          <w:rFonts w:eastAsiaTheme="minorEastAsia"/>
        </w:rPr>
        <w:t xml:space="preserve"> in the </w:t>
      </w:r>
      <w:r w:rsidR="00AE6AC2">
        <w:rPr>
          <w:rFonts w:eastAsiaTheme="minorEastAsia"/>
        </w:rPr>
        <w:t>current generation</w:t>
      </w:r>
      <w:r w:rsidR="00E55BD0">
        <w:rPr>
          <w:rFonts w:eastAsiaTheme="minorEastAsia"/>
        </w:rPr>
        <w:t>,</w:t>
      </w:r>
      <w:r w:rsidR="002414B0">
        <w:rPr>
          <w:rFonts w:eastAsiaTheme="minorEastAsia"/>
        </w:rP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w</m:t>
                    </m:r>
                  </m:e>
                  <m:sub>
                    <m:r>
                      <w:rPr>
                        <w:rFonts w:ascii="Cambria Math" w:hAnsi="Cambria Math"/>
                      </w:rPr>
                      <m:t>x</m:t>
                    </m:r>
                  </m:sub>
                </m:sSub>
              </m:sub>
            </m:sSub>
          </m:e>
        </m:acc>
      </m:oMath>
      <w:r w:rsidR="002414B0">
        <w:rPr>
          <w:rFonts w:eastAsiaTheme="minorEastAsia"/>
        </w:rPr>
        <w:t xml:space="preserve"> </w:t>
      </w:r>
      <w:r w:rsidR="00E55BD0">
        <w:rPr>
          <w:rFonts w:eastAsiaTheme="minorEastAsia"/>
        </w:rPr>
        <w:t xml:space="preserve">is the weighted-mean immigration rate from all populations into population </w:t>
      </w:r>
      <m:oMath>
        <m:r>
          <w:rPr>
            <w:rFonts w:ascii="Cambria Math" w:hAnsi="Cambria Math"/>
          </w:rPr>
          <m:t>x</m:t>
        </m:r>
      </m:oMath>
      <w:r w:rsidR="00E55BD0">
        <w:rPr>
          <w:rFonts w:eastAsiaTheme="minorEastAsia"/>
        </w:rPr>
        <w:t xml:space="preserve"> </w:t>
      </w:r>
      <w:r w:rsidR="00762546">
        <w:rPr>
          <w:rFonts w:eastAsiaTheme="minorEastAsia"/>
        </w:rPr>
        <w:t xml:space="preserve">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wx</m:t>
                    </m:r>
                  </m:sub>
                </m:sSub>
                <m:r>
                  <w:rPr>
                    <w:rFonts w:ascii="Cambria Math" w:hAnsi="Cambria Math"/>
                  </w:rPr>
                  <m:t>, t</m:t>
                </m:r>
              </m:sub>
            </m:sSub>
          </m:e>
        </m:acc>
      </m:oMath>
      <w:r w:rsidR="00762546">
        <w:rPr>
          <w:rFonts w:eastAsiaTheme="minorEastAsia"/>
        </w:rPr>
        <w:t xml:space="preserve"> </w:t>
      </w:r>
      <w:r w:rsidR="00E55BD0">
        <w:rPr>
          <w:rFonts w:eastAsiaTheme="minorEastAsia"/>
        </w:rPr>
        <w:t>is</w:t>
      </w:r>
      <w:r w:rsidR="002414B0">
        <w:rPr>
          <w:rFonts w:eastAsiaTheme="minorEastAsia"/>
        </w:rPr>
        <w:t xml:space="preserve"> </w:t>
      </w:r>
      <w:r w:rsidR="00762546">
        <w:rPr>
          <w:rFonts w:eastAsiaTheme="minorEastAsia"/>
        </w:rPr>
        <w:t xml:space="preserve">weighted-mean frequency of the dominant allele </w:t>
      </w:r>
      <w:r w:rsidR="00E55BD0">
        <w:rPr>
          <w:rFonts w:eastAsiaTheme="minorEastAsia"/>
        </w:rPr>
        <w:t xml:space="preserve">in the current generation </w:t>
      </w:r>
      <w:r w:rsidR="00762546">
        <w:rPr>
          <w:rFonts w:eastAsiaTheme="minorEastAsia"/>
        </w:rPr>
        <w:t xml:space="preserve">for population </w:t>
      </w:r>
      <m:oMath>
        <m:r>
          <w:rPr>
            <w:rFonts w:ascii="Cambria Math" w:hAnsi="Cambria Math"/>
          </w:rPr>
          <m:t>x</m:t>
        </m:r>
      </m:oMath>
      <w:r w:rsidR="00B44EEC">
        <w:rPr>
          <w:rFonts w:eastAsiaTheme="minorEastAsia"/>
        </w:rPr>
        <w:t>’s migrant pool</w:t>
      </w:r>
      <w:r w:rsidR="00762546">
        <w:rPr>
          <w:rFonts w:eastAsiaTheme="minorEastAsia"/>
        </w:rPr>
        <w:t>, averaged across all other existing populations, respectively</w:t>
      </w:r>
      <w:r w:rsidR="002414B0">
        <w:rPr>
          <w:rFonts w:eastAsiaTheme="minorEastAsia"/>
        </w:rPr>
        <w:t xml:space="preserve">. </w:t>
      </w:r>
      <w:r w:rsidR="00E55BD0">
        <w:t>M</w:t>
      </w:r>
      <w:r w:rsidR="00EB254A" w:rsidRPr="00EB254A">
        <w:t xml:space="preserve">igration is assumed to decline linearly with increasing distance </w:t>
      </w:r>
      <w:r w:rsidR="002414B0">
        <w:t xml:space="preserve">between populations </w:t>
      </w:r>
      <w:r w:rsidR="00EB254A" w:rsidRPr="00EB254A">
        <w:t xml:space="preserve">such that there is effectively no migration between populations </w:t>
      </w:r>
      <w:r w:rsidR="002414B0">
        <w:t xml:space="preserve">1 and 40 of the matrix. </w:t>
      </w:r>
      <w:r w:rsidR="00B44EEC">
        <w:t>M</w:t>
      </w:r>
      <w:r w:rsidR="002414B0">
        <w:t>igration rates and dominant allele frequencies were weighted by population size such that larger populations contributed more migrants to the migrant pool. Specifically, the weighted</w:t>
      </w:r>
      <w:r w:rsidR="00AE6AC2">
        <w:t>-mean</w:t>
      </w:r>
      <w:r w:rsidR="002414B0">
        <w:t xml:space="preserve"> </w:t>
      </w:r>
      <w:r w:rsidR="00B44EEC">
        <w:t>immigration</w:t>
      </w:r>
      <w:r w:rsidR="002414B0">
        <w:t xml:space="preserve"> rate </w:t>
      </w:r>
      <w:r w:rsidR="00B44EEC">
        <w:t xml:space="preserve">from all populations into population </w:t>
      </w:r>
      <m:oMath>
        <m:r>
          <w:rPr>
            <w:rFonts w:ascii="Cambria Math" w:hAnsi="Cambria Math"/>
          </w:rPr>
          <m:t>x</m:t>
        </m:r>
      </m:oMath>
      <w:r w:rsidR="00B44EEC">
        <w:rPr>
          <w:rFonts w:eastAsiaTheme="minorEastAsia"/>
        </w:rPr>
        <w:t xml:space="preserve"> was calculated as</w:t>
      </w:r>
      <w:r w:rsidR="002414B0">
        <w:t>:</w:t>
      </w:r>
    </w:p>
    <w:p w14:paraId="111F3F58" w14:textId="77777777" w:rsidR="002414B0" w:rsidRDefault="002414B0" w:rsidP="006967DA">
      <w:pPr>
        <w:spacing w:line="360" w:lineRule="auto"/>
      </w:pPr>
    </w:p>
    <w:p w14:paraId="4F3195DC" w14:textId="796ED1D0" w:rsidR="002414B0" w:rsidRPr="00C9586A" w:rsidRDefault="0013423D" w:rsidP="006967DA">
      <w:pPr>
        <w:spacing w:line="360" w:lineRule="auto"/>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w</m:t>
                      </m:r>
                    </m:e>
                    <m:sub>
                      <m:r>
                        <w:rPr>
                          <w:rFonts w:ascii="Cambria Math" w:hAnsi="Cambria Math"/>
                        </w:rPr>
                        <m:t>x</m:t>
                      </m:r>
                    </m:sub>
                  </m:sSub>
                </m:sub>
              </m:sSub>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y</m:t>
                      </m:r>
                    </m:sub>
                  </m:sSub>
                </m:e>
              </m:nary>
            </m:num>
            <m:den>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y</m:t>
                      </m:r>
                    </m:sub>
                  </m:sSub>
                </m:e>
              </m:nary>
            </m:den>
          </m:f>
        </m:oMath>
      </m:oMathPara>
    </w:p>
    <w:p w14:paraId="2B74185B" w14:textId="77777777" w:rsidR="00C9586A" w:rsidRDefault="00C9586A" w:rsidP="006967DA">
      <w:pPr>
        <w:spacing w:line="360" w:lineRule="auto"/>
        <w:rPr>
          <w:rFonts w:eastAsiaTheme="minorEastAsia"/>
        </w:rPr>
      </w:pPr>
    </w:p>
    <w:p w14:paraId="1FD719A0" w14:textId="271D8F24" w:rsidR="00C9586A" w:rsidRDefault="00C9586A" w:rsidP="006967DA">
      <w:pPr>
        <w:spacing w:line="360" w:lineRule="auto"/>
      </w:pPr>
      <w:r>
        <w:rPr>
          <w:rFonts w:eastAsiaTheme="minorEastAsia"/>
        </w:rPr>
        <w:t xml:space="preserve">where </w:t>
      </w:r>
      <m:oMath>
        <m:sSub>
          <m:sSubPr>
            <m:ctrlPr>
              <w:rPr>
                <w:rFonts w:ascii="Cambria Math" w:hAnsi="Cambria Math"/>
                <w:i/>
              </w:rPr>
            </m:ctrlPr>
          </m:sSubPr>
          <m:e>
            <m:r>
              <w:rPr>
                <w:rFonts w:ascii="Cambria Math" w:hAnsi="Cambria Math"/>
              </w:rPr>
              <m:t>m</m:t>
            </m:r>
          </m:e>
          <m:sub>
            <m:r>
              <w:rPr>
                <w:rFonts w:ascii="Cambria Math" w:hAnsi="Cambria Math"/>
              </w:rPr>
              <m:t>xy</m:t>
            </m:r>
          </m:sub>
        </m:sSub>
      </m:oMath>
      <w:r>
        <w:rPr>
          <w:rFonts w:eastAsiaTheme="minorEastAsia"/>
        </w:rPr>
        <w:t xml:space="preserve"> is the realized migration rate between populations </w:t>
      </w:r>
      <m:oMath>
        <m:r>
          <w:rPr>
            <w:rFonts w:ascii="Cambria Math" w:hAnsi="Cambria Math"/>
          </w:rPr>
          <m:t>x</m:t>
        </m:r>
      </m:oMath>
      <w:r>
        <w:rPr>
          <w:rFonts w:eastAsiaTheme="minorEastAsia"/>
        </w:rPr>
        <w:t xml:space="preserve"> and </w:t>
      </w:r>
      <m:oMath>
        <m:r>
          <w:rPr>
            <w:rFonts w:ascii="Cambria Math" w:hAnsi="Cambria Math"/>
          </w:rPr>
          <m:t>y</m:t>
        </m:r>
      </m:oMath>
      <w:r>
        <w:rPr>
          <w:rFonts w:eastAsiaTheme="minorEastAsia"/>
        </w:rPr>
        <w:t xml:space="preserve">, based on the distance between them, </w:t>
      </w:r>
      <m:oMath>
        <m:sSub>
          <m:sSubPr>
            <m:ctrlPr>
              <w:rPr>
                <w:rFonts w:ascii="Cambria Math" w:hAnsi="Cambria Math"/>
                <w:i/>
              </w:rPr>
            </m:ctrlPr>
          </m:sSubPr>
          <m:e>
            <m:r>
              <w:rPr>
                <w:rFonts w:ascii="Cambria Math" w:hAnsi="Cambria Math"/>
              </w:rPr>
              <m:t>N</m:t>
            </m:r>
          </m:e>
          <m:sub>
            <m:r>
              <w:rPr>
                <w:rFonts w:ascii="Cambria Math" w:hAnsi="Cambria Math"/>
              </w:rPr>
              <m:t>y</m:t>
            </m:r>
          </m:sub>
        </m:sSub>
      </m:oMath>
      <w:r>
        <w:rPr>
          <w:rFonts w:eastAsiaTheme="minorEastAsia"/>
        </w:rPr>
        <w:t xml:space="preserve"> is the size of population </w:t>
      </w:r>
      <m:oMath>
        <m:r>
          <w:rPr>
            <w:rFonts w:ascii="Cambria Math" w:hAnsi="Cambria Math"/>
          </w:rPr>
          <m:t>y</m:t>
        </m:r>
      </m:oMath>
      <w:r>
        <w:rPr>
          <w:rFonts w:eastAsiaTheme="minorEastAsia"/>
        </w:rPr>
        <w:t xml:space="preserve">, and </w:t>
      </w:r>
      <m:oMath>
        <m:r>
          <w:rPr>
            <w:rFonts w:ascii="Cambria Math" w:hAnsi="Cambria Math"/>
          </w:rPr>
          <m:t>n</m:t>
        </m:r>
      </m:oMath>
      <w:r>
        <w:rPr>
          <w:rFonts w:eastAsiaTheme="minorEastAsia"/>
        </w:rPr>
        <w:t xml:space="preserve"> in this case the number of populations minus one</w:t>
      </w:r>
      <w:r w:rsidR="0042570A">
        <w:rPr>
          <w:rFonts w:eastAsiaTheme="minorEastAsia"/>
        </w:rPr>
        <w:t xml:space="preserve"> (i.e. 39)</w:t>
      </w:r>
      <w:ins w:id="62" w:author="Rob Ness" w:date="2017-12-27T14:49:00Z">
        <w:r w:rsidR="0042570A">
          <w:rPr>
            <w:rFonts w:eastAsiaTheme="minorEastAsia"/>
          </w:rPr>
          <w:t xml:space="preserve"> </w:t>
        </w:r>
      </w:ins>
      <w:r>
        <w:rPr>
          <w:rFonts w:eastAsiaTheme="minorEastAsia"/>
        </w:rPr>
        <w:t xml:space="preserve">since populations do not exchange migrants with themselves. </w:t>
      </w:r>
      <w:r w:rsidR="009903CE">
        <w:rPr>
          <w:rFonts w:eastAsiaTheme="minorEastAsia"/>
        </w:rPr>
        <w:t xml:space="preserve">Similarly, </w:t>
      </w:r>
      <w:r w:rsidR="009903CE">
        <w:t>t</w:t>
      </w:r>
      <w:r w:rsidR="00AE6AC2">
        <w:t xml:space="preserve">he weighted-mean dominant allele frequency </w:t>
      </w:r>
      <w:r w:rsidR="009903CE">
        <w:t>for population</w:t>
      </w:r>
      <w:r w:rsidR="00E55BD0">
        <w:t xml:space="preserve"> </w:t>
      </w:r>
      <m:oMath>
        <m:r>
          <w:rPr>
            <w:rFonts w:ascii="Cambria Math" w:hAnsi="Cambria Math"/>
          </w:rPr>
          <m:t>x</m:t>
        </m:r>
      </m:oMath>
      <w:r w:rsidR="00E55BD0">
        <w:rPr>
          <w:rFonts w:eastAsiaTheme="minorEastAsia"/>
        </w:rPr>
        <w:t xml:space="preserve">’s migrant pool </w:t>
      </w:r>
      <w:r w:rsidR="009903CE">
        <w:t xml:space="preserve">was calculated </w:t>
      </w:r>
      <w:r w:rsidR="00E55BD0">
        <w:t>as:</w:t>
      </w:r>
    </w:p>
    <w:p w14:paraId="3F592907" w14:textId="77777777" w:rsidR="002414B0" w:rsidRDefault="002414B0" w:rsidP="006967DA">
      <w:pPr>
        <w:spacing w:line="360" w:lineRule="auto"/>
      </w:pPr>
    </w:p>
    <w:p w14:paraId="5A87CF2A" w14:textId="62F9443A" w:rsidR="002414B0" w:rsidRPr="00E55BD0" w:rsidRDefault="0013423D" w:rsidP="006967DA">
      <w:pPr>
        <w:spacing w:line="360" w:lineRule="auto"/>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wx</m:t>
                      </m:r>
                    </m:sub>
                  </m:sSub>
                  <m:r>
                    <w:rPr>
                      <w:rFonts w:ascii="Cambria Math" w:hAnsi="Cambria Math"/>
                    </w:rPr>
                    <m:t>, t</m:t>
                  </m:r>
                </m:sub>
              </m:sSub>
            </m:e>
          </m:acc>
          <m:r>
            <m:rPr>
              <m:sty m:val="p"/>
            </m:rPr>
            <w:rPr>
              <w:rFonts w:ascii="Cambria Math" w:eastAsiaTheme="minorEastAsia" w:hAnsi="Cambria Math"/>
            </w:rPr>
            <m:t xml:space="preserve"> </m:t>
          </m:r>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y</m:t>
                          </m:r>
                        </m:sub>
                      </m:sSub>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y</m:t>
                      </m:r>
                    </m:sub>
                  </m:sSub>
                </m:e>
              </m:nary>
            </m:num>
            <m:den>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y</m:t>
                      </m:r>
                    </m:sub>
                  </m:sSub>
                </m:e>
              </m:nary>
            </m:den>
          </m:f>
        </m:oMath>
      </m:oMathPara>
    </w:p>
    <w:p w14:paraId="35BF497B" w14:textId="77777777" w:rsidR="00E55BD0" w:rsidRDefault="00E55BD0" w:rsidP="006967DA">
      <w:pPr>
        <w:spacing w:line="360" w:lineRule="auto"/>
        <w:rPr>
          <w:rFonts w:eastAsiaTheme="minorEastAsia"/>
        </w:rPr>
      </w:pPr>
    </w:p>
    <w:p w14:paraId="08C1101F" w14:textId="2390663A" w:rsidR="00EB254A" w:rsidRPr="00E55BD0" w:rsidRDefault="00E55BD0" w:rsidP="006967DA">
      <w:pPr>
        <w:spacing w:line="360" w:lineRule="auto"/>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A</m:t>
                </m:r>
              </m:e>
              <m:sub>
                <m:r>
                  <w:rPr>
                    <w:rFonts w:ascii="Cambria Math" w:hAnsi="Cambria Math"/>
                  </w:rPr>
                  <m:t>y</m:t>
                </m:r>
              </m:sub>
            </m:sSub>
          </m:sub>
        </m:sSub>
      </m:oMath>
      <w:r>
        <w:rPr>
          <w:rFonts w:eastAsiaTheme="minorEastAsia"/>
        </w:rPr>
        <w:t xml:space="preserve">is the frequency of the dominant allele in population </w:t>
      </w:r>
      <m:oMath>
        <m:r>
          <w:rPr>
            <w:rFonts w:ascii="Cambria Math" w:hAnsi="Cambria Math"/>
          </w:rPr>
          <m:t>y</m:t>
        </m:r>
      </m:oMath>
      <w:r>
        <w:rPr>
          <w:rFonts w:eastAsiaTheme="minorEastAsia"/>
        </w:rPr>
        <w:t xml:space="preserve">. </w:t>
      </w:r>
      <w:commentRangeStart w:id="63"/>
      <w:commentRangeStart w:id="64"/>
      <w:r w:rsidR="00F618D9">
        <w:rPr>
          <w:rFonts w:eastAsiaTheme="minorEastAsia"/>
        </w:rPr>
        <w:t>Assuming no LD</w:t>
      </w:r>
      <w:commentRangeEnd w:id="63"/>
      <w:r w:rsidR="00F618D9">
        <w:rPr>
          <w:rStyle w:val="CommentReference"/>
          <w:rFonts w:asciiTheme="minorHAnsi" w:hAnsiTheme="minorHAnsi" w:cstheme="minorBidi"/>
          <w:lang w:val="en-CA"/>
        </w:rPr>
        <w:commentReference w:id="63"/>
      </w:r>
      <w:commentRangeEnd w:id="64"/>
      <w:ins w:id="65" w:author="James Santangelo" w:date="2017-12-31T14:41:00Z">
        <w:r w:rsidR="006967DA">
          <w:rPr>
            <w:rFonts w:eastAsiaTheme="minorEastAsia"/>
          </w:rPr>
          <w:t xml:space="preserve"> (see selection above)</w:t>
        </w:r>
      </w:ins>
      <w:r w:rsidR="006967DA">
        <w:rPr>
          <w:rStyle w:val="CommentReference"/>
          <w:rFonts w:asciiTheme="minorHAnsi" w:hAnsiTheme="minorHAnsi" w:cstheme="minorBidi"/>
          <w:lang w:val="en-CA"/>
        </w:rPr>
        <w:commentReference w:id="64"/>
      </w:r>
      <w:r w:rsidR="00F618D9">
        <w:rPr>
          <w:rFonts w:eastAsiaTheme="minorEastAsia"/>
        </w:rPr>
        <w:t>, w</w:t>
      </w:r>
      <w:r w:rsidR="004B1860">
        <w:rPr>
          <w:rFonts w:eastAsiaTheme="minorEastAsia"/>
        </w:rPr>
        <w:t xml:space="preserve">e </w:t>
      </w:r>
      <w:r w:rsidR="00B043CA">
        <w:rPr>
          <w:rFonts w:eastAsiaTheme="minorEastAsia"/>
        </w:rPr>
        <w:t>performed</w:t>
      </w:r>
      <w:r w:rsidR="004B1860">
        <w:rPr>
          <w:rFonts w:eastAsiaTheme="minorEastAsia"/>
        </w:rPr>
        <w:t xml:space="preserve"> the above process </w:t>
      </w:r>
      <w:r>
        <w:rPr>
          <w:rFonts w:eastAsiaTheme="minorEastAsia"/>
        </w:rPr>
        <w:t>separate</w:t>
      </w:r>
      <w:r w:rsidR="00622888">
        <w:rPr>
          <w:rFonts w:eastAsiaTheme="minorEastAsia"/>
        </w:rPr>
        <w:t>ly</w:t>
      </w:r>
      <w:r>
        <w:rPr>
          <w:rFonts w:eastAsiaTheme="minorEastAsia"/>
        </w:rPr>
        <w:t xml:space="preserve"> for both dominant alleles (i.e. </w:t>
      </w:r>
      <w:r>
        <w:rPr>
          <w:rFonts w:eastAsiaTheme="minorEastAsia"/>
          <w:i/>
        </w:rPr>
        <w:t>CYP79D15</w:t>
      </w:r>
      <w:r>
        <w:rPr>
          <w:rFonts w:eastAsiaTheme="minorEastAsia"/>
        </w:rPr>
        <w:t xml:space="preserve"> and </w:t>
      </w:r>
      <w:r>
        <w:rPr>
          <w:rFonts w:eastAsiaTheme="minorEastAsia"/>
          <w:i/>
        </w:rPr>
        <w:t>Li</w:t>
      </w:r>
      <w:r>
        <w:rPr>
          <w:rFonts w:eastAsiaTheme="minorEastAsia"/>
        </w:rPr>
        <w:t xml:space="preserve">). </w:t>
      </w:r>
      <w:r w:rsidR="00EB254A" w:rsidRPr="00EB254A">
        <w:t xml:space="preserve">For </w:t>
      </w:r>
      <w:r>
        <w:t>scenario</w:t>
      </w:r>
      <w:r w:rsidR="00EB254A" w:rsidRPr="00EB254A">
        <w:t xml:space="preserve"> (1)</w:t>
      </w:r>
      <w:r>
        <w:t xml:space="preserve"> described above, we</w:t>
      </w:r>
      <w:r w:rsidR="00EB254A" w:rsidRPr="00EB254A">
        <w:t xml:space="preserve"> simulated 13 migration rates (</w:t>
      </w:r>
      <w:r w:rsidR="00EB254A" w:rsidRPr="00EB254A">
        <w:rPr>
          <w:i/>
        </w:rPr>
        <w:t>m</w:t>
      </w:r>
      <w:r w:rsidR="00EB254A" w:rsidRPr="00EB254A">
        <w:t xml:space="preserve"> = 0; 0.001; 0.0025; 0.005; 0.01; 0.02; 0.035; 0.05; 0.1; 0.2; 0.35; 0.5, 1.0)</w:t>
      </w:r>
      <w:r>
        <w:t xml:space="preserve"> to explore the full range of migration rates that can influence the formation and maintenance of clines via drift</w:t>
      </w:r>
      <w:r w:rsidR="00EB254A" w:rsidRPr="00EB254A">
        <w:t xml:space="preserve">. </w:t>
      </w:r>
      <w:r w:rsidR="00B97055">
        <w:t xml:space="preserve">Note that these values represent the maximum proportion of alleles exchanged between populations, which occurs among adjacent populations. </w:t>
      </w:r>
      <w:r w:rsidR="00EB254A" w:rsidRPr="00EB254A">
        <w:t xml:space="preserve">To minimize the number of simulations performed in </w:t>
      </w:r>
      <w:r>
        <w:t>scenario (2), we</w:t>
      </w:r>
      <w:r w:rsidR="00EB254A" w:rsidRPr="00EB254A">
        <w:t xml:space="preserve"> simulated three migration rates: </w:t>
      </w:r>
      <w:r w:rsidR="00EB254A" w:rsidRPr="00EB254A">
        <w:rPr>
          <w:i/>
        </w:rPr>
        <w:t>m</w:t>
      </w:r>
      <w:r w:rsidR="00EB254A" w:rsidRPr="00EB254A">
        <w:t xml:space="preserve"> = 0, 0.01, and 0.05, representing no, low, and high migration, respectively, and corresponding to levels of gene flow that resulted in substantial decreases in the strength of clines in </w:t>
      </w:r>
      <w:r>
        <w:t>scenario</w:t>
      </w:r>
      <w:r w:rsidR="00EB254A" w:rsidRPr="00EB254A">
        <w:t xml:space="preserve"> (1).</w:t>
      </w:r>
      <w:ins w:id="66" w:author="James Santangelo" w:date="2017-12-31T14:41:00Z">
        <w:r w:rsidR="006967DA">
          <w:t xml:space="preserve"> W</w:t>
        </w:r>
      </w:ins>
      <w:ins w:id="67" w:author="James Santangelo" w:date="2017-12-31T14:42:00Z">
        <w:r w:rsidR="006967DA">
          <w:t>e used these same migration rates in all additional simulated cases that explored the combined effects of drift, selection and migration, regarless of how drift was manipulated (</w:t>
        </w:r>
      </w:ins>
      <w:ins w:id="68" w:author="James Santangelo" w:date="2017-12-31T15:57:00Z">
        <w:r w:rsidR="006070E6">
          <w:t>Table 2</w:t>
        </w:r>
      </w:ins>
      <w:ins w:id="69" w:author="James Santangelo" w:date="2017-12-31T14:42:00Z">
        <w:r w:rsidR="006967DA">
          <w:t xml:space="preserve">). </w:t>
        </w:r>
      </w:ins>
    </w:p>
    <w:p w14:paraId="683EF286" w14:textId="77777777" w:rsidR="00EB254A" w:rsidDel="006967DA" w:rsidRDefault="00EB254A" w:rsidP="006967DA">
      <w:pPr>
        <w:spacing w:line="360" w:lineRule="auto"/>
        <w:rPr>
          <w:del w:id="70" w:author="James Santangelo" w:date="2017-12-31T14:43:00Z"/>
        </w:rPr>
      </w:pPr>
    </w:p>
    <w:p w14:paraId="12373A1C" w14:textId="77777777" w:rsidR="00B66FBE" w:rsidDel="006967DA" w:rsidRDefault="00B66FBE" w:rsidP="006967DA">
      <w:pPr>
        <w:spacing w:line="360" w:lineRule="auto"/>
        <w:rPr>
          <w:del w:id="71" w:author="James Santangelo" w:date="2017-12-31T14:43:00Z"/>
          <w:i/>
        </w:rPr>
      </w:pPr>
    </w:p>
    <w:p w14:paraId="6BBCF459" w14:textId="77777777" w:rsidR="00B66FBE" w:rsidRDefault="00B66FBE" w:rsidP="006967DA">
      <w:pPr>
        <w:spacing w:line="360" w:lineRule="auto"/>
        <w:rPr>
          <w:i/>
        </w:rPr>
      </w:pPr>
    </w:p>
    <w:p w14:paraId="24C0C909" w14:textId="302CCBC1" w:rsidR="00B92358" w:rsidRDefault="00B92358" w:rsidP="006967DA">
      <w:pPr>
        <w:spacing w:line="360" w:lineRule="auto"/>
        <w:outlineLvl w:val="0"/>
        <w:rPr>
          <w:i/>
        </w:rPr>
      </w:pPr>
      <w:r>
        <w:rPr>
          <w:i/>
        </w:rPr>
        <w:t>Analyses</w:t>
      </w:r>
    </w:p>
    <w:p w14:paraId="12ED2EE5" w14:textId="77777777" w:rsidR="00B92358" w:rsidRDefault="00B92358" w:rsidP="006967DA">
      <w:pPr>
        <w:spacing w:line="360" w:lineRule="auto"/>
        <w:rPr>
          <w:i/>
        </w:rPr>
      </w:pPr>
    </w:p>
    <w:p w14:paraId="1ADA7026" w14:textId="44C8845A" w:rsidR="00B92358" w:rsidRPr="00B92358" w:rsidRDefault="00B92358" w:rsidP="006967DA">
      <w:pPr>
        <w:spacing w:line="360" w:lineRule="auto"/>
      </w:pPr>
      <w:r>
        <w:t>We performed 1000 iterations for each of the simulated scenarios listed in</w:t>
      </w:r>
      <w:ins w:id="72" w:author="James Santangelo" w:date="2017-12-31T15:57:00Z">
        <w:r w:rsidR="006070E6">
          <w:t xml:space="preserve"> </w:t>
        </w:r>
      </w:ins>
      <w:del w:id="73" w:author="James Santangelo" w:date="2017-12-31T14:44:00Z">
        <w:r w:rsidDel="006967DA">
          <w:delText xml:space="preserve"> t</w:delText>
        </w:r>
      </w:del>
      <w:del w:id="74" w:author="James Santangelo" w:date="2017-12-31T15:57:00Z">
        <w:r w:rsidDel="006070E6">
          <w:delText>able 3</w:delText>
        </w:r>
      </w:del>
      <w:ins w:id="75" w:author="James Santangelo" w:date="2017-12-31T15:57:00Z">
        <w:r w:rsidR="006070E6">
          <w:t>Table 2</w:t>
        </w:r>
      </w:ins>
      <w:r w:rsidRPr="00B92358">
        <w:t xml:space="preserve">. For each </w:t>
      </w:r>
      <w:r>
        <w:t>iteration, we</w:t>
      </w:r>
      <w:r w:rsidRPr="00B92358">
        <w:t xml:space="preserve"> ran a linear regression using within-population HCN frequency as the response variable and distance from the urban-most population (i.e. patch 40) as the predictor. For </w:t>
      </w:r>
      <w:r>
        <w:t xml:space="preserve">simulations involving complete colonization of the landscape (i.e. drift scenario 1 above), </w:t>
      </w:r>
      <w:r w:rsidRPr="00B92358">
        <w:t>this regression was performed using HCN frequencies at generation 250</w:t>
      </w:r>
      <w:ins w:id="76" w:author="James Santangelo" w:date="2017-12-31T14:47:00Z">
        <w:r w:rsidR="006967DA">
          <w:t xml:space="preserve">, </w:t>
        </w:r>
      </w:ins>
      <w:del w:id="77" w:author="James Santangelo" w:date="2017-12-31T14:45:00Z">
        <w:r w:rsidDel="006967DA">
          <w:delText>, although the generation chosen for analysis has no qualitative effect on the results presented here</w:delText>
        </w:r>
      </w:del>
      <w:ins w:id="78" w:author="James Santangelo" w:date="2017-12-31T14:45:00Z">
        <w:r w:rsidR="006967DA">
          <w:t>consistent with the age of many large north American cities</w:t>
        </w:r>
      </w:ins>
      <w:r>
        <w:t xml:space="preserve">. </w:t>
      </w:r>
      <w:ins w:id="79" w:author="James Santangelo" w:date="2017-12-31T14:46:00Z">
        <w:r w:rsidR="006967DA">
          <w:t xml:space="preserve">Note however that our  results are no contingent on the generation chosen for analysis as any generation between 50 and 500 produces qualitatively similar results. </w:t>
        </w:r>
      </w:ins>
      <w:r>
        <w:t xml:space="preserve">For simulations involving serial founder effects (i.e. drift scenario 2 above), we ran this regression in the </w:t>
      </w:r>
      <w:r w:rsidRPr="00B92358">
        <w:t xml:space="preserve">first generation after the entire matrix became filled with populations. </w:t>
      </w:r>
      <w:r>
        <w:t>Once again, the generation chosen for analysis has no qualitative effect on our results. In both cases,</w:t>
      </w:r>
      <w:r w:rsidRPr="00B92358">
        <w:t xml:space="preserve"> </w:t>
      </w:r>
      <w:r>
        <w:t>e</w:t>
      </w:r>
      <w:r w:rsidRPr="00B92358">
        <w:t xml:space="preserve">ach regression can have one of three possible outcomes: (1) A positive cline, representing significantly </w:t>
      </w:r>
      <w:r>
        <w:t>(</w:t>
      </w:r>
      <w:r>
        <w:rPr>
          <w:i/>
        </w:rPr>
        <w:t xml:space="preserve">P </w:t>
      </w:r>
      <w:r>
        <w:t xml:space="preserve">&lt; 0.05) </w:t>
      </w:r>
      <w:r w:rsidRPr="00B92358">
        <w:t>higher rural than urban HCN frequencies</w:t>
      </w:r>
      <w:r>
        <w:t xml:space="preserve">. These clines are consistent in direction with the urban-rural cyanogenesis clines reported by </w:t>
      </w:r>
      <w:r>
        <w:fldChar w:fldCharType="begin" w:fldLock="1"/>
      </w:r>
      <w:r w:rsidR="00E56F09">
        <w:instrText>ADDIN CSL_CITATION { "citationItems" : [ { "id" : "ITEM-1", "itemData" : { "DOI" : "10.1111/j.1574-6941.2012.01443.x", "ISBN" : "0031206905", "ISSN" : "0962-8452", "author" : [ { "dropping-particle" : "", "family" : "Thompson", "given" : "Ken A", "non-dropping-particle" : "", "parse-names" : false, "suffix" : "" }, { "dropping-particle" : "", "family" : "Renaudin", "given" : "Marie", "non-dropping-particle" : "", "parse-names" : false, "suffix" : "" }, { "dropping-particle" : "", "family" : "Johnson", "given" : "Marc T J", "non-dropping-particle" : "", "parse-names" : false, "suffix" : "" } ], "container-title" : "Proceedings of the Royal Society B: Biological Sciences", "id" : "ITEM-1", "issued" : { "date-parts" : [ [ "2016" ] ] }, "page" : "20162180", "title" : "Urbanization drives parallel adaptive clines in plant populations", "type" : "article-journal", "volume" : "283" }, "uris" : [ "http://www.mendeley.com/documents/?uuid=44385f2f-37c0-4179-a144-8e096ff0efa9" ] } ], "mendeley" : { "formattedCitation" : "(Thompson et al. 2016)", "manualFormatting" : "Thompson et al. (2016)", "plainTextFormattedCitation" : "(Thompson et al. 2016)", "previouslyFormattedCitation" : "(Thompson et al. 2016)" }, "properties" : {  }, "schema" : "https://github.com/citation-style-language/schema/raw/master/csl-citation.json" }</w:instrText>
      </w:r>
      <w:r>
        <w:fldChar w:fldCharType="separate"/>
      </w:r>
      <w:r w:rsidRPr="00B92358">
        <w:rPr>
          <w:noProof/>
        </w:rPr>
        <w:t xml:space="preserve">Thompson et al. </w:t>
      </w:r>
      <w:r>
        <w:rPr>
          <w:noProof/>
        </w:rPr>
        <w:t>(</w:t>
      </w:r>
      <w:r w:rsidRPr="00B92358">
        <w:rPr>
          <w:noProof/>
        </w:rPr>
        <w:t>2016)</w:t>
      </w:r>
      <w:r>
        <w:fldChar w:fldCharType="end"/>
      </w:r>
      <w:r w:rsidRPr="00B92358">
        <w:t>; (2) a negative cline, representing significantly higher urban than rural HCN frequencies, and (3) no cline</w:t>
      </w:r>
      <w:r>
        <w:t xml:space="preserve"> (i.e. </w:t>
      </w:r>
      <w:r>
        <w:rPr>
          <w:i/>
        </w:rPr>
        <w:t xml:space="preserve">P </w:t>
      </w:r>
      <w:r>
        <w:t xml:space="preserve"> &gt; 0.05)</w:t>
      </w:r>
      <w:r w:rsidRPr="00B92358">
        <w:t xml:space="preserve">. </w:t>
      </w:r>
      <w:r w:rsidR="00D73DFA">
        <w:t xml:space="preserve">For each simulated scenario, we report the proportion of significantly positive and negative clines in addition to the mean slope across all 1000 iterations. We explore how these proportions and the mean slope are affected by varying levels of drift, migration and selection. </w:t>
      </w:r>
    </w:p>
    <w:p w14:paraId="4191664F" w14:textId="77777777" w:rsidR="00B92358" w:rsidRPr="00B92358" w:rsidRDefault="00B92358" w:rsidP="006967DA">
      <w:pPr>
        <w:spacing w:line="360" w:lineRule="auto"/>
      </w:pPr>
    </w:p>
    <w:p w14:paraId="0FA98851" w14:textId="77777777" w:rsidR="00607FE0" w:rsidRDefault="00607FE0" w:rsidP="006967DA">
      <w:pPr>
        <w:spacing w:line="360" w:lineRule="auto"/>
      </w:pPr>
      <w:r>
        <w:t xml:space="preserve"> </w:t>
      </w:r>
    </w:p>
    <w:p w14:paraId="201BCA94" w14:textId="77777777" w:rsidR="009B177C" w:rsidRDefault="009B177C">
      <w:pPr>
        <w:sectPr w:rsidR="009B177C" w:rsidSect="00C35587">
          <w:pgSz w:w="12240" w:h="15840"/>
          <w:pgMar w:top="1440" w:right="1440" w:bottom="1440" w:left="1440" w:header="708" w:footer="708" w:gutter="0"/>
          <w:cols w:space="708"/>
          <w:docGrid w:linePitch="360"/>
        </w:sectPr>
      </w:pPr>
    </w:p>
    <w:p w14:paraId="58F8A16F" w14:textId="652626BF" w:rsidR="009B177C" w:rsidRPr="009B177C" w:rsidRDefault="009B177C">
      <w:del w:id="80" w:author="James Santangelo" w:date="2017-12-31T15:56:00Z">
        <w:r w:rsidDel="006070E6">
          <w:rPr>
            <w:b/>
          </w:rPr>
          <w:delText>Table 2</w:delText>
        </w:r>
      </w:del>
      <w:ins w:id="81" w:author="James Santangelo" w:date="2017-12-31T15:57:00Z">
        <w:r w:rsidR="006070E6">
          <w:rPr>
            <w:b/>
          </w:rPr>
          <w:t>Table 2</w:t>
        </w:r>
      </w:ins>
      <w:r>
        <w:rPr>
          <w:b/>
        </w:rPr>
        <w:t>:</w:t>
      </w:r>
      <w:r>
        <w:t xml:space="preserve"> Parameters used in our simulations and the evolutionary mechanism they control.</w:t>
      </w:r>
    </w:p>
    <w:tbl>
      <w:tblPr>
        <w:tblW w:w="11180" w:type="dxa"/>
        <w:tblLook w:val="04A0" w:firstRow="1" w:lastRow="0" w:firstColumn="1" w:lastColumn="0" w:noHBand="0" w:noVBand="1"/>
      </w:tblPr>
      <w:tblGrid>
        <w:gridCol w:w="2420"/>
        <w:gridCol w:w="8760"/>
      </w:tblGrid>
      <w:tr w:rsidR="006967DA" w14:paraId="0DDEECA2" w14:textId="77777777" w:rsidTr="006967DA">
        <w:trPr>
          <w:trHeight w:val="320"/>
        </w:trPr>
        <w:tc>
          <w:tcPr>
            <w:tcW w:w="242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14:paraId="01F2DAA8" w14:textId="77777777" w:rsidR="006967DA" w:rsidRPr="006967DA" w:rsidRDefault="006967DA">
            <w:pPr>
              <w:jc w:val="center"/>
              <w:rPr>
                <w:rFonts w:eastAsia="Times New Roman"/>
                <w:b/>
                <w:bCs/>
                <w:color w:val="000000"/>
              </w:rPr>
            </w:pPr>
            <w:r w:rsidRPr="006967DA">
              <w:rPr>
                <w:rFonts w:eastAsia="Times New Roman"/>
                <w:b/>
                <w:bCs/>
                <w:color w:val="000000"/>
              </w:rPr>
              <w:t>Parameter</w:t>
            </w:r>
          </w:p>
        </w:tc>
        <w:tc>
          <w:tcPr>
            <w:tcW w:w="8760" w:type="dxa"/>
            <w:tcBorders>
              <w:top w:val="single" w:sz="4" w:space="0" w:color="000000"/>
              <w:left w:val="single" w:sz="4" w:space="0" w:color="000000"/>
              <w:bottom w:val="single" w:sz="8" w:space="0" w:color="000000"/>
              <w:right w:val="single" w:sz="4" w:space="0" w:color="000000"/>
            </w:tcBorders>
            <w:shd w:val="clear" w:color="auto" w:fill="auto"/>
            <w:vAlign w:val="center"/>
            <w:hideMark/>
          </w:tcPr>
          <w:p w14:paraId="5CBB05EB" w14:textId="77777777" w:rsidR="006967DA" w:rsidRPr="006967DA" w:rsidRDefault="006967DA">
            <w:pPr>
              <w:jc w:val="center"/>
              <w:rPr>
                <w:rFonts w:eastAsia="Times New Roman"/>
                <w:b/>
                <w:bCs/>
                <w:color w:val="000000"/>
              </w:rPr>
            </w:pPr>
            <w:r w:rsidRPr="006967DA">
              <w:rPr>
                <w:rFonts w:eastAsia="Times New Roman"/>
                <w:b/>
                <w:bCs/>
                <w:color w:val="000000"/>
              </w:rPr>
              <w:t>Description</w:t>
            </w:r>
          </w:p>
        </w:tc>
      </w:tr>
      <w:tr w:rsidR="006967DA" w14:paraId="3FA45F46" w14:textId="77777777" w:rsidTr="006967DA">
        <w:trPr>
          <w:trHeight w:val="960"/>
        </w:trPr>
        <w:tc>
          <w:tcPr>
            <w:tcW w:w="24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3C28A851" w14:textId="77777777" w:rsidR="006967DA" w:rsidRPr="006967DA" w:rsidRDefault="006967DA">
            <w:pPr>
              <w:jc w:val="center"/>
              <w:rPr>
                <w:rFonts w:eastAsia="Times New Roman"/>
                <w:color w:val="000000"/>
              </w:rPr>
            </w:pPr>
            <w:r w:rsidRPr="006967DA">
              <w:rPr>
                <w:rFonts w:eastAsia="Times New Roman"/>
                <w:color w:val="000000"/>
              </w:rPr>
              <w:t>Maximum migration rate</w:t>
            </w:r>
          </w:p>
        </w:tc>
        <w:tc>
          <w:tcPr>
            <w:tcW w:w="87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7ECDFE5E" w14:textId="77777777" w:rsidR="006967DA" w:rsidRPr="006967DA" w:rsidRDefault="006967DA">
            <w:pPr>
              <w:rPr>
                <w:rFonts w:eastAsia="Times New Roman"/>
                <w:color w:val="000000"/>
              </w:rPr>
            </w:pPr>
            <w:r w:rsidRPr="006967DA">
              <w:rPr>
                <w:rFonts w:eastAsia="Times New Roman"/>
                <w:color w:val="000000"/>
              </w:rPr>
              <w:t>Determines the maximum proportion of alleles (CYP79D15 and Li) exchanged between any two populations. The actual proportion depends on the distance between populations (see text)</w:t>
            </w:r>
          </w:p>
        </w:tc>
      </w:tr>
      <w:tr w:rsidR="006967DA" w14:paraId="2FE4650C" w14:textId="77777777" w:rsidTr="006967DA">
        <w:trPr>
          <w:trHeight w:val="640"/>
        </w:trPr>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E7D57A" w14:textId="77777777" w:rsidR="006967DA" w:rsidRPr="006967DA" w:rsidRDefault="006967DA">
            <w:pPr>
              <w:jc w:val="center"/>
              <w:rPr>
                <w:rFonts w:eastAsia="Times New Roman"/>
                <w:color w:val="000000"/>
              </w:rPr>
            </w:pPr>
            <w:r w:rsidRPr="006967DA">
              <w:rPr>
                <w:rFonts w:eastAsia="Times New Roman"/>
                <w:color w:val="000000"/>
              </w:rPr>
              <w:t xml:space="preserve">Maximum carrying capacity </w:t>
            </w:r>
          </w:p>
        </w:tc>
        <w:tc>
          <w:tcPr>
            <w:tcW w:w="8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F56305" w14:textId="77777777" w:rsidR="006967DA" w:rsidRPr="006967DA" w:rsidRDefault="006967DA">
            <w:pPr>
              <w:rPr>
                <w:rFonts w:eastAsia="Times New Roman"/>
                <w:color w:val="000000"/>
              </w:rPr>
            </w:pPr>
            <w:r w:rsidRPr="006967DA">
              <w:rPr>
                <w:rFonts w:eastAsia="Times New Roman"/>
                <w:color w:val="000000"/>
              </w:rPr>
              <w:t xml:space="preserve">Determines the carrying capacity of the largest habitat patch on the landscape (rural-most or urban-most population). </w:t>
            </w:r>
          </w:p>
        </w:tc>
      </w:tr>
      <w:tr w:rsidR="006967DA" w14:paraId="71A0F8DE" w14:textId="77777777" w:rsidTr="006967DA">
        <w:trPr>
          <w:trHeight w:val="640"/>
        </w:trPr>
        <w:tc>
          <w:tcPr>
            <w:tcW w:w="24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680559F8" w14:textId="77777777" w:rsidR="006967DA" w:rsidRPr="006967DA" w:rsidRDefault="006967DA">
            <w:pPr>
              <w:jc w:val="center"/>
              <w:rPr>
                <w:rFonts w:eastAsia="Times New Roman"/>
                <w:color w:val="000000"/>
              </w:rPr>
            </w:pPr>
            <w:r w:rsidRPr="006967DA">
              <w:rPr>
                <w:rFonts w:eastAsia="Times New Roman"/>
                <w:color w:val="000000"/>
              </w:rPr>
              <w:t>Minimum carrying capacity</w:t>
            </w:r>
          </w:p>
        </w:tc>
        <w:tc>
          <w:tcPr>
            <w:tcW w:w="87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30596C6A" w14:textId="77777777" w:rsidR="006967DA" w:rsidRPr="006967DA" w:rsidRDefault="006967DA">
            <w:pPr>
              <w:rPr>
                <w:rFonts w:eastAsia="Times New Roman"/>
                <w:color w:val="000000"/>
              </w:rPr>
            </w:pPr>
            <w:r w:rsidRPr="006967DA">
              <w:rPr>
                <w:rFonts w:eastAsia="Times New Roman"/>
                <w:color w:val="000000"/>
              </w:rPr>
              <w:t xml:space="preserve">Determines the carrying capacity of the smallest habitat patch on the landscape (rural-most or urban-most population). </w:t>
            </w:r>
          </w:p>
        </w:tc>
      </w:tr>
      <w:tr w:rsidR="006967DA" w14:paraId="44CBAEA1" w14:textId="77777777" w:rsidTr="006967DA">
        <w:trPr>
          <w:trHeight w:val="640"/>
        </w:trPr>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785F19" w14:textId="77777777" w:rsidR="006967DA" w:rsidRPr="006967DA" w:rsidRDefault="006967DA">
            <w:pPr>
              <w:jc w:val="center"/>
              <w:rPr>
                <w:rFonts w:eastAsia="Times New Roman"/>
                <w:color w:val="000000"/>
              </w:rPr>
            </w:pPr>
            <w:r w:rsidRPr="006967DA">
              <w:rPr>
                <w:rFonts w:eastAsia="Times New Roman"/>
                <w:color w:val="000000"/>
              </w:rPr>
              <w:t>Founder proportion</w:t>
            </w:r>
          </w:p>
        </w:tc>
        <w:tc>
          <w:tcPr>
            <w:tcW w:w="8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E5250F" w14:textId="77777777" w:rsidR="006967DA" w:rsidRPr="006967DA" w:rsidRDefault="006967DA">
            <w:pPr>
              <w:rPr>
                <w:rFonts w:eastAsia="Times New Roman"/>
                <w:color w:val="000000"/>
              </w:rPr>
            </w:pPr>
            <w:r w:rsidRPr="006967DA">
              <w:rPr>
                <w:rFonts w:eastAsia="Times New Roman"/>
                <w:color w:val="000000"/>
              </w:rPr>
              <w:t xml:space="preserve">Proportion of alleles sampled when founding a new populations. Lower proportions results in stronger effects of drift. </w:t>
            </w:r>
          </w:p>
        </w:tc>
      </w:tr>
      <w:tr w:rsidR="006967DA" w14:paraId="64C2B163" w14:textId="77777777" w:rsidTr="006967DA">
        <w:trPr>
          <w:trHeight w:val="1280"/>
        </w:trPr>
        <w:tc>
          <w:tcPr>
            <w:tcW w:w="24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54F72BD5" w14:textId="77777777" w:rsidR="006967DA" w:rsidRPr="006967DA" w:rsidRDefault="006967DA">
            <w:pPr>
              <w:jc w:val="center"/>
              <w:rPr>
                <w:rFonts w:eastAsia="Times New Roman"/>
                <w:color w:val="000000"/>
              </w:rPr>
            </w:pPr>
            <w:r w:rsidRPr="006967DA">
              <w:rPr>
                <w:rFonts w:eastAsia="Times New Roman"/>
                <w:color w:val="000000"/>
              </w:rPr>
              <w:t>Maximum population creation probability</w:t>
            </w:r>
          </w:p>
        </w:tc>
        <w:tc>
          <w:tcPr>
            <w:tcW w:w="87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29595FF3" w14:textId="77777777" w:rsidR="006967DA" w:rsidRPr="006967DA" w:rsidRDefault="006967DA">
            <w:pPr>
              <w:rPr>
                <w:rFonts w:eastAsia="Times New Roman"/>
                <w:color w:val="000000"/>
              </w:rPr>
            </w:pPr>
            <w:r w:rsidRPr="006967DA">
              <w:rPr>
                <w:rFonts w:eastAsia="Times New Roman"/>
                <w:color w:val="000000"/>
              </w:rPr>
              <w:t xml:space="preserve">Maximum probability that a new population is created. Actual probability depends on the populations size such that larger populations have a greater probability of creating new ones. Value is fixed at 1.0 so that populations at carrying capacity are guaranteed to found new populations. </w:t>
            </w:r>
          </w:p>
        </w:tc>
      </w:tr>
      <w:tr w:rsidR="006967DA" w14:paraId="42D1B462" w14:textId="77777777" w:rsidTr="006967DA">
        <w:trPr>
          <w:trHeight w:val="640"/>
        </w:trPr>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1C0114" w14:textId="77777777" w:rsidR="006967DA" w:rsidRPr="006967DA" w:rsidRDefault="006967DA">
            <w:pPr>
              <w:jc w:val="center"/>
              <w:rPr>
                <w:rFonts w:eastAsia="Times New Roman"/>
                <w:color w:val="000000"/>
              </w:rPr>
            </w:pPr>
            <w:r w:rsidRPr="006967DA">
              <w:rPr>
                <w:rFonts w:eastAsia="Times New Roman"/>
                <w:color w:val="000000"/>
              </w:rPr>
              <w:t>Maximum selection coefficient (smax)</w:t>
            </w:r>
          </w:p>
        </w:tc>
        <w:tc>
          <w:tcPr>
            <w:tcW w:w="8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621522" w14:textId="77777777" w:rsidR="006967DA" w:rsidRPr="006967DA" w:rsidRDefault="006967DA">
            <w:pPr>
              <w:rPr>
                <w:rFonts w:eastAsia="Times New Roman"/>
                <w:color w:val="000000"/>
              </w:rPr>
            </w:pPr>
            <w:r w:rsidRPr="006967DA">
              <w:rPr>
                <w:rFonts w:eastAsia="Times New Roman"/>
                <w:color w:val="000000"/>
              </w:rPr>
              <w:t xml:space="preserve">Maximum strength of selection acting on cyanogenic or acyanogenic genotypes. Actual strength of selection depends on a population's position in the landscape matrix. </w:t>
            </w:r>
          </w:p>
        </w:tc>
      </w:tr>
      <w:tr w:rsidR="006967DA" w14:paraId="0E42012B" w14:textId="77777777" w:rsidTr="006967DA">
        <w:trPr>
          <w:trHeight w:val="640"/>
        </w:trPr>
        <w:tc>
          <w:tcPr>
            <w:tcW w:w="24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0201F756" w14:textId="77777777" w:rsidR="006967DA" w:rsidRPr="006967DA" w:rsidRDefault="006967DA">
            <w:pPr>
              <w:jc w:val="center"/>
              <w:rPr>
                <w:rFonts w:eastAsia="Times New Roman"/>
                <w:color w:val="000000"/>
              </w:rPr>
            </w:pPr>
            <w:r w:rsidRPr="006967DA">
              <w:rPr>
                <w:rFonts w:eastAsia="Times New Roman"/>
                <w:color w:val="000000"/>
              </w:rPr>
              <w:t xml:space="preserve">Frequency of dominant CYP79D15 </w:t>
            </w:r>
          </w:p>
        </w:tc>
        <w:tc>
          <w:tcPr>
            <w:tcW w:w="87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207A48A7" w14:textId="77777777" w:rsidR="006967DA" w:rsidRPr="006967DA" w:rsidRDefault="006967DA">
            <w:pPr>
              <w:rPr>
                <w:rFonts w:eastAsia="Times New Roman"/>
                <w:color w:val="000000"/>
              </w:rPr>
            </w:pPr>
            <w:r w:rsidRPr="006967DA">
              <w:rPr>
                <w:rFonts w:eastAsia="Times New Roman"/>
                <w:color w:val="000000"/>
              </w:rPr>
              <w:t xml:space="preserve">Initial frequency of the dominant allele at the </w:t>
            </w:r>
            <w:r w:rsidRPr="006967DA">
              <w:rPr>
                <w:rFonts w:eastAsia="Times New Roman"/>
                <w:i/>
                <w:iCs/>
                <w:color w:val="000000"/>
              </w:rPr>
              <w:t>CYP79D15</w:t>
            </w:r>
            <w:r w:rsidRPr="006967DA">
              <w:rPr>
                <w:rFonts w:eastAsia="Times New Roman"/>
                <w:color w:val="000000"/>
              </w:rPr>
              <w:t xml:space="preserve"> locus. </w:t>
            </w:r>
          </w:p>
        </w:tc>
      </w:tr>
      <w:tr w:rsidR="006967DA" w14:paraId="4A7D3EB4" w14:textId="77777777" w:rsidTr="006967DA">
        <w:trPr>
          <w:trHeight w:val="640"/>
        </w:trPr>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339894" w14:textId="77777777" w:rsidR="006967DA" w:rsidRPr="006967DA" w:rsidRDefault="006967DA">
            <w:pPr>
              <w:jc w:val="center"/>
              <w:rPr>
                <w:rFonts w:eastAsia="Times New Roman"/>
                <w:color w:val="000000"/>
              </w:rPr>
            </w:pPr>
            <w:r w:rsidRPr="006967DA">
              <w:rPr>
                <w:rFonts w:eastAsia="Times New Roman"/>
                <w:color w:val="000000"/>
              </w:rPr>
              <w:t xml:space="preserve">Frequency of dominant Li </w:t>
            </w:r>
          </w:p>
        </w:tc>
        <w:tc>
          <w:tcPr>
            <w:tcW w:w="8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7123F4" w14:textId="77777777" w:rsidR="006967DA" w:rsidRPr="006967DA" w:rsidRDefault="006967DA">
            <w:pPr>
              <w:rPr>
                <w:rFonts w:eastAsia="Times New Roman"/>
                <w:color w:val="000000"/>
              </w:rPr>
            </w:pPr>
            <w:r w:rsidRPr="006967DA">
              <w:rPr>
                <w:rFonts w:eastAsia="Times New Roman"/>
                <w:color w:val="000000"/>
              </w:rPr>
              <w:t xml:space="preserve">Initial frequency of the dominant allele at the </w:t>
            </w:r>
            <w:r w:rsidRPr="006967DA">
              <w:rPr>
                <w:rFonts w:eastAsia="Times New Roman"/>
                <w:i/>
                <w:iCs/>
                <w:color w:val="000000"/>
              </w:rPr>
              <w:t>Li</w:t>
            </w:r>
            <w:r w:rsidRPr="006967DA">
              <w:rPr>
                <w:rFonts w:eastAsia="Times New Roman"/>
                <w:color w:val="000000"/>
              </w:rPr>
              <w:t xml:space="preserve"> locus. </w:t>
            </w:r>
          </w:p>
        </w:tc>
      </w:tr>
      <w:tr w:rsidR="006967DA" w14:paraId="5DB093F8" w14:textId="77777777" w:rsidTr="006967DA">
        <w:trPr>
          <w:trHeight w:val="640"/>
        </w:trPr>
        <w:tc>
          <w:tcPr>
            <w:tcW w:w="24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41DB4AFE" w14:textId="77777777" w:rsidR="006967DA" w:rsidRPr="006967DA" w:rsidRDefault="006967DA">
            <w:pPr>
              <w:jc w:val="center"/>
              <w:rPr>
                <w:rFonts w:eastAsia="Times New Roman"/>
                <w:color w:val="000000"/>
              </w:rPr>
            </w:pPr>
            <w:r w:rsidRPr="006967DA">
              <w:rPr>
                <w:rFonts w:eastAsia="Times New Roman"/>
                <w:color w:val="000000"/>
              </w:rPr>
              <w:t>Intrinsic rate of population increase</w:t>
            </w:r>
          </w:p>
        </w:tc>
        <w:tc>
          <w:tcPr>
            <w:tcW w:w="87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14D8D6AE" w14:textId="77777777" w:rsidR="006967DA" w:rsidRPr="006967DA" w:rsidRDefault="006967DA">
            <w:pPr>
              <w:rPr>
                <w:rFonts w:eastAsia="Times New Roman"/>
                <w:color w:val="000000"/>
              </w:rPr>
            </w:pPr>
            <w:r w:rsidRPr="006967DA">
              <w:rPr>
                <w:rFonts w:eastAsia="Times New Roman"/>
                <w:color w:val="000000"/>
              </w:rPr>
              <w:t xml:space="preserve">Intrinsic growth rate parameter used in logistic equation of population growth. Fixed at 1.5. </w:t>
            </w:r>
          </w:p>
        </w:tc>
      </w:tr>
      <w:tr w:rsidR="006967DA" w14:paraId="50293C67" w14:textId="77777777" w:rsidTr="006967DA">
        <w:trPr>
          <w:trHeight w:val="640"/>
        </w:trPr>
        <w:tc>
          <w:tcPr>
            <w:tcW w:w="24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98B3A" w14:textId="77777777" w:rsidR="006967DA" w:rsidRPr="006967DA" w:rsidRDefault="006967DA">
            <w:pPr>
              <w:jc w:val="center"/>
              <w:rPr>
                <w:rFonts w:eastAsia="Times New Roman"/>
                <w:color w:val="000000"/>
              </w:rPr>
            </w:pPr>
            <w:r w:rsidRPr="006967DA">
              <w:rPr>
                <w:rFonts w:eastAsia="Times New Roman"/>
                <w:color w:val="000000"/>
              </w:rPr>
              <w:t>Number of generations</w:t>
            </w:r>
          </w:p>
        </w:tc>
        <w:tc>
          <w:tcPr>
            <w:tcW w:w="87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CF0CC3" w14:textId="77777777" w:rsidR="006967DA" w:rsidRPr="006967DA" w:rsidRDefault="006967DA">
            <w:pPr>
              <w:rPr>
                <w:rFonts w:eastAsia="Times New Roman"/>
                <w:color w:val="000000"/>
              </w:rPr>
            </w:pPr>
            <w:r w:rsidRPr="006967DA">
              <w:rPr>
                <w:rFonts w:eastAsia="Times New Roman"/>
                <w:color w:val="000000"/>
              </w:rPr>
              <w:t>Number of generations to run simulations once all patched on the landscape have been colonized with populations. Fixed at 500</w:t>
            </w:r>
          </w:p>
        </w:tc>
      </w:tr>
      <w:tr w:rsidR="006967DA" w14:paraId="01D81CF2" w14:textId="77777777" w:rsidTr="006967DA">
        <w:trPr>
          <w:trHeight w:val="640"/>
        </w:trPr>
        <w:tc>
          <w:tcPr>
            <w:tcW w:w="242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58FF11A9" w14:textId="77777777" w:rsidR="006967DA" w:rsidRPr="006967DA" w:rsidRDefault="006967DA">
            <w:pPr>
              <w:jc w:val="center"/>
              <w:rPr>
                <w:rFonts w:eastAsia="Times New Roman"/>
                <w:color w:val="000000"/>
              </w:rPr>
            </w:pPr>
            <w:r w:rsidRPr="006967DA">
              <w:rPr>
                <w:rFonts w:eastAsia="Times New Roman"/>
                <w:color w:val="000000"/>
              </w:rPr>
              <w:t>Number of iterations</w:t>
            </w:r>
          </w:p>
        </w:tc>
        <w:tc>
          <w:tcPr>
            <w:tcW w:w="8760"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4C555CDB" w14:textId="03A965F3" w:rsidR="006967DA" w:rsidRPr="006967DA" w:rsidRDefault="006967DA">
            <w:pPr>
              <w:rPr>
                <w:rFonts w:eastAsia="Times New Roman"/>
                <w:color w:val="000000"/>
              </w:rPr>
            </w:pPr>
            <w:r w:rsidRPr="006967DA">
              <w:rPr>
                <w:rFonts w:eastAsia="Times New Roman"/>
                <w:color w:val="000000"/>
              </w:rPr>
              <w:t xml:space="preserve">Number of iterations to run to run for each simulated scenario (see </w:t>
            </w:r>
            <w:del w:id="82" w:author="James Santangelo" w:date="2017-12-31T15:57:00Z">
              <w:r w:rsidRPr="006967DA" w:rsidDel="006070E6">
                <w:rPr>
                  <w:rFonts w:eastAsia="Times New Roman"/>
                  <w:color w:val="000000"/>
                </w:rPr>
                <w:delText>Table 3</w:delText>
              </w:r>
            </w:del>
            <w:ins w:id="83" w:author="James Santangelo" w:date="2017-12-31T15:57:00Z">
              <w:r w:rsidR="006070E6">
                <w:rPr>
                  <w:rFonts w:eastAsia="Times New Roman"/>
                  <w:color w:val="000000"/>
                </w:rPr>
                <w:t>Table 2</w:t>
              </w:r>
            </w:ins>
            <w:r w:rsidRPr="006967DA">
              <w:rPr>
                <w:rFonts w:eastAsia="Times New Roman"/>
                <w:color w:val="000000"/>
              </w:rPr>
              <w:t>). Fixed at 1000.</w:t>
            </w:r>
          </w:p>
        </w:tc>
      </w:tr>
    </w:tbl>
    <w:p w14:paraId="5181B355" w14:textId="77777777" w:rsidR="00576C36" w:rsidRDefault="00576C36"/>
    <w:p w14:paraId="6FB2D552" w14:textId="77777777" w:rsidR="006967DA" w:rsidRDefault="006967DA"/>
    <w:p w14:paraId="3AAE8C0C" w14:textId="77777777" w:rsidR="006967DA" w:rsidRDefault="006967DA">
      <w:pPr>
        <w:sectPr w:rsidR="006967DA" w:rsidSect="00E320AC">
          <w:pgSz w:w="15840" w:h="12240" w:orient="landscape"/>
          <w:pgMar w:top="720" w:right="720" w:bottom="720" w:left="720" w:header="708" w:footer="708" w:gutter="0"/>
          <w:cols w:space="708"/>
          <w:docGrid w:linePitch="360"/>
        </w:sectPr>
      </w:pPr>
    </w:p>
    <w:p w14:paraId="2ED3DB41" w14:textId="7EE742BC" w:rsidR="00621AA0" w:rsidRDefault="00A61851">
      <w:r w:rsidRPr="00A61851">
        <w:rPr>
          <w:noProof/>
        </w:rPr>
        <w:drawing>
          <wp:inline distT="0" distB="0" distL="0" distR="0" wp14:anchorId="08F832A4" wp14:editId="0F7DD72E">
            <wp:extent cx="5943600" cy="3992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92880"/>
                    </a:xfrm>
                    <a:prstGeom prst="rect">
                      <a:avLst/>
                    </a:prstGeom>
                  </pic:spPr>
                </pic:pic>
              </a:graphicData>
            </a:graphic>
          </wp:inline>
        </w:drawing>
      </w:r>
    </w:p>
    <w:p w14:paraId="736EB484" w14:textId="234FEDE2" w:rsidR="00621AA0" w:rsidRPr="0016607B" w:rsidRDefault="00621AA0" w:rsidP="00621AA0">
      <w:del w:id="84" w:author="James Santangelo" w:date="2017-12-31T15:58:00Z">
        <w:r w:rsidDel="006070E6">
          <w:rPr>
            <w:b/>
          </w:rPr>
          <w:delText>Figure 1</w:delText>
        </w:r>
      </w:del>
      <w:ins w:id="85" w:author="James Santangelo" w:date="2017-12-31T15:58:00Z">
        <w:r w:rsidR="006070E6">
          <w:rPr>
            <w:b/>
          </w:rPr>
          <w:t xml:space="preserve">Figure </w:t>
        </w:r>
      </w:ins>
      <w:ins w:id="86" w:author="James Santangelo" w:date="2017-12-31T16:00:00Z">
        <w:r w:rsidR="0013423D">
          <w:rPr>
            <w:b/>
          </w:rPr>
          <w:t>2</w:t>
        </w:r>
      </w:ins>
      <w:r w:rsidRPr="0016607B">
        <w:rPr>
          <w:b/>
        </w:rPr>
        <w:t xml:space="preserve">: </w:t>
      </w:r>
      <w:r w:rsidRPr="0016607B">
        <w:t>Diagrammatic representation of simulations examining the effects of genetic drift</w:t>
      </w:r>
      <w:r>
        <w:t>,</w:t>
      </w:r>
      <w:r w:rsidRPr="0016607B">
        <w:t xml:space="preserve"> gene flow</w:t>
      </w:r>
      <w:r>
        <w:t xml:space="preserve"> and selection</w:t>
      </w:r>
      <w:r w:rsidRPr="0016607B">
        <w:t xml:space="preserve"> </w:t>
      </w:r>
      <w:r>
        <w:t>on spatial clines in HCN. We</w:t>
      </w:r>
      <w:r w:rsidRPr="0016607B">
        <w:t xml:space="preserve"> manipulated the effects of drift in two ways: (A) By creating a spatial gradient in carrying capacity </w:t>
      </w:r>
      <w:r>
        <w:t>(</w:t>
      </w:r>
      <w:r w:rsidRPr="00621AA0">
        <w:rPr>
          <w:i/>
        </w:rPr>
        <w:t>K</w:t>
      </w:r>
      <w:r>
        <w:t xml:space="preserve">) </w:t>
      </w:r>
      <w:r w:rsidRPr="0016607B">
        <w:t>across the linear matrix, thereby placing an upper limit on the population size (</w:t>
      </w:r>
      <w:r w:rsidRPr="0016607B">
        <w:rPr>
          <w:i/>
        </w:rPr>
        <w:t>N</w:t>
      </w:r>
      <w:r w:rsidRPr="0016607B">
        <w:t xml:space="preserve">) in each population. </w:t>
      </w:r>
      <w:r w:rsidR="00925767">
        <w:t xml:space="preserve">For most simulations (see </w:t>
      </w:r>
      <w:del w:id="87" w:author="James Santangelo" w:date="2017-12-31T15:57:00Z">
        <w:r w:rsidR="006967DA" w:rsidDel="006070E6">
          <w:delText>Table</w:delText>
        </w:r>
        <w:r w:rsidR="00925767" w:rsidDel="006070E6">
          <w:delText xml:space="preserve"> 3</w:delText>
        </w:r>
      </w:del>
      <w:ins w:id="88" w:author="James Santangelo" w:date="2017-12-31T15:57:00Z">
        <w:r w:rsidR="006070E6">
          <w:t>Table 2</w:t>
        </w:r>
      </w:ins>
      <w:r w:rsidR="00925767">
        <w:t>), p</w:t>
      </w:r>
      <w:r w:rsidRPr="0016607B">
        <w:t>opulation size was greatest in the rural-most population (</w:t>
      </w:r>
      <w:r w:rsidRPr="0016607B">
        <w:rPr>
          <w:i/>
        </w:rPr>
        <w:t>N</w:t>
      </w:r>
      <w:r w:rsidRPr="0016607B">
        <w:t xml:space="preserve"> = 1000) and declined linearly to the urban-most population (</w:t>
      </w:r>
      <w:r w:rsidRPr="0016607B">
        <w:rPr>
          <w:i/>
        </w:rPr>
        <w:t>N</w:t>
      </w:r>
      <w:r w:rsidRPr="0016607B">
        <w:t xml:space="preserve"> = 10). In this case, all patches (separated by solid vertical lines) started with populations at c</w:t>
      </w:r>
      <w:r w:rsidR="00925767">
        <w:t>arrying capacity in generation one</w:t>
      </w:r>
      <w:r w:rsidRPr="0016607B">
        <w:t xml:space="preserve"> (represented by grey filling of patches). (B) Through </w:t>
      </w:r>
      <w:r>
        <w:t>serial</w:t>
      </w:r>
      <w:r w:rsidRPr="0016607B">
        <w:t xml:space="preserve"> founder events during the colonization of the urban environment, beginning with a single rural population at carrying capacity. Populations could only colonize adjacent patches and the proportion of founding </w:t>
      </w:r>
      <w:r w:rsidR="00EB380A">
        <w:t>alleles</w:t>
      </w:r>
      <w:r w:rsidRPr="0016607B">
        <w:t xml:space="preserve"> was varied to control the strength of drift (i.e. lower proportion = stronger drift). (C) Schematic of the order </w:t>
      </w:r>
      <w:r>
        <w:t>of events</w:t>
      </w:r>
      <w:r w:rsidRPr="0016607B">
        <w:t xml:space="preserve"> during simulation</w:t>
      </w:r>
      <w:r>
        <w:t>s</w:t>
      </w:r>
      <w:r w:rsidRPr="0016607B">
        <w:t xml:space="preserve"> of </w:t>
      </w:r>
      <w:r w:rsidR="00925767">
        <w:t>drift scenario</w:t>
      </w:r>
      <w:r w:rsidRPr="0016607B">
        <w:t xml:space="preserve"> 2 (i.e. B</w:t>
      </w:r>
      <w:r w:rsidR="000A7DB7">
        <w:t>, numbers represent order of events</w:t>
      </w:r>
      <w:r w:rsidRPr="0016607B">
        <w:t>). Boxes represent a single population as it proceeds through the simulations. Upon colonization, populations first grow according to a logistic growth model (growth rate [r] = 1.5). Population</w:t>
      </w:r>
      <w:r w:rsidR="00BE1016">
        <w:t xml:space="preserve">s are then subject to selection, </w:t>
      </w:r>
      <w:r w:rsidRPr="0016607B">
        <w:t xml:space="preserve">followed by migration. </w:t>
      </w:r>
      <w:del w:id="89" w:author="James Santangelo" w:date="2017-12-31T14:51:00Z">
        <w:r w:rsidRPr="0016607B" w:rsidDel="00D363AE">
          <w:delText xml:space="preserve">The frequency of alleles within a population in the next generation is </w:delText>
        </w:r>
        <w:r w:rsidR="00BE1016" w:rsidDel="00D363AE">
          <w:delText xml:space="preserve">thus </w:delText>
        </w:r>
        <w:r w:rsidRPr="0016607B" w:rsidDel="00D363AE">
          <w:delText>a function of that allele’s frequency in the current generation</w:delText>
        </w:r>
        <w:r w:rsidR="00BE1016" w:rsidDel="00D363AE">
          <w:delText>, its relative fitness in the current patch,</w:delText>
        </w:r>
        <w:r w:rsidRPr="0016607B" w:rsidDel="00D363AE">
          <w:delText xml:space="preserve"> and the mean frequency of migrant alleles arriving from all other populations in</w:delText>
        </w:r>
        <w:r w:rsidR="00BE1016" w:rsidDel="00D363AE">
          <w:delText xml:space="preserve"> the matrix. </w:delText>
        </w:r>
      </w:del>
      <w:r w:rsidR="00BE1016">
        <w:t>Every generation, we</w:t>
      </w:r>
      <w:r w:rsidRPr="0016607B">
        <w:t xml:space="preserve"> track the frequency of dominant alleles at both loci underlying HCN production (i.e. </w:t>
      </w:r>
      <w:r w:rsidRPr="0016607B">
        <w:rPr>
          <w:i/>
        </w:rPr>
        <w:t xml:space="preserve">CYP79D15 </w:t>
      </w:r>
      <w:r w:rsidRPr="0016607B">
        <w:t xml:space="preserve">and </w:t>
      </w:r>
      <w:r w:rsidRPr="0016607B">
        <w:rPr>
          <w:i/>
        </w:rPr>
        <w:t>Li</w:t>
      </w:r>
      <w:r w:rsidRPr="0016607B">
        <w:t xml:space="preserve">) and the frequency of HCN within each population in the matrix. </w:t>
      </w:r>
    </w:p>
    <w:p w14:paraId="034A1613" w14:textId="77777777" w:rsidR="00621AA0" w:rsidRDefault="00621AA0"/>
    <w:p w14:paraId="219FFF11" w14:textId="77777777" w:rsidR="000A7DB7" w:rsidRDefault="000A7DB7">
      <w:pPr>
        <w:sectPr w:rsidR="000A7DB7" w:rsidSect="00621AA0">
          <w:pgSz w:w="12240" w:h="15840"/>
          <w:pgMar w:top="1440" w:right="1440" w:bottom="1440" w:left="1440" w:header="708" w:footer="708" w:gutter="0"/>
          <w:cols w:space="708"/>
          <w:docGrid w:linePitch="360"/>
        </w:sectPr>
      </w:pPr>
    </w:p>
    <w:p w14:paraId="51301B11" w14:textId="5F9D7085" w:rsidR="000A7DB7" w:rsidRDefault="000A7DB7">
      <w:r w:rsidRPr="000A7DB7">
        <w:rPr>
          <w:noProof/>
        </w:rPr>
        <w:drawing>
          <wp:inline distT="0" distB="0" distL="0" distR="0" wp14:anchorId="35F28D83" wp14:editId="73B04384">
            <wp:extent cx="5943600" cy="276733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67330"/>
                    </a:xfrm>
                    <a:prstGeom prst="rect">
                      <a:avLst/>
                    </a:prstGeom>
                  </pic:spPr>
                </pic:pic>
              </a:graphicData>
            </a:graphic>
          </wp:inline>
        </w:drawing>
      </w:r>
    </w:p>
    <w:p w14:paraId="3A34E5A0" w14:textId="57BD1A34" w:rsidR="000A7DB7" w:rsidRDefault="000A7DB7">
      <w:del w:id="90" w:author="James Santangelo" w:date="2017-12-31T15:58:00Z">
        <w:r w:rsidDel="006070E6">
          <w:rPr>
            <w:b/>
          </w:rPr>
          <w:delText>Figure 2</w:delText>
        </w:r>
      </w:del>
      <w:ins w:id="91" w:author="James Santangelo" w:date="2017-12-31T15:58:00Z">
        <w:r w:rsidR="006070E6">
          <w:rPr>
            <w:b/>
          </w:rPr>
          <w:t>Figure 3</w:t>
        </w:r>
      </w:ins>
      <w:r>
        <w:rPr>
          <w:b/>
        </w:rPr>
        <w:t>:</w:t>
      </w:r>
      <w:r w:rsidR="0011469D">
        <w:rPr>
          <w:b/>
        </w:rPr>
        <w:t xml:space="preserve"> </w:t>
      </w:r>
      <w:r w:rsidR="0011469D">
        <w:t>The strength of selecting favoring cyanogenic (i.e. HCN+) or acyanogenic (i.e. HCN–) genotypes depended on the population’s position on the landscape. We first defined a maximum selection coefficient (</w:t>
      </w:r>
      <w:r w:rsidR="007E75DB">
        <w:t>-</w:t>
      </w:r>
      <w:r w:rsidR="0011469D">
        <w:rPr>
          <w:i/>
        </w:rPr>
        <w:t>s</w:t>
      </w:r>
      <w:r w:rsidR="007E75DB">
        <w:rPr>
          <w:i/>
        </w:rPr>
        <w:t xml:space="preserve"> </w:t>
      </w:r>
      <w:r w:rsidR="007E75DB" w:rsidRPr="00A61851">
        <w:t xml:space="preserve">to </w:t>
      </w:r>
      <w:r w:rsidR="007E75DB" w:rsidRPr="00A61851">
        <w:rPr>
          <w:i/>
        </w:rPr>
        <w:t>s</w:t>
      </w:r>
      <w:r w:rsidR="0011469D">
        <w:t>), which favoured HCN+ genotypes in rural populations and acyanogenic HCN– genotypes in urban populations.</w:t>
      </w:r>
      <w:r w:rsidR="00ED4F28">
        <w:t xml:space="preserve"> The selection coefficient varied linearly across the matrix such that HCN+ and HCN– genotypes had equal fitness in the central population of the landscape (i.e. population 20). </w:t>
      </w:r>
    </w:p>
    <w:p w14:paraId="682DD6DE" w14:textId="77777777" w:rsidR="005E3794" w:rsidRDefault="005E3794"/>
    <w:p w14:paraId="469D7198" w14:textId="77777777" w:rsidR="005E3794" w:rsidRDefault="005E3794">
      <w:pPr>
        <w:sectPr w:rsidR="005E3794" w:rsidSect="00621AA0">
          <w:pgSz w:w="12240" w:h="15840"/>
          <w:pgMar w:top="1440" w:right="1440" w:bottom="1440" w:left="1440" w:header="708" w:footer="708" w:gutter="0"/>
          <w:cols w:space="708"/>
          <w:docGrid w:linePitch="360"/>
        </w:sectPr>
      </w:pPr>
    </w:p>
    <w:p w14:paraId="42915AC3" w14:textId="249540F5" w:rsidR="009C6414" w:rsidRPr="009C6414" w:rsidRDefault="009C6414">
      <w:del w:id="92" w:author="James Santangelo" w:date="2017-12-31T15:57:00Z">
        <w:r w:rsidDel="006070E6">
          <w:rPr>
            <w:b/>
          </w:rPr>
          <w:delText>Table 3</w:delText>
        </w:r>
      </w:del>
      <w:ins w:id="93" w:author="James Santangelo" w:date="2017-12-31T15:57:00Z">
        <w:r w:rsidR="006070E6">
          <w:rPr>
            <w:b/>
          </w:rPr>
          <w:t>Table 2</w:t>
        </w:r>
      </w:ins>
      <w:r>
        <w:rPr>
          <w:b/>
        </w:rPr>
        <w:t xml:space="preserve">: </w:t>
      </w:r>
      <w:r>
        <w:t xml:space="preserve">Details for all eight </w:t>
      </w:r>
      <w:r w:rsidR="00492C55">
        <w:t>cases</w:t>
      </w:r>
      <w:r>
        <w:t xml:space="preserve"> we simulated exploring the combined effects of drift, migration and selection on the formation of clines in cyanogenesis. </w:t>
      </w:r>
      <w:r w:rsidR="00811F1C">
        <w:t xml:space="preserve">Rows highlighted in grey implement drift scenario 1 and do not include colonization dynamics. Rows in white implement drift scenario 2 and include colonization through serial founder effects. </w:t>
      </w:r>
    </w:p>
    <w:tbl>
      <w:tblPr>
        <w:tblW w:w="5000" w:type="pct"/>
        <w:tblLook w:val="04A0" w:firstRow="1" w:lastRow="0" w:firstColumn="1" w:lastColumn="0" w:noHBand="0" w:noVBand="1"/>
      </w:tblPr>
      <w:tblGrid>
        <w:gridCol w:w="2262"/>
        <w:gridCol w:w="2115"/>
        <w:gridCol w:w="2812"/>
        <w:gridCol w:w="2449"/>
        <w:gridCol w:w="2265"/>
        <w:gridCol w:w="2487"/>
      </w:tblGrid>
      <w:tr w:rsidR="00811F1C" w14:paraId="55053652" w14:textId="77777777" w:rsidTr="00811F1C">
        <w:tc>
          <w:tcPr>
            <w:tcW w:w="786" w:type="pct"/>
            <w:tcBorders>
              <w:top w:val="single" w:sz="4" w:space="0" w:color="auto"/>
              <w:left w:val="single" w:sz="4" w:space="0" w:color="auto"/>
              <w:bottom w:val="double" w:sz="6" w:space="0" w:color="auto"/>
              <w:right w:val="single" w:sz="4" w:space="0" w:color="auto"/>
            </w:tcBorders>
            <w:shd w:val="clear" w:color="auto" w:fill="auto"/>
            <w:vAlign w:val="center"/>
            <w:hideMark/>
          </w:tcPr>
          <w:p w14:paraId="0DE468E3" w14:textId="77777777" w:rsidR="00811F1C" w:rsidRDefault="00811F1C" w:rsidP="00D40EFD">
            <w:pPr>
              <w:jc w:val="center"/>
              <w:rPr>
                <w:rFonts w:ascii="Calibri" w:eastAsia="Times New Roman" w:hAnsi="Calibri"/>
                <w:b/>
                <w:bCs/>
                <w:color w:val="000000"/>
              </w:rPr>
            </w:pPr>
            <w:r>
              <w:rPr>
                <w:rFonts w:ascii="Calibri" w:eastAsia="Times New Roman" w:hAnsi="Calibri"/>
                <w:b/>
                <w:bCs/>
                <w:color w:val="000000"/>
              </w:rPr>
              <w:t>Mechanisms explored</w:t>
            </w:r>
          </w:p>
        </w:tc>
        <w:tc>
          <w:tcPr>
            <w:tcW w:w="735" w:type="pct"/>
            <w:tcBorders>
              <w:top w:val="single" w:sz="4" w:space="0" w:color="auto"/>
              <w:left w:val="single" w:sz="4" w:space="0" w:color="auto"/>
              <w:bottom w:val="double" w:sz="6" w:space="0" w:color="auto"/>
              <w:right w:val="single" w:sz="4" w:space="0" w:color="auto"/>
            </w:tcBorders>
            <w:shd w:val="clear" w:color="auto" w:fill="auto"/>
            <w:vAlign w:val="center"/>
            <w:hideMark/>
          </w:tcPr>
          <w:p w14:paraId="09886836" w14:textId="77777777" w:rsidR="00811F1C" w:rsidRDefault="00811F1C" w:rsidP="00D40EFD">
            <w:pPr>
              <w:jc w:val="center"/>
              <w:rPr>
                <w:rFonts w:ascii="Calibri" w:eastAsia="Times New Roman" w:hAnsi="Calibri"/>
                <w:b/>
                <w:bCs/>
                <w:color w:val="000000"/>
              </w:rPr>
            </w:pPr>
            <w:r>
              <w:rPr>
                <w:rFonts w:ascii="Calibri" w:eastAsia="Times New Roman" w:hAnsi="Calibri"/>
                <w:b/>
                <w:bCs/>
                <w:color w:val="000000"/>
              </w:rPr>
              <w:t>Drift controlled by</w:t>
            </w:r>
          </w:p>
        </w:tc>
        <w:tc>
          <w:tcPr>
            <w:tcW w:w="977" w:type="pct"/>
            <w:tcBorders>
              <w:top w:val="single" w:sz="4" w:space="0" w:color="auto"/>
              <w:left w:val="single" w:sz="4" w:space="0" w:color="auto"/>
              <w:bottom w:val="double" w:sz="6" w:space="0" w:color="auto"/>
              <w:right w:val="single" w:sz="4" w:space="0" w:color="auto"/>
            </w:tcBorders>
            <w:shd w:val="clear" w:color="auto" w:fill="auto"/>
            <w:vAlign w:val="center"/>
            <w:hideMark/>
          </w:tcPr>
          <w:p w14:paraId="51129CAF" w14:textId="77777777" w:rsidR="00811F1C" w:rsidRDefault="00811F1C" w:rsidP="00D40EFD">
            <w:pPr>
              <w:jc w:val="center"/>
              <w:rPr>
                <w:rFonts w:ascii="Calibri" w:eastAsia="Times New Roman" w:hAnsi="Calibri"/>
                <w:b/>
                <w:bCs/>
                <w:color w:val="000000"/>
              </w:rPr>
            </w:pPr>
            <w:r>
              <w:rPr>
                <w:rFonts w:ascii="Calibri" w:eastAsia="Times New Roman" w:hAnsi="Calibri"/>
                <w:b/>
                <w:bCs/>
                <w:color w:val="000000"/>
              </w:rPr>
              <w:t>Parameters controlling drift</w:t>
            </w:r>
          </w:p>
        </w:tc>
        <w:tc>
          <w:tcPr>
            <w:tcW w:w="851" w:type="pct"/>
            <w:tcBorders>
              <w:top w:val="single" w:sz="4" w:space="0" w:color="auto"/>
              <w:left w:val="single" w:sz="4" w:space="0" w:color="auto"/>
              <w:bottom w:val="double" w:sz="6" w:space="0" w:color="auto"/>
              <w:right w:val="single" w:sz="4" w:space="0" w:color="auto"/>
            </w:tcBorders>
            <w:shd w:val="clear" w:color="auto" w:fill="auto"/>
            <w:vAlign w:val="center"/>
            <w:hideMark/>
          </w:tcPr>
          <w:p w14:paraId="5211C0D6" w14:textId="6A04167E" w:rsidR="00811F1C" w:rsidRDefault="00811F1C" w:rsidP="00D40EFD">
            <w:pPr>
              <w:jc w:val="center"/>
              <w:rPr>
                <w:rFonts w:ascii="Calibri" w:eastAsia="Times New Roman" w:hAnsi="Calibri"/>
                <w:b/>
                <w:bCs/>
                <w:color w:val="000000"/>
              </w:rPr>
            </w:pPr>
            <w:r>
              <w:rPr>
                <w:rFonts w:ascii="Calibri" w:eastAsia="Times New Roman" w:hAnsi="Calibri"/>
                <w:b/>
                <w:bCs/>
                <w:color w:val="000000"/>
              </w:rPr>
              <w:t>Initial allele frequencies‡</w:t>
            </w:r>
          </w:p>
        </w:tc>
        <w:tc>
          <w:tcPr>
            <w:tcW w:w="787" w:type="pct"/>
            <w:tcBorders>
              <w:top w:val="single" w:sz="4" w:space="0" w:color="auto"/>
              <w:left w:val="single" w:sz="4" w:space="0" w:color="auto"/>
              <w:bottom w:val="double" w:sz="6" w:space="0" w:color="auto"/>
              <w:right w:val="single" w:sz="4" w:space="0" w:color="auto"/>
            </w:tcBorders>
            <w:shd w:val="clear" w:color="auto" w:fill="auto"/>
            <w:vAlign w:val="center"/>
            <w:hideMark/>
          </w:tcPr>
          <w:p w14:paraId="0E1FB4BA" w14:textId="77777777" w:rsidR="00811F1C" w:rsidRDefault="00811F1C" w:rsidP="00D40EFD">
            <w:pPr>
              <w:jc w:val="center"/>
              <w:rPr>
                <w:rFonts w:ascii="Calibri" w:eastAsia="Times New Roman" w:hAnsi="Calibri"/>
                <w:b/>
                <w:bCs/>
                <w:color w:val="000000"/>
              </w:rPr>
            </w:pPr>
            <w:r>
              <w:rPr>
                <w:rFonts w:ascii="Calibri" w:eastAsia="Times New Roman" w:hAnsi="Calibri"/>
                <w:b/>
                <w:bCs/>
                <w:color w:val="000000"/>
              </w:rPr>
              <w:t>Selection coefficient</w:t>
            </w:r>
          </w:p>
        </w:tc>
        <w:tc>
          <w:tcPr>
            <w:tcW w:w="864" w:type="pct"/>
            <w:tcBorders>
              <w:top w:val="single" w:sz="4" w:space="0" w:color="auto"/>
              <w:left w:val="single" w:sz="4" w:space="0" w:color="auto"/>
              <w:bottom w:val="double" w:sz="6" w:space="0" w:color="auto"/>
              <w:right w:val="single" w:sz="4" w:space="0" w:color="auto"/>
            </w:tcBorders>
            <w:shd w:val="clear" w:color="auto" w:fill="auto"/>
            <w:vAlign w:val="center"/>
            <w:hideMark/>
          </w:tcPr>
          <w:p w14:paraId="7164F505" w14:textId="77777777" w:rsidR="00811F1C" w:rsidRDefault="00811F1C" w:rsidP="00D40EFD">
            <w:pPr>
              <w:jc w:val="center"/>
              <w:rPr>
                <w:rFonts w:ascii="Calibri" w:eastAsia="Times New Roman" w:hAnsi="Calibri"/>
                <w:b/>
                <w:bCs/>
                <w:color w:val="000000"/>
              </w:rPr>
            </w:pPr>
            <w:r>
              <w:rPr>
                <w:rFonts w:ascii="Calibri" w:eastAsia="Times New Roman" w:hAnsi="Calibri"/>
                <w:b/>
                <w:bCs/>
                <w:color w:val="000000"/>
              </w:rPr>
              <w:t>Migration rates</w:t>
            </w:r>
          </w:p>
        </w:tc>
      </w:tr>
      <w:tr w:rsidR="00811F1C" w14:paraId="71111231" w14:textId="77777777" w:rsidTr="00811F1C">
        <w:tc>
          <w:tcPr>
            <w:tcW w:w="786" w:type="pct"/>
            <w:tcBorders>
              <w:top w:val="nil"/>
              <w:left w:val="single" w:sz="4" w:space="0" w:color="auto"/>
              <w:bottom w:val="single" w:sz="4" w:space="0" w:color="auto"/>
              <w:right w:val="single" w:sz="4" w:space="0" w:color="auto"/>
            </w:tcBorders>
            <w:shd w:val="clear" w:color="D9D9D9" w:fill="D9D9D9"/>
            <w:vAlign w:val="center"/>
            <w:hideMark/>
          </w:tcPr>
          <w:p w14:paraId="15F7866D" w14:textId="77777777" w:rsidR="00811F1C" w:rsidRDefault="00811F1C" w:rsidP="00D40EFD">
            <w:pPr>
              <w:jc w:val="center"/>
              <w:rPr>
                <w:rFonts w:ascii="Calibri" w:eastAsia="Times New Roman" w:hAnsi="Calibri"/>
                <w:color w:val="000000"/>
              </w:rPr>
            </w:pPr>
            <w:r>
              <w:rPr>
                <w:rFonts w:ascii="Calibri" w:eastAsia="Times New Roman" w:hAnsi="Calibri"/>
                <w:color w:val="000000"/>
              </w:rPr>
              <w:t>Drift and migration</w:t>
            </w:r>
          </w:p>
        </w:tc>
        <w:tc>
          <w:tcPr>
            <w:tcW w:w="735" w:type="pct"/>
            <w:tcBorders>
              <w:top w:val="nil"/>
              <w:left w:val="single" w:sz="4" w:space="0" w:color="auto"/>
              <w:bottom w:val="single" w:sz="4" w:space="0" w:color="auto"/>
              <w:right w:val="single" w:sz="4" w:space="0" w:color="auto"/>
            </w:tcBorders>
            <w:shd w:val="clear" w:color="D9D9D9" w:fill="D9D9D9"/>
            <w:vAlign w:val="center"/>
            <w:hideMark/>
          </w:tcPr>
          <w:p w14:paraId="3C157B9E" w14:textId="1C4412CA" w:rsidR="00811F1C" w:rsidRDefault="00811F1C" w:rsidP="00D40EFD">
            <w:pPr>
              <w:jc w:val="center"/>
              <w:rPr>
                <w:rFonts w:ascii="Calibri" w:eastAsia="Times New Roman" w:hAnsi="Calibri"/>
                <w:color w:val="000000"/>
              </w:rPr>
            </w:pPr>
            <w:r>
              <w:rPr>
                <w:rFonts w:ascii="Calibri" w:eastAsia="Times New Roman" w:hAnsi="Calibri"/>
                <w:color w:val="000000"/>
              </w:rPr>
              <w:t xml:space="preserve">Spatial gradient in </w:t>
            </w:r>
            <w:r w:rsidRPr="00D40EFD">
              <w:rPr>
                <w:rFonts w:ascii="Calibri" w:eastAsia="Times New Roman" w:hAnsi="Calibri"/>
                <w:i/>
                <w:color w:val="000000"/>
              </w:rPr>
              <w:t>K</w:t>
            </w:r>
            <w:r>
              <w:rPr>
                <w:rFonts w:ascii="Calibri" w:eastAsia="Times New Roman" w:hAnsi="Calibri"/>
                <w:color w:val="000000"/>
              </w:rPr>
              <w:t xml:space="preserve"> </w:t>
            </w:r>
          </w:p>
        </w:tc>
        <w:tc>
          <w:tcPr>
            <w:tcW w:w="977" w:type="pct"/>
            <w:tcBorders>
              <w:top w:val="nil"/>
              <w:left w:val="single" w:sz="4" w:space="0" w:color="auto"/>
              <w:bottom w:val="single" w:sz="4" w:space="0" w:color="auto"/>
              <w:right w:val="single" w:sz="4" w:space="0" w:color="auto"/>
            </w:tcBorders>
            <w:shd w:val="clear" w:color="D9D9D9" w:fill="D9D9D9"/>
            <w:vAlign w:val="center"/>
            <w:hideMark/>
          </w:tcPr>
          <w:p w14:paraId="5C885246" w14:textId="77777777" w:rsidR="00811F1C" w:rsidRDefault="00811F1C" w:rsidP="00D40EFD">
            <w:pPr>
              <w:jc w:val="center"/>
              <w:rPr>
                <w:rFonts w:ascii="Calibri" w:eastAsia="Times New Roman" w:hAnsi="Calibri"/>
                <w:color w:val="000000"/>
              </w:rPr>
            </w:pPr>
            <w:r>
              <w:rPr>
                <w:rFonts w:ascii="Calibri" w:eastAsia="Times New Roman" w:hAnsi="Calibri"/>
                <w:color w:val="000000"/>
              </w:rPr>
              <w:t xml:space="preserve">Max K = 1000 (Rural); </w:t>
            </w:r>
          </w:p>
          <w:p w14:paraId="1F342B60" w14:textId="74C9356C" w:rsidR="00811F1C" w:rsidRDefault="00811F1C" w:rsidP="00D40EFD">
            <w:pPr>
              <w:jc w:val="center"/>
              <w:rPr>
                <w:rFonts w:ascii="Calibri" w:eastAsia="Times New Roman" w:hAnsi="Calibri"/>
                <w:color w:val="000000"/>
              </w:rPr>
            </w:pPr>
            <w:r>
              <w:rPr>
                <w:rFonts w:ascii="Calibri" w:eastAsia="Times New Roman" w:hAnsi="Calibri"/>
                <w:color w:val="000000"/>
              </w:rPr>
              <w:t>Min K = 10; 100; 500; 1000 (Urban)</w:t>
            </w:r>
          </w:p>
        </w:tc>
        <w:tc>
          <w:tcPr>
            <w:tcW w:w="851" w:type="pct"/>
            <w:tcBorders>
              <w:top w:val="nil"/>
              <w:left w:val="single" w:sz="4" w:space="0" w:color="auto"/>
              <w:bottom w:val="single" w:sz="4" w:space="0" w:color="auto"/>
              <w:right w:val="single" w:sz="4" w:space="0" w:color="auto"/>
            </w:tcBorders>
            <w:shd w:val="clear" w:color="D9D9D9" w:fill="D9D9D9"/>
            <w:vAlign w:val="center"/>
            <w:hideMark/>
          </w:tcPr>
          <w:p w14:paraId="154A2098" w14:textId="77777777" w:rsidR="00811F1C" w:rsidRDefault="00811F1C" w:rsidP="00D40EFD">
            <w:pPr>
              <w:jc w:val="center"/>
              <w:rPr>
                <w:rFonts w:ascii="Calibri" w:eastAsia="Times New Roman" w:hAnsi="Calibri"/>
                <w:color w:val="000000"/>
              </w:rPr>
            </w:pPr>
            <w:r>
              <w:rPr>
                <w:rFonts w:ascii="Calibri" w:eastAsia="Times New Roman" w:hAnsi="Calibri"/>
                <w:i/>
                <w:iCs/>
                <w:color w:val="000000"/>
              </w:rPr>
              <w:t>CYP79D15</w:t>
            </w:r>
            <w:r>
              <w:rPr>
                <w:rFonts w:ascii="Calibri" w:eastAsia="Times New Roman" w:hAnsi="Calibri"/>
                <w:color w:val="000000"/>
              </w:rPr>
              <w:t xml:space="preserve"> = 0.5; </w:t>
            </w:r>
          </w:p>
          <w:p w14:paraId="2F70C696" w14:textId="57D1142D" w:rsidR="00811F1C" w:rsidRDefault="00811F1C" w:rsidP="00D40EFD">
            <w:pPr>
              <w:jc w:val="center"/>
              <w:rPr>
                <w:rFonts w:ascii="Calibri" w:eastAsia="Times New Roman" w:hAnsi="Calibri"/>
                <w:color w:val="000000"/>
              </w:rPr>
            </w:pPr>
            <w:r>
              <w:rPr>
                <w:rFonts w:ascii="Calibri" w:eastAsia="Times New Roman" w:hAnsi="Calibri"/>
                <w:i/>
                <w:iCs/>
                <w:color w:val="000000"/>
              </w:rPr>
              <w:t>Li</w:t>
            </w:r>
            <w:r>
              <w:rPr>
                <w:rFonts w:ascii="Calibri" w:eastAsia="Times New Roman" w:hAnsi="Calibri"/>
                <w:color w:val="000000"/>
              </w:rPr>
              <w:t xml:space="preserve"> = 0.5</w:t>
            </w:r>
          </w:p>
        </w:tc>
        <w:tc>
          <w:tcPr>
            <w:tcW w:w="787" w:type="pct"/>
            <w:tcBorders>
              <w:top w:val="nil"/>
              <w:left w:val="single" w:sz="4" w:space="0" w:color="auto"/>
              <w:bottom w:val="single" w:sz="4" w:space="0" w:color="auto"/>
              <w:right w:val="single" w:sz="4" w:space="0" w:color="auto"/>
            </w:tcBorders>
            <w:shd w:val="clear" w:color="D9D9D9" w:fill="D9D9D9"/>
            <w:vAlign w:val="center"/>
            <w:hideMark/>
          </w:tcPr>
          <w:p w14:paraId="147F31A0" w14:textId="77777777" w:rsidR="00811F1C" w:rsidRDefault="00811F1C" w:rsidP="00D40EFD">
            <w:pPr>
              <w:jc w:val="center"/>
              <w:rPr>
                <w:rFonts w:ascii="Calibri" w:eastAsia="Times New Roman" w:hAnsi="Calibri"/>
                <w:color w:val="000000"/>
              </w:rPr>
            </w:pPr>
            <w:r>
              <w:rPr>
                <w:rFonts w:ascii="Calibri" w:eastAsia="Times New Roman" w:hAnsi="Calibri"/>
                <w:color w:val="000000"/>
              </w:rPr>
              <w:t>None</w:t>
            </w:r>
          </w:p>
        </w:tc>
        <w:tc>
          <w:tcPr>
            <w:tcW w:w="864" w:type="pct"/>
            <w:tcBorders>
              <w:top w:val="nil"/>
              <w:left w:val="single" w:sz="4" w:space="0" w:color="auto"/>
              <w:bottom w:val="single" w:sz="4" w:space="0" w:color="auto"/>
              <w:right w:val="single" w:sz="4" w:space="0" w:color="auto"/>
            </w:tcBorders>
            <w:shd w:val="clear" w:color="D9D9D9" w:fill="D9D9D9"/>
            <w:vAlign w:val="center"/>
            <w:hideMark/>
          </w:tcPr>
          <w:p w14:paraId="6E9F8563" w14:textId="77777777" w:rsidR="00811F1C" w:rsidRDefault="00811F1C" w:rsidP="00D40EFD">
            <w:pPr>
              <w:jc w:val="center"/>
              <w:rPr>
                <w:rFonts w:eastAsia="Times New Roman"/>
                <w:color w:val="000000"/>
              </w:rPr>
            </w:pPr>
            <w:r>
              <w:rPr>
                <w:rFonts w:eastAsia="Times New Roman"/>
                <w:color w:val="000000"/>
              </w:rPr>
              <w:t>0; 0.01; 0.05</w:t>
            </w:r>
          </w:p>
        </w:tc>
      </w:tr>
      <w:tr w:rsidR="00811F1C" w14:paraId="39839214" w14:textId="77777777" w:rsidTr="00811F1C">
        <w:tc>
          <w:tcPr>
            <w:tcW w:w="786" w:type="pct"/>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42243549" w14:textId="77777777" w:rsidR="00811F1C" w:rsidRDefault="00811F1C" w:rsidP="00D40EFD">
            <w:pPr>
              <w:jc w:val="center"/>
              <w:rPr>
                <w:rFonts w:ascii="Calibri" w:eastAsia="Times New Roman" w:hAnsi="Calibri"/>
                <w:color w:val="000000"/>
              </w:rPr>
            </w:pPr>
            <w:r>
              <w:rPr>
                <w:rFonts w:ascii="Calibri" w:eastAsia="Times New Roman" w:hAnsi="Calibri"/>
                <w:color w:val="000000"/>
              </w:rPr>
              <w:t>Drift and migration</w:t>
            </w:r>
          </w:p>
        </w:tc>
        <w:tc>
          <w:tcPr>
            <w:tcW w:w="735" w:type="pct"/>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3185A05C" w14:textId="7A918687" w:rsidR="00811F1C" w:rsidRDefault="00811F1C" w:rsidP="00D40EFD">
            <w:pPr>
              <w:jc w:val="center"/>
              <w:rPr>
                <w:rFonts w:ascii="Calibri" w:eastAsia="Times New Roman" w:hAnsi="Calibri"/>
                <w:color w:val="000000"/>
              </w:rPr>
            </w:pPr>
            <w:r>
              <w:rPr>
                <w:rFonts w:ascii="Calibri" w:eastAsia="Times New Roman" w:hAnsi="Calibri"/>
                <w:color w:val="000000"/>
              </w:rPr>
              <w:t xml:space="preserve">Spatial gradient in </w:t>
            </w:r>
            <w:r w:rsidRPr="00D40EFD">
              <w:rPr>
                <w:rFonts w:ascii="Calibri" w:eastAsia="Times New Roman" w:hAnsi="Calibri"/>
                <w:i/>
                <w:color w:val="000000"/>
              </w:rPr>
              <w:t>K</w:t>
            </w:r>
            <w:r>
              <w:rPr>
                <w:rFonts w:ascii="Calibri" w:eastAsia="Times New Roman" w:hAnsi="Calibri"/>
                <w:color w:val="000000"/>
              </w:rPr>
              <w:t xml:space="preserve"> </w:t>
            </w:r>
          </w:p>
        </w:tc>
        <w:tc>
          <w:tcPr>
            <w:tcW w:w="977" w:type="pct"/>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7D06B01A" w14:textId="77777777" w:rsidR="00811F1C" w:rsidRDefault="00811F1C" w:rsidP="00D40EFD">
            <w:pPr>
              <w:jc w:val="center"/>
              <w:rPr>
                <w:rFonts w:ascii="Calibri" w:eastAsia="Times New Roman" w:hAnsi="Calibri"/>
                <w:color w:val="000000"/>
              </w:rPr>
            </w:pPr>
            <w:r>
              <w:rPr>
                <w:rFonts w:ascii="Calibri" w:eastAsia="Times New Roman" w:hAnsi="Calibri"/>
                <w:color w:val="000000"/>
              </w:rPr>
              <w:t xml:space="preserve">Max K = 1000 (Rural); </w:t>
            </w:r>
          </w:p>
          <w:p w14:paraId="6E65B45A" w14:textId="049ED61A" w:rsidR="00811F1C" w:rsidRDefault="00811F1C" w:rsidP="00D40EFD">
            <w:pPr>
              <w:jc w:val="center"/>
              <w:rPr>
                <w:rFonts w:ascii="Calibri" w:eastAsia="Times New Roman" w:hAnsi="Calibri"/>
                <w:color w:val="000000"/>
              </w:rPr>
            </w:pPr>
            <w:r>
              <w:rPr>
                <w:rFonts w:ascii="Calibri" w:eastAsia="Times New Roman" w:hAnsi="Calibri"/>
                <w:color w:val="000000"/>
              </w:rPr>
              <w:t>Min K = 10 (Urban)</w:t>
            </w:r>
          </w:p>
        </w:tc>
        <w:tc>
          <w:tcPr>
            <w:tcW w:w="851" w:type="pct"/>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1EC718E7" w14:textId="77777777" w:rsidR="00811F1C" w:rsidRDefault="00811F1C" w:rsidP="00D40EFD">
            <w:pPr>
              <w:jc w:val="center"/>
              <w:rPr>
                <w:rFonts w:ascii="Calibri" w:eastAsia="Times New Roman" w:hAnsi="Calibri"/>
                <w:color w:val="000000"/>
              </w:rPr>
            </w:pPr>
            <w:r>
              <w:rPr>
                <w:rFonts w:ascii="Calibri" w:eastAsia="Times New Roman" w:hAnsi="Calibri"/>
                <w:i/>
                <w:iCs/>
                <w:color w:val="000000"/>
              </w:rPr>
              <w:t>CYP79D15</w:t>
            </w:r>
            <w:r>
              <w:rPr>
                <w:rFonts w:ascii="Calibri" w:eastAsia="Times New Roman" w:hAnsi="Calibri"/>
                <w:color w:val="000000"/>
              </w:rPr>
              <w:t xml:space="preserve"> = 0.5; </w:t>
            </w:r>
          </w:p>
          <w:p w14:paraId="4EC4C3C0" w14:textId="57132A49" w:rsidR="00811F1C" w:rsidRDefault="00811F1C" w:rsidP="00D40EFD">
            <w:pPr>
              <w:jc w:val="center"/>
              <w:rPr>
                <w:rFonts w:ascii="Calibri" w:eastAsia="Times New Roman" w:hAnsi="Calibri"/>
                <w:color w:val="000000"/>
              </w:rPr>
            </w:pPr>
            <w:r>
              <w:rPr>
                <w:rFonts w:ascii="Calibri" w:eastAsia="Times New Roman" w:hAnsi="Calibri"/>
                <w:i/>
                <w:iCs/>
                <w:color w:val="000000"/>
              </w:rPr>
              <w:t>Li</w:t>
            </w:r>
            <w:r>
              <w:rPr>
                <w:rFonts w:ascii="Calibri" w:eastAsia="Times New Roman" w:hAnsi="Calibri"/>
                <w:color w:val="000000"/>
              </w:rPr>
              <w:t xml:space="preserve"> = 0.5</w:t>
            </w:r>
          </w:p>
        </w:tc>
        <w:tc>
          <w:tcPr>
            <w:tcW w:w="787" w:type="pct"/>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6D967BAF" w14:textId="77777777" w:rsidR="00811F1C" w:rsidRDefault="00811F1C" w:rsidP="00D40EFD">
            <w:pPr>
              <w:jc w:val="center"/>
              <w:rPr>
                <w:rFonts w:ascii="Calibri" w:eastAsia="Times New Roman" w:hAnsi="Calibri"/>
                <w:color w:val="000000"/>
              </w:rPr>
            </w:pPr>
            <w:r>
              <w:rPr>
                <w:rFonts w:ascii="Calibri" w:eastAsia="Times New Roman" w:hAnsi="Calibri"/>
                <w:color w:val="000000"/>
              </w:rPr>
              <w:t>None</w:t>
            </w:r>
          </w:p>
        </w:tc>
        <w:tc>
          <w:tcPr>
            <w:tcW w:w="864" w:type="pct"/>
            <w:tcBorders>
              <w:top w:val="nil"/>
              <w:left w:val="single" w:sz="4" w:space="0" w:color="auto"/>
              <w:bottom w:val="single" w:sz="4" w:space="0" w:color="auto"/>
              <w:right w:val="single" w:sz="4" w:space="0" w:color="auto"/>
            </w:tcBorders>
            <w:shd w:val="clear" w:color="auto" w:fill="D9D9D9" w:themeFill="background1" w:themeFillShade="D9"/>
            <w:vAlign w:val="center"/>
            <w:hideMark/>
          </w:tcPr>
          <w:p w14:paraId="4113C7BC" w14:textId="77777777" w:rsidR="00811F1C" w:rsidRDefault="00811F1C" w:rsidP="00D40EFD">
            <w:pPr>
              <w:jc w:val="center"/>
              <w:rPr>
                <w:rFonts w:eastAsia="Times New Roman"/>
                <w:color w:val="000000"/>
              </w:rPr>
            </w:pPr>
            <w:r>
              <w:rPr>
                <w:rFonts w:eastAsia="Times New Roman"/>
                <w:color w:val="000000"/>
              </w:rPr>
              <w:t>0; 0.001; 0.0025; 0.005; 0.01; 0.02; 0.035; 0.05; 0.1; 0.2; 0.35; 0.5</w:t>
            </w:r>
          </w:p>
        </w:tc>
      </w:tr>
      <w:tr w:rsidR="00811F1C" w14:paraId="3EFF23A6" w14:textId="77777777" w:rsidTr="00811F1C">
        <w:tc>
          <w:tcPr>
            <w:tcW w:w="786" w:type="pct"/>
            <w:tcBorders>
              <w:top w:val="single" w:sz="4" w:space="0" w:color="auto"/>
              <w:left w:val="single" w:sz="4" w:space="0" w:color="auto"/>
              <w:bottom w:val="single" w:sz="4" w:space="0" w:color="auto"/>
              <w:right w:val="single" w:sz="4" w:space="0" w:color="auto"/>
            </w:tcBorders>
            <w:shd w:val="clear" w:color="D9D9D9" w:fill="auto"/>
            <w:vAlign w:val="center"/>
            <w:hideMark/>
          </w:tcPr>
          <w:p w14:paraId="042308D8" w14:textId="77777777" w:rsidR="00811F1C" w:rsidRDefault="00811F1C" w:rsidP="00D40EFD">
            <w:pPr>
              <w:jc w:val="center"/>
              <w:rPr>
                <w:rFonts w:ascii="Calibri" w:eastAsia="Times New Roman" w:hAnsi="Calibri"/>
                <w:color w:val="000000"/>
              </w:rPr>
            </w:pPr>
            <w:r>
              <w:rPr>
                <w:rFonts w:ascii="Calibri" w:eastAsia="Times New Roman" w:hAnsi="Calibri"/>
                <w:color w:val="000000"/>
              </w:rPr>
              <w:t>Drift and migration</w:t>
            </w:r>
          </w:p>
        </w:tc>
        <w:tc>
          <w:tcPr>
            <w:tcW w:w="735" w:type="pct"/>
            <w:tcBorders>
              <w:top w:val="single" w:sz="4" w:space="0" w:color="auto"/>
              <w:left w:val="single" w:sz="4" w:space="0" w:color="auto"/>
              <w:bottom w:val="single" w:sz="4" w:space="0" w:color="auto"/>
              <w:right w:val="single" w:sz="4" w:space="0" w:color="auto"/>
            </w:tcBorders>
            <w:shd w:val="clear" w:color="D9D9D9" w:fill="auto"/>
            <w:vAlign w:val="center"/>
            <w:hideMark/>
          </w:tcPr>
          <w:p w14:paraId="4156F560" w14:textId="77777777" w:rsidR="00811F1C" w:rsidRDefault="00811F1C" w:rsidP="00D40EFD">
            <w:pPr>
              <w:jc w:val="center"/>
              <w:rPr>
                <w:rFonts w:ascii="Calibri" w:eastAsia="Times New Roman" w:hAnsi="Calibri"/>
                <w:color w:val="000000"/>
              </w:rPr>
            </w:pPr>
            <w:r>
              <w:rPr>
                <w:rFonts w:ascii="Calibri" w:eastAsia="Times New Roman" w:hAnsi="Calibri"/>
                <w:color w:val="000000"/>
              </w:rPr>
              <w:t>Serial founder events</w:t>
            </w:r>
          </w:p>
        </w:tc>
        <w:tc>
          <w:tcPr>
            <w:tcW w:w="977" w:type="pct"/>
            <w:tcBorders>
              <w:top w:val="single" w:sz="4" w:space="0" w:color="auto"/>
              <w:left w:val="single" w:sz="4" w:space="0" w:color="auto"/>
              <w:bottom w:val="single" w:sz="4" w:space="0" w:color="auto"/>
              <w:right w:val="single" w:sz="4" w:space="0" w:color="auto"/>
            </w:tcBorders>
            <w:shd w:val="clear" w:color="D9D9D9" w:fill="auto"/>
            <w:vAlign w:val="center"/>
            <w:hideMark/>
          </w:tcPr>
          <w:p w14:paraId="339EC940" w14:textId="6D9B6634" w:rsidR="00811F1C" w:rsidRDefault="00811F1C" w:rsidP="00D40EFD">
            <w:pPr>
              <w:jc w:val="center"/>
              <w:rPr>
                <w:rFonts w:ascii="Calibri" w:eastAsia="Times New Roman" w:hAnsi="Calibri"/>
                <w:color w:val="000000"/>
              </w:rPr>
            </w:pPr>
            <w:r>
              <w:rPr>
                <w:rFonts w:ascii="Calibri" w:eastAsia="Times New Roman" w:hAnsi="Calibri"/>
                <w:b/>
                <w:bCs/>
                <w:color w:val="000000"/>
              </w:rPr>
              <w:t>Founder proportion:</w:t>
            </w:r>
          </w:p>
          <w:p w14:paraId="40104BF3" w14:textId="5700D46E" w:rsidR="00811F1C" w:rsidRDefault="00811F1C" w:rsidP="00D40EFD">
            <w:pPr>
              <w:jc w:val="center"/>
              <w:rPr>
                <w:rFonts w:ascii="Calibri" w:eastAsia="Times New Roman" w:hAnsi="Calibri"/>
                <w:color w:val="000000"/>
              </w:rPr>
            </w:pPr>
            <w:r>
              <w:rPr>
                <w:rFonts w:ascii="Calibri" w:eastAsia="Times New Roman" w:hAnsi="Calibri"/>
                <w:color w:val="000000"/>
              </w:rPr>
              <w:t>0.01; 0.02; 0.035; 0.05; 0.075; 0.1; 0.2; 0.5; 0.75; 1.0</w:t>
            </w:r>
          </w:p>
        </w:tc>
        <w:tc>
          <w:tcPr>
            <w:tcW w:w="851" w:type="pct"/>
            <w:tcBorders>
              <w:top w:val="single" w:sz="4" w:space="0" w:color="auto"/>
              <w:left w:val="single" w:sz="4" w:space="0" w:color="auto"/>
              <w:bottom w:val="single" w:sz="4" w:space="0" w:color="auto"/>
              <w:right w:val="single" w:sz="4" w:space="0" w:color="auto"/>
            </w:tcBorders>
            <w:shd w:val="clear" w:color="D9D9D9" w:fill="auto"/>
            <w:vAlign w:val="center"/>
            <w:hideMark/>
          </w:tcPr>
          <w:p w14:paraId="24B89B31" w14:textId="77777777" w:rsidR="00EF26BF" w:rsidRDefault="00811F1C" w:rsidP="00D40EFD">
            <w:pPr>
              <w:jc w:val="center"/>
              <w:rPr>
                <w:ins w:id="94" w:author="James Santangelo" w:date="2017-12-31T15:32:00Z"/>
                <w:rFonts w:ascii="Calibri" w:eastAsia="Times New Roman" w:hAnsi="Calibri"/>
                <w:color w:val="000000"/>
              </w:rPr>
            </w:pPr>
            <w:r>
              <w:rPr>
                <w:rFonts w:ascii="Calibri" w:eastAsia="Times New Roman" w:hAnsi="Calibri"/>
                <w:i/>
                <w:iCs/>
                <w:color w:val="000000"/>
              </w:rPr>
              <w:t>CYP79D15</w:t>
            </w:r>
            <w:r>
              <w:rPr>
                <w:rFonts w:ascii="Calibri" w:eastAsia="Times New Roman" w:hAnsi="Calibri"/>
                <w:color w:val="000000"/>
              </w:rPr>
              <w:t xml:space="preserve"> = 0.5; </w:t>
            </w:r>
          </w:p>
          <w:p w14:paraId="4C3E8E94" w14:textId="59267C4B" w:rsidR="00811F1C" w:rsidRDefault="00811F1C" w:rsidP="00D40EFD">
            <w:pPr>
              <w:jc w:val="center"/>
              <w:rPr>
                <w:rFonts w:ascii="Calibri" w:eastAsia="Times New Roman" w:hAnsi="Calibri"/>
                <w:color w:val="000000"/>
              </w:rPr>
            </w:pPr>
            <w:r>
              <w:rPr>
                <w:rFonts w:ascii="Calibri" w:eastAsia="Times New Roman" w:hAnsi="Calibri"/>
                <w:i/>
                <w:iCs/>
                <w:color w:val="000000"/>
              </w:rPr>
              <w:t>Li</w:t>
            </w:r>
            <w:r>
              <w:rPr>
                <w:rFonts w:ascii="Calibri" w:eastAsia="Times New Roman" w:hAnsi="Calibri"/>
                <w:color w:val="000000"/>
              </w:rPr>
              <w:t xml:space="preserve"> = 0.5</w:t>
            </w:r>
          </w:p>
        </w:tc>
        <w:tc>
          <w:tcPr>
            <w:tcW w:w="787" w:type="pct"/>
            <w:tcBorders>
              <w:top w:val="single" w:sz="4" w:space="0" w:color="auto"/>
              <w:left w:val="single" w:sz="4" w:space="0" w:color="auto"/>
              <w:bottom w:val="single" w:sz="4" w:space="0" w:color="auto"/>
              <w:right w:val="single" w:sz="4" w:space="0" w:color="auto"/>
            </w:tcBorders>
            <w:shd w:val="clear" w:color="D9D9D9" w:fill="auto"/>
            <w:vAlign w:val="center"/>
            <w:hideMark/>
          </w:tcPr>
          <w:p w14:paraId="16F0B3C9" w14:textId="77777777" w:rsidR="00811F1C" w:rsidRDefault="00811F1C" w:rsidP="00D40EFD">
            <w:pPr>
              <w:jc w:val="center"/>
              <w:rPr>
                <w:rFonts w:ascii="Calibri" w:eastAsia="Times New Roman" w:hAnsi="Calibri"/>
                <w:color w:val="000000"/>
              </w:rPr>
            </w:pPr>
            <w:r>
              <w:rPr>
                <w:rFonts w:ascii="Calibri" w:eastAsia="Times New Roman" w:hAnsi="Calibri"/>
                <w:color w:val="000000"/>
              </w:rPr>
              <w:t>None</w:t>
            </w:r>
          </w:p>
        </w:tc>
        <w:tc>
          <w:tcPr>
            <w:tcW w:w="864" w:type="pct"/>
            <w:tcBorders>
              <w:top w:val="single" w:sz="4" w:space="0" w:color="auto"/>
              <w:left w:val="single" w:sz="4" w:space="0" w:color="auto"/>
              <w:bottom w:val="single" w:sz="4" w:space="0" w:color="auto"/>
              <w:right w:val="single" w:sz="4" w:space="0" w:color="auto"/>
            </w:tcBorders>
            <w:shd w:val="clear" w:color="D9D9D9" w:fill="auto"/>
            <w:vAlign w:val="center"/>
            <w:hideMark/>
          </w:tcPr>
          <w:p w14:paraId="2B2DEEB4" w14:textId="77777777" w:rsidR="00811F1C" w:rsidRDefault="00811F1C" w:rsidP="00D40EFD">
            <w:pPr>
              <w:jc w:val="center"/>
              <w:rPr>
                <w:rFonts w:ascii="Calibri" w:eastAsia="Times New Roman" w:hAnsi="Calibri"/>
                <w:color w:val="000000"/>
              </w:rPr>
            </w:pPr>
            <w:r>
              <w:rPr>
                <w:rFonts w:ascii="Calibri" w:eastAsia="Times New Roman" w:hAnsi="Calibri"/>
                <w:color w:val="000000"/>
              </w:rPr>
              <w:t>0; 0.01; 0.05</w:t>
            </w:r>
          </w:p>
        </w:tc>
      </w:tr>
      <w:tr w:rsidR="00811F1C" w14:paraId="4D61D8AF" w14:textId="77777777" w:rsidTr="00811F1C">
        <w:tc>
          <w:tcPr>
            <w:tcW w:w="78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730DCE" w14:textId="24FB47DE" w:rsidR="00811F1C" w:rsidRDefault="00811F1C" w:rsidP="00D40EFD">
            <w:pPr>
              <w:jc w:val="center"/>
              <w:rPr>
                <w:rFonts w:ascii="Calibri" w:eastAsia="Times New Roman" w:hAnsi="Calibri"/>
                <w:color w:val="000000"/>
              </w:rPr>
            </w:pPr>
            <w:r>
              <w:rPr>
                <w:rFonts w:ascii="Calibri" w:eastAsia="Times New Roman" w:hAnsi="Calibri"/>
                <w:color w:val="000000"/>
              </w:rPr>
              <w:t>Drift , migration, allele frequency</w:t>
            </w:r>
          </w:p>
        </w:tc>
        <w:tc>
          <w:tcPr>
            <w:tcW w:w="73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6EFE16F" w14:textId="094EFC54" w:rsidR="00811F1C" w:rsidRDefault="00811F1C" w:rsidP="00D40EFD">
            <w:pPr>
              <w:jc w:val="center"/>
              <w:rPr>
                <w:rFonts w:ascii="Calibri" w:eastAsia="Times New Roman" w:hAnsi="Calibri"/>
                <w:color w:val="000000"/>
              </w:rPr>
            </w:pPr>
            <w:r>
              <w:rPr>
                <w:rFonts w:ascii="Calibri" w:eastAsia="Times New Roman" w:hAnsi="Calibri"/>
                <w:color w:val="000000"/>
              </w:rPr>
              <w:t xml:space="preserve">Spatial gradient in </w:t>
            </w:r>
            <w:r w:rsidRPr="00D40EFD">
              <w:rPr>
                <w:rFonts w:ascii="Calibri" w:eastAsia="Times New Roman" w:hAnsi="Calibri"/>
                <w:i/>
                <w:color w:val="000000"/>
              </w:rPr>
              <w:t>K</w:t>
            </w:r>
            <w:r>
              <w:rPr>
                <w:rFonts w:ascii="Calibri" w:eastAsia="Times New Roman" w:hAnsi="Calibri"/>
                <w:color w:val="000000"/>
              </w:rPr>
              <w:t xml:space="preserve"> </w:t>
            </w:r>
          </w:p>
        </w:tc>
        <w:tc>
          <w:tcPr>
            <w:tcW w:w="97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C70240" w14:textId="77777777" w:rsidR="00811F1C" w:rsidRDefault="00811F1C" w:rsidP="00D40EFD">
            <w:pPr>
              <w:jc w:val="center"/>
              <w:rPr>
                <w:rFonts w:ascii="Calibri" w:eastAsia="Times New Roman" w:hAnsi="Calibri"/>
                <w:color w:val="000000"/>
              </w:rPr>
            </w:pPr>
            <w:r>
              <w:rPr>
                <w:rFonts w:ascii="Calibri" w:eastAsia="Times New Roman" w:hAnsi="Calibri"/>
                <w:color w:val="000000"/>
              </w:rPr>
              <w:t xml:space="preserve">Max K = 1000 (Rural); </w:t>
            </w:r>
          </w:p>
          <w:p w14:paraId="1BA83EEF" w14:textId="1BADFE6F" w:rsidR="00811F1C" w:rsidRDefault="00811F1C" w:rsidP="00D40EFD">
            <w:pPr>
              <w:jc w:val="center"/>
              <w:rPr>
                <w:rFonts w:ascii="Calibri" w:eastAsia="Times New Roman" w:hAnsi="Calibri"/>
                <w:color w:val="000000"/>
              </w:rPr>
            </w:pPr>
            <w:r>
              <w:rPr>
                <w:rFonts w:ascii="Calibri" w:eastAsia="Times New Roman" w:hAnsi="Calibri"/>
                <w:color w:val="000000"/>
              </w:rPr>
              <w:t>Min K = 10 (Urban)</w:t>
            </w:r>
          </w:p>
        </w:tc>
        <w:tc>
          <w:tcPr>
            <w:tcW w:w="85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AFFDB97" w14:textId="77777777" w:rsidR="00811F1C" w:rsidRDefault="00811F1C" w:rsidP="00D40EFD">
            <w:pPr>
              <w:jc w:val="center"/>
              <w:rPr>
                <w:rFonts w:ascii="Calibri" w:eastAsia="Times New Roman" w:hAnsi="Calibri"/>
                <w:color w:val="000000"/>
              </w:rPr>
            </w:pPr>
            <w:r>
              <w:rPr>
                <w:rFonts w:ascii="Calibri" w:eastAsia="Times New Roman" w:hAnsi="Calibri"/>
                <w:i/>
                <w:iCs/>
                <w:color w:val="000000"/>
              </w:rPr>
              <w:t>CYP79D15</w:t>
            </w:r>
            <w:r>
              <w:rPr>
                <w:rFonts w:ascii="Calibri" w:eastAsia="Times New Roman" w:hAnsi="Calibri"/>
                <w:color w:val="000000"/>
              </w:rPr>
              <w:t xml:space="preserve"> = 0.1; 0.5; 0.9. </w:t>
            </w:r>
          </w:p>
          <w:p w14:paraId="208327F9" w14:textId="1497F026" w:rsidR="00811F1C" w:rsidRDefault="00811F1C" w:rsidP="00D40EFD">
            <w:pPr>
              <w:jc w:val="center"/>
              <w:rPr>
                <w:rFonts w:ascii="Calibri" w:eastAsia="Times New Roman" w:hAnsi="Calibri"/>
                <w:color w:val="000000"/>
              </w:rPr>
            </w:pPr>
            <w:r>
              <w:rPr>
                <w:rFonts w:ascii="Calibri" w:eastAsia="Times New Roman" w:hAnsi="Calibri"/>
                <w:i/>
                <w:iCs/>
                <w:color w:val="000000"/>
              </w:rPr>
              <w:t>Li</w:t>
            </w:r>
            <w:r>
              <w:rPr>
                <w:rFonts w:ascii="Calibri" w:eastAsia="Times New Roman" w:hAnsi="Calibri"/>
                <w:color w:val="000000"/>
              </w:rPr>
              <w:t xml:space="preserve"> = 0.1; 0.5; 0.9.</w:t>
            </w:r>
          </w:p>
        </w:tc>
        <w:tc>
          <w:tcPr>
            <w:tcW w:w="78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A14A6E" w14:textId="77777777" w:rsidR="00811F1C" w:rsidRDefault="00811F1C" w:rsidP="00D40EFD">
            <w:pPr>
              <w:jc w:val="center"/>
              <w:rPr>
                <w:rFonts w:ascii="Calibri" w:eastAsia="Times New Roman" w:hAnsi="Calibri"/>
                <w:color w:val="000000"/>
              </w:rPr>
            </w:pPr>
            <w:r>
              <w:rPr>
                <w:rFonts w:ascii="Calibri" w:eastAsia="Times New Roman" w:hAnsi="Calibri"/>
                <w:color w:val="000000"/>
              </w:rPr>
              <w:t>None</w:t>
            </w:r>
          </w:p>
        </w:tc>
        <w:tc>
          <w:tcPr>
            <w:tcW w:w="86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B14908" w14:textId="77777777" w:rsidR="00811F1C" w:rsidRDefault="00811F1C" w:rsidP="00D40EFD">
            <w:pPr>
              <w:jc w:val="center"/>
              <w:rPr>
                <w:rFonts w:ascii="Calibri" w:eastAsia="Times New Roman" w:hAnsi="Calibri"/>
                <w:color w:val="000000"/>
              </w:rPr>
            </w:pPr>
            <w:r>
              <w:rPr>
                <w:rFonts w:ascii="Calibri" w:eastAsia="Times New Roman" w:hAnsi="Calibri"/>
                <w:color w:val="000000"/>
              </w:rPr>
              <w:t>0; 0.01; 0.05</w:t>
            </w:r>
          </w:p>
        </w:tc>
      </w:tr>
      <w:tr w:rsidR="00811F1C" w14:paraId="700B2DA5" w14:textId="77777777" w:rsidTr="00811F1C">
        <w:tc>
          <w:tcPr>
            <w:tcW w:w="786" w:type="pct"/>
            <w:tcBorders>
              <w:top w:val="single" w:sz="4" w:space="0" w:color="auto"/>
              <w:left w:val="single" w:sz="4" w:space="0" w:color="auto"/>
              <w:bottom w:val="single" w:sz="4" w:space="0" w:color="auto"/>
              <w:right w:val="single" w:sz="4" w:space="0" w:color="auto"/>
            </w:tcBorders>
            <w:shd w:val="clear" w:color="D9D9D9" w:fill="auto"/>
            <w:vAlign w:val="center"/>
            <w:hideMark/>
          </w:tcPr>
          <w:p w14:paraId="6B17D6EE" w14:textId="3BF66769" w:rsidR="00811F1C" w:rsidRDefault="00811F1C" w:rsidP="0095375F">
            <w:pPr>
              <w:jc w:val="center"/>
              <w:rPr>
                <w:rFonts w:ascii="Calibri" w:eastAsia="Times New Roman" w:hAnsi="Calibri"/>
                <w:color w:val="000000"/>
              </w:rPr>
            </w:pPr>
            <w:r>
              <w:rPr>
                <w:rFonts w:ascii="Calibri" w:eastAsia="Times New Roman" w:hAnsi="Calibri"/>
                <w:color w:val="000000"/>
              </w:rPr>
              <w:t xml:space="preserve">Drift , migration, allele frequency </w:t>
            </w:r>
          </w:p>
        </w:tc>
        <w:tc>
          <w:tcPr>
            <w:tcW w:w="735" w:type="pct"/>
            <w:tcBorders>
              <w:top w:val="single" w:sz="4" w:space="0" w:color="auto"/>
              <w:left w:val="single" w:sz="4" w:space="0" w:color="auto"/>
              <w:bottom w:val="single" w:sz="4" w:space="0" w:color="auto"/>
              <w:right w:val="single" w:sz="4" w:space="0" w:color="auto"/>
            </w:tcBorders>
            <w:shd w:val="clear" w:color="D9D9D9" w:fill="auto"/>
            <w:vAlign w:val="center"/>
            <w:hideMark/>
          </w:tcPr>
          <w:p w14:paraId="089DAECB" w14:textId="77777777" w:rsidR="00811F1C" w:rsidRDefault="00811F1C" w:rsidP="00D40EFD">
            <w:pPr>
              <w:jc w:val="center"/>
              <w:rPr>
                <w:rFonts w:ascii="Calibri" w:eastAsia="Times New Roman" w:hAnsi="Calibri"/>
                <w:color w:val="000000"/>
              </w:rPr>
            </w:pPr>
            <w:r>
              <w:rPr>
                <w:rFonts w:ascii="Calibri" w:eastAsia="Times New Roman" w:hAnsi="Calibri"/>
                <w:color w:val="000000"/>
              </w:rPr>
              <w:t>Serial founder events</w:t>
            </w:r>
          </w:p>
        </w:tc>
        <w:tc>
          <w:tcPr>
            <w:tcW w:w="977" w:type="pct"/>
            <w:tcBorders>
              <w:top w:val="single" w:sz="4" w:space="0" w:color="auto"/>
              <w:left w:val="single" w:sz="4" w:space="0" w:color="auto"/>
              <w:bottom w:val="single" w:sz="4" w:space="0" w:color="auto"/>
              <w:right w:val="single" w:sz="4" w:space="0" w:color="auto"/>
            </w:tcBorders>
            <w:shd w:val="clear" w:color="D9D9D9" w:fill="auto"/>
            <w:vAlign w:val="center"/>
            <w:hideMark/>
          </w:tcPr>
          <w:p w14:paraId="17D48A0D" w14:textId="4FC0D456" w:rsidR="00811F1C" w:rsidRDefault="00811F1C" w:rsidP="00D40EFD">
            <w:pPr>
              <w:jc w:val="center"/>
              <w:rPr>
                <w:rFonts w:ascii="Calibri" w:eastAsia="Times New Roman" w:hAnsi="Calibri"/>
                <w:color w:val="000000"/>
              </w:rPr>
            </w:pPr>
            <w:r>
              <w:rPr>
                <w:rFonts w:ascii="Calibri" w:eastAsia="Times New Roman" w:hAnsi="Calibri"/>
                <w:b/>
                <w:bCs/>
                <w:color w:val="000000"/>
              </w:rPr>
              <w:t>Founder proportion:</w:t>
            </w:r>
          </w:p>
          <w:p w14:paraId="2447608A" w14:textId="55E2766C" w:rsidR="00811F1C" w:rsidRDefault="00811F1C" w:rsidP="00D40EFD">
            <w:pPr>
              <w:jc w:val="center"/>
              <w:rPr>
                <w:rFonts w:ascii="Calibri" w:eastAsia="Times New Roman" w:hAnsi="Calibri"/>
                <w:color w:val="000000"/>
              </w:rPr>
            </w:pPr>
            <w:r>
              <w:rPr>
                <w:rFonts w:ascii="Calibri" w:eastAsia="Times New Roman" w:hAnsi="Calibri"/>
                <w:color w:val="000000"/>
              </w:rPr>
              <w:t>0.01; 0.2; 1.0</w:t>
            </w:r>
          </w:p>
        </w:tc>
        <w:tc>
          <w:tcPr>
            <w:tcW w:w="851" w:type="pct"/>
            <w:tcBorders>
              <w:top w:val="single" w:sz="4" w:space="0" w:color="auto"/>
              <w:left w:val="single" w:sz="4" w:space="0" w:color="auto"/>
              <w:bottom w:val="single" w:sz="4" w:space="0" w:color="auto"/>
              <w:right w:val="single" w:sz="4" w:space="0" w:color="auto"/>
            </w:tcBorders>
            <w:shd w:val="clear" w:color="D9D9D9" w:fill="auto"/>
            <w:vAlign w:val="center"/>
            <w:hideMark/>
          </w:tcPr>
          <w:p w14:paraId="23E48F70" w14:textId="77777777" w:rsidR="00811F1C" w:rsidRDefault="00811F1C" w:rsidP="00D40EFD">
            <w:pPr>
              <w:jc w:val="center"/>
              <w:rPr>
                <w:rFonts w:ascii="Calibri" w:eastAsia="Times New Roman" w:hAnsi="Calibri"/>
                <w:color w:val="000000"/>
              </w:rPr>
            </w:pPr>
            <w:r>
              <w:rPr>
                <w:rFonts w:ascii="Calibri" w:eastAsia="Times New Roman" w:hAnsi="Calibri"/>
                <w:i/>
                <w:iCs/>
                <w:color w:val="000000"/>
              </w:rPr>
              <w:t>CYP79D15</w:t>
            </w:r>
            <w:r>
              <w:rPr>
                <w:rFonts w:ascii="Calibri" w:eastAsia="Times New Roman" w:hAnsi="Calibri"/>
                <w:color w:val="000000"/>
              </w:rPr>
              <w:t xml:space="preserve"> = 0.1; 0.5; 0.9. </w:t>
            </w:r>
          </w:p>
          <w:p w14:paraId="614F49D9" w14:textId="125F86EB" w:rsidR="00811F1C" w:rsidRDefault="00811F1C" w:rsidP="00D40EFD">
            <w:pPr>
              <w:jc w:val="center"/>
              <w:rPr>
                <w:rFonts w:ascii="Calibri" w:eastAsia="Times New Roman" w:hAnsi="Calibri"/>
                <w:color w:val="000000"/>
              </w:rPr>
            </w:pPr>
            <w:r>
              <w:rPr>
                <w:rFonts w:ascii="Calibri" w:eastAsia="Times New Roman" w:hAnsi="Calibri"/>
                <w:i/>
                <w:iCs/>
                <w:color w:val="000000"/>
              </w:rPr>
              <w:t>Li</w:t>
            </w:r>
            <w:r>
              <w:rPr>
                <w:rFonts w:ascii="Calibri" w:eastAsia="Times New Roman" w:hAnsi="Calibri"/>
                <w:color w:val="000000"/>
              </w:rPr>
              <w:t xml:space="preserve"> = 0.1; 0.5; 0.9.</w:t>
            </w:r>
          </w:p>
        </w:tc>
        <w:tc>
          <w:tcPr>
            <w:tcW w:w="787" w:type="pct"/>
            <w:tcBorders>
              <w:top w:val="single" w:sz="4" w:space="0" w:color="auto"/>
              <w:left w:val="single" w:sz="4" w:space="0" w:color="auto"/>
              <w:bottom w:val="single" w:sz="4" w:space="0" w:color="auto"/>
              <w:right w:val="single" w:sz="4" w:space="0" w:color="auto"/>
            </w:tcBorders>
            <w:shd w:val="clear" w:color="D9D9D9" w:fill="auto"/>
            <w:vAlign w:val="center"/>
            <w:hideMark/>
          </w:tcPr>
          <w:p w14:paraId="39D1011E" w14:textId="77777777" w:rsidR="00811F1C" w:rsidRDefault="00811F1C" w:rsidP="00D40EFD">
            <w:pPr>
              <w:jc w:val="center"/>
              <w:rPr>
                <w:rFonts w:ascii="Calibri" w:eastAsia="Times New Roman" w:hAnsi="Calibri"/>
                <w:color w:val="000000"/>
              </w:rPr>
            </w:pPr>
            <w:r>
              <w:rPr>
                <w:rFonts w:ascii="Calibri" w:eastAsia="Times New Roman" w:hAnsi="Calibri"/>
                <w:color w:val="000000"/>
              </w:rPr>
              <w:t>None</w:t>
            </w:r>
          </w:p>
        </w:tc>
        <w:tc>
          <w:tcPr>
            <w:tcW w:w="864" w:type="pct"/>
            <w:tcBorders>
              <w:top w:val="single" w:sz="4" w:space="0" w:color="auto"/>
              <w:left w:val="single" w:sz="4" w:space="0" w:color="auto"/>
              <w:bottom w:val="single" w:sz="4" w:space="0" w:color="auto"/>
              <w:right w:val="single" w:sz="4" w:space="0" w:color="auto"/>
            </w:tcBorders>
            <w:shd w:val="clear" w:color="D9D9D9" w:fill="auto"/>
            <w:vAlign w:val="center"/>
            <w:hideMark/>
          </w:tcPr>
          <w:p w14:paraId="2224BC55" w14:textId="77777777" w:rsidR="00811F1C" w:rsidRDefault="00811F1C" w:rsidP="00D40EFD">
            <w:pPr>
              <w:jc w:val="center"/>
              <w:rPr>
                <w:rFonts w:ascii="Calibri" w:eastAsia="Times New Roman" w:hAnsi="Calibri"/>
                <w:color w:val="000000"/>
              </w:rPr>
            </w:pPr>
            <w:r>
              <w:rPr>
                <w:rFonts w:ascii="Calibri" w:eastAsia="Times New Roman" w:hAnsi="Calibri"/>
                <w:color w:val="000000"/>
              </w:rPr>
              <w:t>0; 0.01; 0.05</w:t>
            </w:r>
          </w:p>
        </w:tc>
      </w:tr>
      <w:tr w:rsidR="00811F1C" w14:paraId="3215B506" w14:textId="77777777" w:rsidTr="00811F1C">
        <w:tc>
          <w:tcPr>
            <w:tcW w:w="786"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D8A16A" w14:textId="77777777" w:rsidR="00811F1C" w:rsidRDefault="00811F1C" w:rsidP="00D40EFD">
            <w:pPr>
              <w:jc w:val="center"/>
              <w:rPr>
                <w:rFonts w:ascii="Calibri" w:eastAsia="Times New Roman" w:hAnsi="Calibri"/>
                <w:color w:val="000000"/>
              </w:rPr>
            </w:pPr>
            <w:r>
              <w:rPr>
                <w:rFonts w:ascii="Calibri" w:eastAsia="Times New Roman" w:hAnsi="Calibri"/>
                <w:color w:val="000000"/>
              </w:rPr>
              <w:t>Selection and migration</w:t>
            </w:r>
          </w:p>
        </w:tc>
        <w:tc>
          <w:tcPr>
            <w:tcW w:w="73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CFAFF43" w14:textId="77777777" w:rsidR="00811F1C" w:rsidRDefault="00811F1C" w:rsidP="00D40EFD">
            <w:pPr>
              <w:jc w:val="center"/>
              <w:rPr>
                <w:rFonts w:ascii="Calibri" w:eastAsia="Times New Roman" w:hAnsi="Calibri"/>
                <w:color w:val="000000"/>
              </w:rPr>
            </w:pPr>
            <w:r>
              <w:rPr>
                <w:rFonts w:ascii="Calibri" w:eastAsia="Times New Roman" w:hAnsi="Calibri"/>
                <w:color w:val="000000"/>
              </w:rPr>
              <w:t>None</w:t>
            </w:r>
          </w:p>
        </w:tc>
        <w:tc>
          <w:tcPr>
            <w:tcW w:w="97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1F6B9A" w14:textId="77777777" w:rsidR="00811F1C" w:rsidRDefault="00811F1C" w:rsidP="00D40EFD">
            <w:pPr>
              <w:jc w:val="center"/>
              <w:rPr>
                <w:rFonts w:ascii="Calibri" w:eastAsia="Times New Roman" w:hAnsi="Calibri"/>
                <w:color w:val="000000"/>
              </w:rPr>
            </w:pPr>
            <w:r>
              <w:rPr>
                <w:rFonts w:ascii="Calibri" w:eastAsia="Times New Roman" w:hAnsi="Calibri"/>
                <w:color w:val="000000"/>
              </w:rPr>
              <w:t>None. All population with contstant K = 1000</w:t>
            </w:r>
          </w:p>
        </w:tc>
        <w:tc>
          <w:tcPr>
            <w:tcW w:w="851"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C7A6EE" w14:textId="77777777" w:rsidR="00811F1C" w:rsidRDefault="00811F1C" w:rsidP="00D40EFD">
            <w:pPr>
              <w:jc w:val="center"/>
              <w:rPr>
                <w:rFonts w:ascii="Calibri" w:eastAsia="Times New Roman" w:hAnsi="Calibri"/>
                <w:color w:val="000000"/>
              </w:rPr>
            </w:pPr>
            <w:r>
              <w:rPr>
                <w:rFonts w:ascii="Calibri" w:eastAsia="Times New Roman" w:hAnsi="Calibri"/>
                <w:i/>
                <w:iCs/>
                <w:color w:val="000000"/>
              </w:rPr>
              <w:t>CYP79D15</w:t>
            </w:r>
            <w:r>
              <w:rPr>
                <w:rFonts w:ascii="Calibri" w:eastAsia="Times New Roman" w:hAnsi="Calibri"/>
                <w:color w:val="000000"/>
              </w:rPr>
              <w:t xml:space="preserve"> = 0.5; </w:t>
            </w:r>
          </w:p>
          <w:p w14:paraId="246FF0FA" w14:textId="075BF632" w:rsidR="00811F1C" w:rsidRDefault="00811F1C" w:rsidP="00D40EFD">
            <w:pPr>
              <w:jc w:val="center"/>
              <w:rPr>
                <w:rFonts w:ascii="Calibri" w:eastAsia="Times New Roman" w:hAnsi="Calibri"/>
                <w:color w:val="000000"/>
              </w:rPr>
            </w:pPr>
            <w:r>
              <w:rPr>
                <w:rFonts w:ascii="Calibri" w:eastAsia="Times New Roman" w:hAnsi="Calibri"/>
                <w:i/>
                <w:iCs/>
                <w:color w:val="000000"/>
              </w:rPr>
              <w:t>Li</w:t>
            </w:r>
            <w:r>
              <w:rPr>
                <w:rFonts w:ascii="Calibri" w:eastAsia="Times New Roman" w:hAnsi="Calibri"/>
                <w:color w:val="000000"/>
              </w:rPr>
              <w:t xml:space="preserve"> = 0.5</w:t>
            </w:r>
          </w:p>
        </w:tc>
        <w:tc>
          <w:tcPr>
            <w:tcW w:w="78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7C6E39" w14:textId="77777777" w:rsidR="00811F1C" w:rsidRDefault="00811F1C" w:rsidP="00D40EFD">
            <w:pPr>
              <w:jc w:val="center"/>
              <w:rPr>
                <w:rFonts w:ascii="Calibri" w:eastAsia="Times New Roman" w:hAnsi="Calibri"/>
                <w:color w:val="000000"/>
              </w:rPr>
            </w:pPr>
            <w:r>
              <w:rPr>
                <w:rFonts w:ascii="Calibri" w:eastAsia="Times New Roman" w:hAnsi="Calibri"/>
                <w:color w:val="000000"/>
              </w:rPr>
              <w:t>0; 0.001; 0.0025; 0.005; 0.0075; 0.01; 0.025; 0.05; 0.1; 0.2</w:t>
            </w:r>
          </w:p>
        </w:tc>
        <w:tc>
          <w:tcPr>
            <w:tcW w:w="86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19D84E1" w14:textId="77777777" w:rsidR="00811F1C" w:rsidRDefault="00811F1C" w:rsidP="00D40EFD">
            <w:pPr>
              <w:jc w:val="center"/>
              <w:rPr>
                <w:rFonts w:ascii="Calibri" w:eastAsia="Times New Roman" w:hAnsi="Calibri"/>
                <w:color w:val="000000"/>
              </w:rPr>
            </w:pPr>
            <w:r>
              <w:rPr>
                <w:rFonts w:ascii="Calibri" w:eastAsia="Times New Roman" w:hAnsi="Calibri"/>
                <w:color w:val="000000"/>
              </w:rPr>
              <w:t>0; 0.01; 0.05</w:t>
            </w:r>
          </w:p>
        </w:tc>
      </w:tr>
      <w:tr w:rsidR="00811F1C" w14:paraId="3D5E3514" w14:textId="77777777" w:rsidTr="00811F1C">
        <w:tc>
          <w:tcPr>
            <w:tcW w:w="786" w:type="pct"/>
            <w:tcBorders>
              <w:top w:val="single" w:sz="4" w:space="0" w:color="auto"/>
              <w:left w:val="single" w:sz="4" w:space="0" w:color="auto"/>
              <w:bottom w:val="nil"/>
              <w:right w:val="single" w:sz="4" w:space="0" w:color="auto"/>
            </w:tcBorders>
            <w:shd w:val="clear" w:color="D9D9D9" w:fill="D9D9D9"/>
            <w:vAlign w:val="center"/>
            <w:hideMark/>
          </w:tcPr>
          <w:p w14:paraId="59B4E27A" w14:textId="3655E4B1" w:rsidR="00811F1C" w:rsidRDefault="00811F1C" w:rsidP="00D40EFD">
            <w:pPr>
              <w:jc w:val="center"/>
              <w:rPr>
                <w:rFonts w:ascii="Calibri" w:eastAsia="Times New Roman" w:hAnsi="Calibri"/>
                <w:color w:val="000000"/>
              </w:rPr>
            </w:pPr>
            <w:r>
              <w:rPr>
                <w:rFonts w:ascii="Calibri" w:eastAsia="Times New Roman" w:hAnsi="Calibri"/>
                <w:color w:val="000000"/>
              </w:rPr>
              <w:t>Selection, migration and drift</w:t>
            </w:r>
            <w:r>
              <w:rPr>
                <w:rFonts w:ascii="Calibri" w:hAnsi="Calibri"/>
              </w:rPr>
              <w:t>†</w:t>
            </w:r>
          </w:p>
        </w:tc>
        <w:tc>
          <w:tcPr>
            <w:tcW w:w="735" w:type="pct"/>
            <w:tcBorders>
              <w:top w:val="single" w:sz="4" w:space="0" w:color="auto"/>
              <w:left w:val="single" w:sz="4" w:space="0" w:color="auto"/>
              <w:bottom w:val="nil"/>
              <w:right w:val="single" w:sz="4" w:space="0" w:color="auto"/>
            </w:tcBorders>
            <w:shd w:val="clear" w:color="D9D9D9" w:fill="D9D9D9"/>
            <w:vAlign w:val="center"/>
            <w:hideMark/>
          </w:tcPr>
          <w:p w14:paraId="2D4AB730" w14:textId="59564B47" w:rsidR="00811F1C" w:rsidRDefault="00811F1C" w:rsidP="00D40EFD">
            <w:pPr>
              <w:jc w:val="center"/>
              <w:rPr>
                <w:rFonts w:ascii="Calibri" w:eastAsia="Times New Roman" w:hAnsi="Calibri"/>
                <w:color w:val="000000"/>
              </w:rPr>
            </w:pPr>
            <w:r>
              <w:rPr>
                <w:rFonts w:ascii="Calibri" w:eastAsia="Times New Roman" w:hAnsi="Calibri"/>
                <w:color w:val="000000"/>
              </w:rPr>
              <w:t>Spatial gradient in K</w:t>
            </w:r>
          </w:p>
        </w:tc>
        <w:tc>
          <w:tcPr>
            <w:tcW w:w="977" w:type="pct"/>
            <w:tcBorders>
              <w:top w:val="nil"/>
              <w:left w:val="single" w:sz="4" w:space="0" w:color="auto"/>
              <w:bottom w:val="single" w:sz="4" w:space="0" w:color="auto"/>
              <w:right w:val="single" w:sz="4" w:space="0" w:color="auto"/>
            </w:tcBorders>
            <w:shd w:val="clear" w:color="D9D9D9" w:fill="D9D9D9"/>
            <w:vAlign w:val="center"/>
            <w:hideMark/>
          </w:tcPr>
          <w:p w14:paraId="28282316" w14:textId="0A1CF374" w:rsidR="00811F1C" w:rsidRDefault="00811F1C" w:rsidP="00D40EFD">
            <w:pPr>
              <w:jc w:val="center"/>
              <w:rPr>
                <w:rFonts w:ascii="Calibri" w:eastAsia="Times New Roman" w:hAnsi="Calibri"/>
                <w:color w:val="000000"/>
              </w:rPr>
            </w:pPr>
            <w:r>
              <w:rPr>
                <w:rFonts w:ascii="Calibri" w:eastAsia="Times New Roman" w:hAnsi="Calibri"/>
                <w:color w:val="000000"/>
              </w:rPr>
              <w:t xml:space="preserve">Min </w:t>
            </w:r>
            <w:r>
              <w:rPr>
                <w:rFonts w:ascii="Calibri" w:eastAsia="Times New Roman" w:hAnsi="Calibri"/>
                <w:i/>
                <w:iCs/>
                <w:color w:val="000000"/>
              </w:rPr>
              <w:t>K</w:t>
            </w:r>
            <w:r>
              <w:rPr>
                <w:rFonts w:ascii="Calibri" w:eastAsia="Times New Roman" w:hAnsi="Calibri"/>
                <w:color w:val="000000"/>
              </w:rPr>
              <w:t>: 10</w:t>
            </w:r>
            <w:r w:rsidR="009458CB">
              <w:rPr>
                <w:rFonts w:ascii="Calibri" w:eastAsia="Times New Roman" w:hAnsi="Calibri"/>
                <w:color w:val="000000"/>
              </w:rPr>
              <w:t xml:space="preserve"> (Rural)</w:t>
            </w:r>
          </w:p>
          <w:p w14:paraId="26627472" w14:textId="2C5C2D0E" w:rsidR="009458CB" w:rsidRPr="009458CB" w:rsidRDefault="009458CB" w:rsidP="00D40EFD">
            <w:pPr>
              <w:jc w:val="center"/>
              <w:rPr>
                <w:rFonts w:ascii="Calibri" w:eastAsia="Times New Roman" w:hAnsi="Calibri"/>
                <w:color w:val="000000"/>
              </w:rPr>
            </w:pPr>
            <w:r>
              <w:rPr>
                <w:rFonts w:ascii="Calibri" w:eastAsia="Times New Roman" w:hAnsi="Calibri"/>
                <w:color w:val="000000"/>
              </w:rPr>
              <w:t xml:space="preserve">Max </w:t>
            </w:r>
            <w:r>
              <w:rPr>
                <w:rFonts w:ascii="Calibri" w:eastAsia="Times New Roman" w:hAnsi="Calibri"/>
                <w:i/>
                <w:color w:val="000000"/>
              </w:rPr>
              <w:t>K</w:t>
            </w:r>
            <w:r>
              <w:rPr>
                <w:rFonts w:ascii="Calibri" w:eastAsia="Times New Roman" w:hAnsi="Calibri"/>
                <w:color w:val="000000"/>
              </w:rPr>
              <w:t>: 1000 (Urban)</w:t>
            </w:r>
          </w:p>
        </w:tc>
        <w:tc>
          <w:tcPr>
            <w:tcW w:w="851" w:type="pct"/>
            <w:tcBorders>
              <w:top w:val="single" w:sz="4" w:space="0" w:color="auto"/>
              <w:left w:val="single" w:sz="4" w:space="0" w:color="auto"/>
              <w:bottom w:val="nil"/>
              <w:right w:val="single" w:sz="4" w:space="0" w:color="auto"/>
            </w:tcBorders>
            <w:shd w:val="clear" w:color="D9D9D9" w:fill="D9D9D9"/>
            <w:vAlign w:val="center"/>
            <w:hideMark/>
          </w:tcPr>
          <w:p w14:paraId="6E0087D8" w14:textId="77777777" w:rsidR="00811F1C" w:rsidRDefault="00811F1C" w:rsidP="00D40EFD">
            <w:pPr>
              <w:jc w:val="center"/>
              <w:rPr>
                <w:rFonts w:ascii="Calibri" w:eastAsia="Times New Roman" w:hAnsi="Calibri"/>
                <w:color w:val="000000"/>
              </w:rPr>
            </w:pPr>
            <w:r>
              <w:rPr>
                <w:rFonts w:ascii="Calibri" w:eastAsia="Times New Roman" w:hAnsi="Calibri"/>
                <w:i/>
                <w:iCs/>
                <w:color w:val="000000"/>
              </w:rPr>
              <w:t>CYP79D15</w:t>
            </w:r>
            <w:r>
              <w:rPr>
                <w:rFonts w:ascii="Calibri" w:eastAsia="Times New Roman" w:hAnsi="Calibri"/>
                <w:color w:val="000000"/>
              </w:rPr>
              <w:t xml:space="preserve"> = 0.5; </w:t>
            </w:r>
          </w:p>
          <w:p w14:paraId="2A1A023F" w14:textId="256865B4" w:rsidR="00811F1C" w:rsidRDefault="00811F1C" w:rsidP="00D40EFD">
            <w:pPr>
              <w:jc w:val="center"/>
              <w:rPr>
                <w:rFonts w:ascii="Calibri" w:eastAsia="Times New Roman" w:hAnsi="Calibri"/>
                <w:color w:val="000000"/>
              </w:rPr>
            </w:pPr>
            <w:r>
              <w:rPr>
                <w:rFonts w:ascii="Calibri" w:eastAsia="Times New Roman" w:hAnsi="Calibri"/>
                <w:i/>
                <w:iCs/>
                <w:color w:val="000000"/>
              </w:rPr>
              <w:t>Li</w:t>
            </w:r>
            <w:r>
              <w:rPr>
                <w:rFonts w:ascii="Calibri" w:eastAsia="Times New Roman" w:hAnsi="Calibri"/>
                <w:color w:val="000000"/>
              </w:rPr>
              <w:t xml:space="preserve"> = 0.5</w:t>
            </w:r>
          </w:p>
        </w:tc>
        <w:tc>
          <w:tcPr>
            <w:tcW w:w="787" w:type="pct"/>
            <w:tcBorders>
              <w:top w:val="single" w:sz="4" w:space="0" w:color="auto"/>
              <w:left w:val="single" w:sz="4" w:space="0" w:color="auto"/>
              <w:bottom w:val="single" w:sz="4" w:space="0" w:color="auto"/>
              <w:right w:val="single" w:sz="4" w:space="0" w:color="auto"/>
            </w:tcBorders>
            <w:shd w:val="clear" w:color="D9D9D9" w:fill="D9D9D9"/>
            <w:vAlign w:val="center"/>
            <w:hideMark/>
          </w:tcPr>
          <w:p w14:paraId="42D4F3A4" w14:textId="77777777" w:rsidR="00811F1C" w:rsidRDefault="00811F1C" w:rsidP="00D40EFD">
            <w:pPr>
              <w:jc w:val="center"/>
              <w:rPr>
                <w:rFonts w:ascii="Calibri" w:eastAsia="Times New Roman" w:hAnsi="Calibri"/>
                <w:color w:val="000000"/>
              </w:rPr>
            </w:pPr>
            <w:r>
              <w:rPr>
                <w:rFonts w:ascii="Calibri" w:eastAsia="Times New Roman" w:hAnsi="Calibri"/>
                <w:color w:val="000000"/>
              </w:rPr>
              <w:t>0; 0.001; 0.0025; 0.005; 0.0075; 0.01; 0.025; 0.05; 0.1; 0.2</w:t>
            </w:r>
          </w:p>
        </w:tc>
        <w:tc>
          <w:tcPr>
            <w:tcW w:w="864" w:type="pct"/>
            <w:tcBorders>
              <w:top w:val="single" w:sz="4" w:space="0" w:color="auto"/>
              <w:left w:val="single" w:sz="4" w:space="0" w:color="auto"/>
              <w:bottom w:val="nil"/>
              <w:right w:val="single" w:sz="4" w:space="0" w:color="auto"/>
            </w:tcBorders>
            <w:shd w:val="clear" w:color="D9D9D9" w:fill="D9D9D9"/>
            <w:vAlign w:val="center"/>
            <w:hideMark/>
          </w:tcPr>
          <w:p w14:paraId="7E93C2BA" w14:textId="77777777" w:rsidR="00811F1C" w:rsidRDefault="00811F1C" w:rsidP="00D40EFD">
            <w:pPr>
              <w:jc w:val="center"/>
              <w:rPr>
                <w:rFonts w:ascii="Calibri" w:eastAsia="Times New Roman" w:hAnsi="Calibri"/>
                <w:color w:val="000000"/>
              </w:rPr>
            </w:pPr>
            <w:r>
              <w:rPr>
                <w:rFonts w:ascii="Calibri" w:eastAsia="Times New Roman" w:hAnsi="Calibri"/>
                <w:color w:val="000000"/>
              </w:rPr>
              <w:t>0; 0.01; 0.05</w:t>
            </w:r>
          </w:p>
        </w:tc>
      </w:tr>
      <w:tr w:rsidR="00811F1C" w14:paraId="213833D3" w14:textId="77777777" w:rsidTr="00811F1C">
        <w:tc>
          <w:tcPr>
            <w:tcW w:w="7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A8C06D" w14:textId="26D6C9BA" w:rsidR="00811F1C" w:rsidRDefault="00811F1C" w:rsidP="00D40EFD">
            <w:pPr>
              <w:jc w:val="center"/>
              <w:rPr>
                <w:rFonts w:ascii="Calibri" w:eastAsia="Times New Roman" w:hAnsi="Calibri"/>
                <w:color w:val="000000"/>
              </w:rPr>
            </w:pPr>
            <w:r>
              <w:rPr>
                <w:rFonts w:ascii="Calibri" w:eastAsia="Times New Roman" w:hAnsi="Calibri"/>
                <w:color w:val="000000"/>
              </w:rPr>
              <w:t>Selection, migration and drift</w:t>
            </w:r>
            <w:r>
              <w:rPr>
                <w:rFonts w:ascii="Calibri" w:hAnsi="Calibri"/>
              </w:rPr>
              <w:t>†</w:t>
            </w:r>
          </w:p>
        </w:tc>
        <w:tc>
          <w:tcPr>
            <w:tcW w:w="7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89CB90" w14:textId="77777777" w:rsidR="00811F1C" w:rsidRDefault="00811F1C" w:rsidP="00D40EFD">
            <w:pPr>
              <w:jc w:val="center"/>
              <w:rPr>
                <w:rFonts w:ascii="Calibri" w:eastAsia="Times New Roman" w:hAnsi="Calibri"/>
                <w:color w:val="000000"/>
              </w:rPr>
            </w:pPr>
            <w:r>
              <w:rPr>
                <w:rFonts w:ascii="Calibri" w:eastAsia="Times New Roman" w:hAnsi="Calibri"/>
                <w:color w:val="000000"/>
              </w:rPr>
              <w:t>Serial founder events</w:t>
            </w:r>
          </w:p>
        </w:tc>
        <w:tc>
          <w:tcPr>
            <w:tcW w:w="9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2534666" w14:textId="77777777" w:rsidR="00811F1C" w:rsidRDefault="00811F1C" w:rsidP="00D40EFD">
            <w:pPr>
              <w:jc w:val="center"/>
              <w:rPr>
                <w:rFonts w:ascii="Calibri" w:eastAsia="Times New Roman" w:hAnsi="Calibri"/>
                <w:color w:val="000000"/>
              </w:rPr>
            </w:pPr>
            <w:r>
              <w:rPr>
                <w:rFonts w:ascii="Calibri" w:eastAsia="Times New Roman" w:hAnsi="Calibri"/>
                <w:b/>
                <w:bCs/>
                <w:color w:val="000000"/>
              </w:rPr>
              <w:t>Founder proportion:</w:t>
            </w:r>
            <w:r>
              <w:rPr>
                <w:rFonts w:ascii="Calibri" w:eastAsia="Times New Roman" w:hAnsi="Calibri"/>
                <w:color w:val="000000"/>
              </w:rPr>
              <w:t xml:space="preserve">                 0.01; 0.2; 1.0</w:t>
            </w:r>
          </w:p>
        </w:tc>
        <w:tc>
          <w:tcPr>
            <w:tcW w:w="85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1126429" w14:textId="77777777" w:rsidR="00811F1C" w:rsidRDefault="00811F1C" w:rsidP="00D40EFD">
            <w:pPr>
              <w:jc w:val="center"/>
              <w:rPr>
                <w:rFonts w:ascii="Calibri" w:eastAsia="Times New Roman" w:hAnsi="Calibri"/>
                <w:color w:val="000000"/>
              </w:rPr>
            </w:pPr>
            <w:r>
              <w:rPr>
                <w:rFonts w:ascii="Calibri" w:eastAsia="Times New Roman" w:hAnsi="Calibri"/>
                <w:i/>
                <w:iCs/>
                <w:color w:val="000000"/>
              </w:rPr>
              <w:t>CYP79D15</w:t>
            </w:r>
            <w:r>
              <w:rPr>
                <w:rFonts w:ascii="Calibri" w:eastAsia="Times New Roman" w:hAnsi="Calibri"/>
                <w:color w:val="000000"/>
              </w:rPr>
              <w:t xml:space="preserve"> = 0.5; </w:t>
            </w:r>
          </w:p>
          <w:p w14:paraId="7FC0B741" w14:textId="29995475" w:rsidR="00811F1C" w:rsidRDefault="00811F1C" w:rsidP="00D40EFD">
            <w:pPr>
              <w:jc w:val="center"/>
              <w:rPr>
                <w:rFonts w:ascii="Calibri" w:eastAsia="Times New Roman" w:hAnsi="Calibri"/>
                <w:color w:val="000000"/>
              </w:rPr>
            </w:pPr>
            <w:r>
              <w:rPr>
                <w:rFonts w:ascii="Calibri" w:eastAsia="Times New Roman" w:hAnsi="Calibri"/>
                <w:i/>
                <w:iCs/>
                <w:color w:val="000000"/>
              </w:rPr>
              <w:t>Li</w:t>
            </w:r>
            <w:r>
              <w:rPr>
                <w:rFonts w:ascii="Calibri" w:eastAsia="Times New Roman" w:hAnsi="Calibri"/>
                <w:color w:val="000000"/>
              </w:rPr>
              <w:t xml:space="preserve"> = 0.5</w:t>
            </w:r>
          </w:p>
        </w:tc>
        <w:tc>
          <w:tcPr>
            <w:tcW w:w="78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4330BA" w14:textId="77777777" w:rsidR="00811F1C" w:rsidRDefault="00811F1C" w:rsidP="00D40EFD">
            <w:pPr>
              <w:jc w:val="center"/>
              <w:rPr>
                <w:rFonts w:ascii="Calibri" w:eastAsia="Times New Roman" w:hAnsi="Calibri"/>
                <w:color w:val="000000"/>
              </w:rPr>
            </w:pPr>
            <w:r>
              <w:rPr>
                <w:rFonts w:ascii="Calibri" w:eastAsia="Times New Roman" w:hAnsi="Calibri"/>
                <w:color w:val="000000"/>
              </w:rPr>
              <w:t>0; 0.001; 0.0025; 0.005; 0.0075; 0.01; 0.025; 0.05; 0.1; 0.2</w:t>
            </w:r>
          </w:p>
        </w:tc>
        <w:tc>
          <w:tcPr>
            <w:tcW w:w="86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B109A3" w14:textId="77777777" w:rsidR="00811F1C" w:rsidRDefault="00811F1C" w:rsidP="00D40EFD">
            <w:pPr>
              <w:jc w:val="center"/>
              <w:rPr>
                <w:rFonts w:ascii="Calibri" w:eastAsia="Times New Roman" w:hAnsi="Calibri"/>
                <w:color w:val="000000"/>
              </w:rPr>
            </w:pPr>
            <w:r>
              <w:rPr>
                <w:rFonts w:ascii="Calibri" w:eastAsia="Times New Roman" w:hAnsi="Calibri"/>
                <w:color w:val="000000"/>
              </w:rPr>
              <w:t>0; 0.01; 0.05</w:t>
            </w:r>
          </w:p>
        </w:tc>
      </w:tr>
    </w:tbl>
    <w:p w14:paraId="32508E17" w14:textId="73F36947" w:rsidR="001E2BC0" w:rsidRDefault="00D40EFD">
      <w:r>
        <w:rPr>
          <w:rFonts w:ascii="Calibri" w:hAnsi="Calibri"/>
        </w:rPr>
        <w:t>†</w:t>
      </w:r>
      <w:r w:rsidR="001E2BC0">
        <w:t xml:space="preserve"> Modified drift scenarios</w:t>
      </w:r>
      <w:r w:rsidR="00811F1C">
        <w:t>. R</w:t>
      </w:r>
      <w:r w:rsidR="001E2BC0">
        <w:t>efer to gradient in drift running from urban (weak drift) to rural (strong drift) rather than rural-urban, as simulated in other scenarios</w:t>
      </w:r>
      <w:r>
        <w:t>. These are used to explore drift-selection balance.</w:t>
      </w:r>
    </w:p>
    <w:p w14:paraId="4198F98F" w14:textId="01461EC4" w:rsidR="005E3794" w:rsidRDefault="00D40EFD">
      <w:r>
        <w:rPr>
          <w:rFonts w:ascii="Calibri" w:hAnsi="Calibri"/>
        </w:rPr>
        <w:t>‡</w:t>
      </w:r>
      <w:r w:rsidR="001E2BC0">
        <w:t xml:space="preserve"> Where multiple allele frequencies are specified, these were crossed factorially.</w:t>
      </w:r>
      <w:r w:rsidR="009C6414">
        <w:br/>
      </w:r>
    </w:p>
    <w:p w14:paraId="7A47EE2A" w14:textId="77777777" w:rsidR="00D40EFD" w:rsidRDefault="00D40EFD"/>
    <w:p w14:paraId="3488CCB3" w14:textId="42C3BBB0" w:rsidR="00D40EFD" w:rsidRPr="000A7DB7" w:rsidRDefault="00D40EFD"/>
    <w:sectPr w:rsidR="00D40EFD" w:rsidRPr="000A7DB7" w:rsidSect="00BA7E4B">
      <w:pgSz w:w="15840" w:h="12240" w:orient="landscape"/>
      <w:pgMar w:top="720" w:right="720" w:bottom="720" w:left="72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James Santangelo" w:date="2017-12-31T15:26:00Z" w:initials="JS">
    <w:p w14:paraId="3B655789" w14:textId="77777777" w:rsidR="00BF5CA5" w:rsidRDefault="00BF5CA5" w:rsidP="00BF5CA5">
      <w:pPr>
        <w:pStyle w:val="CommentText"/>
      </w:pPr>
      <w:r>
        <w:rPr>
          <w:rStyle w:val="CommentReference"/>
        </w:rPr>
        <w:annotationRef/>
      </w:r>
      <w:r>
        <w:t>Need to create this.</w:t>
      </w:r>
    </w:p>
  </w:comment>
  <w:comment w:id="43" w:author="James Santangelo" w:date="2017-12-18T16:03:00Z" w:initials="JS">
    <w:p w14:paraId="2E72DF17" w14:textId="09F59526" w:rsidR="002B5FFD" w:rsidRDefault="002B5FFD">
      <w:pPr>
        <w:pStyle w:val="CommentText"/>
      </w:pPr>
      <w:r>
        <w:rPr>
          <w:rStyle w:val="CommentReference"/>
        </w:rPr>
        <w:annotationRef/>
      </w:r>
      <w:r>
        <w:t xml:space="preserve">Need to include Wright (1952) and Bodmer and Parsons (1962). </w:t>
      </w:r>
    </w:p>
  </w:comment>
  <w:comment w:id="61" w:author="James Santangelo" w:date="2017-12-18T16:31:00Z" w:initials="JS">
    <w:p w14:paraId="2473176E" w14:textId="589185E9" w:rsidR="00F23D1C" w:rsidRDefault="00F23D1C">
      <w:pPr>
        <w:pStyle w:val="CommentText"/>
      </w:pPr>
      <w:r>
        <w:rPr>
          <w:rStyle w:val="CommentReference"/>
        </w:rPr>
        <w:annotationRef/>
      </w:r>
      <w:r>
        <w:t>Most o</w:t>
      </w:r>
      <w:r w:rsidR="00953986">
        <w:t>f the work here is already done. Just a matter of creating the supplemental.</w:t>
      </w:r>
    </w:p>
  </w:comment>
  <w:comment w:id="63" w:author="Rob Ness" w:date="2017-12-27T14:52:00Z" w:initials="RN">
    <w:p w14:paraId="2EB7D575" w14:textId="462A9C77" w:rsidR="00F618D9" w:rsidRDefault="00F618D9">
      <w:pPr>
        <w:pStyle w:val="CommentText"/>
      </w:pPr>
      <w:r>
        <w:rPr>
          <w:rStyle w:val="CommentReference"/>
        </w:rPr>
        <w:annotationRef/>
      </w:r>
      <w:r>
        <w:t>Is this correct? LD would require gametes (pollen) to move after selection</w:t>
      </w:r>
    </w:p>
  </w:comment>
  <w:comment w:id="64" w:author="James Santangelo" w:date="2017-12-31T14:41:00Z" w:initials="JS">
    <w:p w14:paraId="5B5A8941" w14:textId="17FFBCE6" w:rsidR="006967DA" w:rsidRDefault="006967DA">
      <w:pPr>
        <w:pStyle w:val="CommentText"/>
      </w:pPr>
      <w:r>
        <w:rPr>
          <w:rStyle w:val="CommentReference"/>
        </w:rPr>
        <w:annotationRef/>
      </w:r>
      <w:r>
        <w:t xml:space="preserve">Yes this is correct.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655789" w15:done="0"/>
  <w15:commentEx w15:paraId="2E72DF17" w15:done="0"/>
  <w15:commentEx w15:paraId="2473176E" w15:done="0"/>
  <w15:commentEx w15:paraId="2EB7D575" w15:done="0"/>
  <w15:commentEx w15:paraId="5B5A8941" w15:paraIdParent="2EB7D57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Santangelo">
    <w15:presenceInfo w15:providerId="None" w15:userId="James Santangelo"/>
  </w15:person>
  <w15:person w15:author="Rob Ness">
    <w15:presenceInfo w15:providerId="None" w15:userId="Rob Ne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isplayBackgroundShape/>
  <w:hideSpellingErrors/>
  <w:hideGrammaticalErrors/>
  <w:trackRevisions/>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7"/>
    <w:rsid w:val="000634C9"/>
    <w:rsid w:val="000A7DB7"/>
    <w:rsid w:val="00110554"/>
    <w:rsid w:val="0011469D"/>
    <w:rsid w:val="0013423D"/>
    <w:rsid w:val="001E2BC0"/>
    <w:rsid w:val="002146C5"/>
    <w:rsid w:val="002414B0"/>
    <w:rsid w:val="002742D0"/>
    <w:rsid w:val="00275407"/>
    <w:rsid w:val="002A75E7"/>
    <w:rsid w:val="002A7D9D"/>
    <w:rsid w:val="002B0C82"/>
    <w:rsid w:val="002B104F"/>
    <w:rsid w:val="002B5FFD"/>
    <w:rsid w:val="002B601C"/>
    <w:rsid w:val="002E23D3"/>
    <w:rsid w:val="002F49D1"/>
    <w:rsid w:val="002F5234"/>
    <w:rsid w:val="00356B94"/>
    <w:rsid w:val="003650CA"/>
    <w:rsid w:val="003B0F4F"/>
    <w:rsid w:val="003C0C51"/>
    <w:rsid w:val="003D3AA6"/>
    <w:rsid w:val="00406AF8"/>
    <w:rsid w:val="00422821"/>
    <w:rsid w:val="0042488A"/>
    <w:rsid w:val="0042570A"/>
    <w:rsid w:val="00470FD4"/>
    <w:rsid w:val="00483D6A"/>
    <w:rsid w:val="00492C55"/>
    <w:rsid w:val="004A1947"/>
    <w:rsid w:val="004A71C3"/>
    <w:rsid w:val="004B1860"/>
    <w:rsid w:val="0051232B"/>
    <w:rsid w:val="00564622"/>
    <w:rsid w:val="00576C36"/>
    <w:rsid w:val="00594461"/>
    <w:rsid w:val="005E3794"/>
    <w:rsid w:val="005E45C2"/>
    <w:rsid w:val="006070E6"/>
    <w:rsid w:val="00607FE0"/>
    <w:rsid w:val="00612151"/>
    <w:rsid w:val="00621AA0"/>
    <w:rsid w:val="00622888"/>
    <w:rsid w:val="00634D8F"/>
    <w:rsid w:val="00656B5B"/>
    <w:rsid w:val="006733F3"/>
    <w:rsid w:val="00684462"/>
    <w:rsid w:val="006967DA"/>
    <w:rsid w:val="006A1677"/>
    <w:rsid w:val="006A407D"/>
    <w:rsid w:val="006F3749"/>
    <w:rsid w:val="00700E7F"/>
    <w:rsid w:val="00736B8B"/>
    <w:rsid w:val="00746656"/>
    <w:rsid w:val="00750ACD"/>
    <w:rsid w:val="00762546"/>
    <w:rsid w:val="00794671"/>
    <w:rsid w:val="007A2333"/>
    <w:rsid w:val="007E3D22"/>
    <w:rsid w:val="007E75DB"/>
    <w:rsid w:val="007F1BD2"/>
    <w:rsid w:val="008054DC"/>
    <w:rsid w:val="00805699"/>
    <w:rsid w:val="00811F1C"/>
    <w:rsid w:val="0084550C"/>
    <w:rsid w:val="00863D55"/>
    <w:rsid w:val="008F2168"/>
    <w:rsid w:val="009109D9"/>
    <w:rsid w:val="00925767"/>
    <w:rsid w:val="009458CB"/>
    <w:rsid w:val="0095375F"/>
    <w:rsid w:val="00953986"/>
    <w:rsid w:val="009903CE"/>
    <w:rsid w:val="009B177C"/>
    <w:rsid w:val="009B6800"/>
    <w:rsid w:val="009B72F4"/>
    <w:rsid w:val="009C0A2E"/>
    <w:rsid w:val="009C6414"/>
    <w:rsid w:val="00A1230A"/>
    <w:rsid w:val="00A61851"/>
    <w:rsid w:val="00A751F8"/>
    <w:rsid w:val="00A84B80"/>
    <w:rsid w:val="00AB5207"/>
    <w:rsid w:val="00AE6AC2"/>
    <w:rsid w:val="00B043CA"/>
    <w:rsid w:val="00B334F6"/>
    <w:rsid w:val="00B44EEC"/>
    <w:rsid w:val="00B66FBE"/>
    <w:rsid w:val="00B71847"/>
    <w:rsid w:val="00B829DC"/>
    <w:rsid w:val="00B86374"/>
    <w:rsid w:val="00B92358"/>
    <w:rsid w:val="00B97055"/>
    <w:rsid w:val="00BA189C"/>
    <w:rsid w:val="00BA7E4B"/>
    <w:rsid w:val="00BB0559"/>
    <w:rsid w:val="00BD7343"/>
    <w:rsid w:val="00BE1016"/>
    <w:rsid w:val="00BF03F7"/>
    <w:rsid w:val="00BF5CA5"/>
    <w:rsid w:val="00C3103B"/>
    <w:rsid w:val="00C35587"/>
    <w:rsid w:val="00C628E1"/>
    <w:rsid w:val="00C66349"/>
    <w:rsid w:val="00C774F2"/>
    <w:rsid w:val="00C9586A"/>
    <w:rsid w:val="00CA634D"/>
    <w:rsid w:val="00CB3B6B"/>
    <w:rsid w:val="00CB6E71"/>
    <w:rsid w:val="00CB7AA3"/>
    <w:rsid w:val="00CE31BF"/>
    <w:rsid w:val="00CE6DCD"/>
    <w:rsid w:val="00CF051D"/>
    <w:rsid w:val="00D0558D"/>
    <w:rsid w:val="00D363AE"/>
    <w:rsid w:val="00D37D3B"/>
    <w:rsid w:val="00D40EFD"/>
    <w:rsid w:val="00D54490"/>
    <w:rsid w:val="00D73DFA"/>
    <w:rsid w:val="00DF726C"/>
    <w:rsid w:val="00E320AC"/>
    <w:rsid w:val="00E50A0E"/>
    <w:rsid w:val="00E55BD0"/>
    <w:rsid w:val="00E56F09"/>
    <w:rsid w:val="00E87C88"/>
    <w:rsid w:val="00EB254A"/>
    <w:rsid w:val="00EB380A"/>
    <w:rsid w:val="00EB50F7"/>
    <w:rsid w:val="00ED4F28"/>
    <w:rsid w:val="00EF26BF"/>
    <w:rsid w:val="00F23D1C"/>
    <w:rsid w:val="00F618D9"/>
    <w:rsid w:val="00FC1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EAA7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6C3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B380A"/>
    <w:rPr>
      <w:sz w:val="18"/>
      <w:szCs w:val="18"/>
    </w:rPr>
  </w:style>
  <w:style w:type="paragraph" w:styleId="CommentText">
    <w:name w:val="annotation text"/>
    <w:basedOn w:val="Normal"/>
    <w:link w:val="CommentTextChar"/>
    <w:uiPriority w:val="99"/>
    <w:semiHidden/>
    <w:unhideWhenUsed/>
    <w:rsid w:val="00EB380A"/>
    <w:rPr>
      <w:rFonts w:asciiTheme="minorHAnsi" w:hAnsiTheme="minorHAnsi" w:cstheme="minorBidi"/>
      <w:lang w:val="en-CA"/>
    </w:rPr>
  </w:style>
  <w:style w:type="character" w:customStyle="1" w:styleId="CommentTextChar">
    <w:name w:val="Comment Text Char"/>
    <w:basedOn w:val="DefaultParagraphFont"/>
    <w:link w:val="CommentText"/>
    <w:uiPriority w:val="99"/>
    <w:semiHidden/>
    <w:rsid w:val="00EB380A"/>
    <w:rPr>
      <w:lang w:val="en-CA"/>
    </w:rPr>
  </w:style>
  <w:style w:type="paragraph" w:styleId="CommentSubject">
    <w:name w:val="annotation subject"/>
    <w:basedOn w:val="CommentText"/>
    <w:next w:val="CommentText"/>
    <w:link w:val="CommentSubjectChar"/>
    <w:uiPriority w:val="99"/>
    <w:semiHidden/>
    <w:unhideWhenUsed/>
    <w:rsid w:val="00EB380A"/>
    <w:rPr>
      <w:b/>
      <w:bCs/>
      <w:sz w:val="20"/>
      <w:szCs w:val="20"/>
    </w:rPr>
  </w:style>
  <w:style w:type="character" w:customStyle="1" w:styleId="CommentSubjectChar">
    <w:name w:val="Comment Subject Char"/>
    <w:basedOn w:val="CommentTextChar"/>
    <w:link w:val="CommentSubject"/>
    <w:uiPriority w:val="99"/>
    <w:semiHidden/>
    <w:rsid w:val="00EB380A"/>
    <w:rPr>
      <w:b/>
      <w:bCs/>
      <w:sz w:val="20"/>
      <w:szCs w:val="20"/>
      <w:lang w:val="en-CA"/>
    </w:rPr>
  </w:style>
  <w:style w:type="paragraph" w:styleId="BalloonText">
    <w:name w:val="Balloon Text"/>
    <w:basedOn w:val="Normal"/>
    <w:link w:val="BalloonTextChar"/>
    <w:uiPriority w:val="99"/>
    <w:semiHidden/>
    <w:unhideWhenUsed/>
    <w:rsid w:val="00EB380A"/>
    <w:rPr>
      <w:sz w:val="18"/>
      <w:szCs w:val="18"/>
      <w:lang w:val="en-CA"/>
    </w:rPr>
  </w:style>
  <w:style w:type="character" w:customStyle="1" w:styleId="BalloonTextChar">
    <w:name w:val="Balloon Text Char"/>
    <w:basedOn w:val="DefaultParagraphFont"/>
    <w:link w:val="BalloonText"/>
    <w:uiPriority w:val="99"/>
    <w:semiHidden/>
    <w:rsid w:val="00EB380A"/>
    <w:rPr>
      <w:rFonts w:ascii="Times New Roman" w:hAnsi="Times New Roman" w:cs="Times New Roman"/>
      <w:sz w:val="18"/>
      <w:szCs w:val="18"/>
      <w:lang w:val="en-CA"/>
    </w:rPr>
  </w:style>
  <w:style w:type="character" w:styleId="PlaceholderText">
    <w:name w:val="Placeholder Text"/>
    <w:basedOn w:val="DefaultParagraphFont"/>
    <w:uiPriority w:val="99"/>
    <w:semiHidden/>
    <w:rsid w:val="00BF03F7"/>
    <w:rPr>
      <w:color w:val="808080"/>
    </w:rPr>
  </w:style>
  <w:style w:type="paragraph" w:styleId="ListParagraph">
    <w:name w:val="List Paragraph"/>
    <w:basedOn w:val="Normal"/>
    <w:uiPriority w:val="34"/>
    <w:qFormat/>
    <w:rsid w:val="00576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52463">
      <w:bodyDiv w:val="1"/>
      <w:marLeft w:val="0"/>
      <w:marRight w:val="0"/>
      <w:marTop w:val="0"/>
      <w:marBottom w:val="0"/>
      <w:divBdr>
        <w:top w:val="none" w:sz="0" w:space="0" w:color="auto"/>
        <w:left w:val="none" w:sz="0" w:space="0" w:color="auto"/>
        <w:bottom w:val="none" w:sz="0" w:space="0" w:color="auto"/>
        <w:right w:val="none" w:sz="0" w:space="0" w:color="auto"/>
      </w:divBdr>
    </w:div>
    <w:div w:id="394399972">
      <w:bodyDiv w:val="1"/>
      <w:marLeft w:val="0"/>
      <w:marRight w:val="0"/>
      <w:marTop w:val="0"/>
      <w:marBottom w:val="0"/>
      <w:divBdr>
        <w:top w:val="none" w:sz="0" w:space="0" w:color="auto"/>
        <w:left w:val="none" w:sz="0" w:space="0" w:color="auto"/>
        <w:bottom w:val="none" w:sz="0" w:space="0" w:color="auto"/>
        <w:right w:val="none" w:sz="0" w:space="0" w:color="auto"/>
      </w:divBdr>
    </w:div>
    <w:div w:id="465897506">
      <w:bodyDiv w:val="1"/>
      <w:marLeft w:val="0"/>
      <w:marRight w:val="0"/>
      <w:marTop w:val="0"/>
      <w:marBottom w:val="0"/>
      <w:divBdr>
        <w:top w:val="none" w:sz="0" w:space="0" w:color="auto"/>
        <w:left w:val="none" w:sz="0" w:space="0" w:color="auto"/>
        <w:bottom w:val="none" w:sz="0" w:space="0" w:color="auto"/>
        <w:right w:val="none" w:sz="0" w:space="0" w:color="auto"/>
      </w:divBdr>
    </w:div>
    <w:div w:id="486870969">
      <w:bodyDiv w:val="1"/>
      <w:marLeft w:val="0"/>
      <w:marRight w:val="0"/>
      <w:marTop w:val="0"/>
      <w:marBottom w:val="0"/>
      <w:divBdr>
        <w:top w:val="none" w:sz="0" w:space="0" w:color="auto"/>
        <w:left w:val="none" w:sz="0" w:space="0" w:color="auto"/>
        <w:bottom w:val="none" w:sz="0" w:space="0" w:color="auto"/>
        <w:right w:val="none" w:sz="0" w:space="0" w:color="auto"/>
      </w:divBdr>
    </w:div>
    <w:div w:id="1135754975">
      <w:bodyDiv w:val="1"/>
      <w:marLeft w:val="0"/>
      <w:marRight w:val="0"/>
      <w:marTop w:val="0"/>
      <w:marBottom w:val="0"/>
      <w:divBdr>
        <w:top w:val="none" w:sz="0" w:space="0" w:color="auto"/>
        <w:left w:val="none" w:sz="0" w:space="0" w:color="auto"/>
        <w:bottom w:val="none" w:sz="0" w:space="0" w:color="auto"/>
        <w:right w:val="none" w:sz="0" w:space="0" w:color="auto"/>
      </w:divBdr>
    </w:div>
    <w:div w:id="1245141520">
      <w:bodyDiv w:val="1"/>
      <w:marLeft w:val="0"/>
      <w:marRight w:val="0"/>
      <w:marTop w:val="0"/>
      <w:marBottom w:val="0"/>
      <w:divBdr>
        <w:top w:val="none" w:sz="0" w:space="0" w:color="auto"/>
        <w:left w:val="none" w:sz="0" w:space="0" w:color="auto"/>
        <w:bottom w:val="none" w:sz="0" w:space="0" w:color="auto"/>
        <w:right w:val="none" w:sz="0" w:space="0" w:color="auto"/>
      </w:divBdr>
    </w:div>
    <w:div w:id="2037734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47C1371-9307-7D43-8B44-46B6B6972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4830</Words>
  <Characters>27536</Characters>
  <Application>Microsoft Macintosh Word</Application>
  <DocSecurity>0</DocSecurity>
  <Lines>229</Lines>
  <Paragraphs>64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Methods</vt:lpstr>
      <vt:lpstr>Overview of simulations</vt:lpstr>
      <vt:lpstr>Drift scenario 1: Gradient in carrying capacity across the matrix</vt:lpstr>
      <vt:lpstr>Drift scenario 2: Colonization and founder events</vt:lpstr>
      <vt:lpstr>Selection</vt:lpstr>
      <vt:lpstr>Migration</vt:lpstr>
      <vt:lpstr>Analyses</vt:lpstr>
    </vt:vector>
  </TitlesOfParts>
  <LinksUpToDate>false</LinksUpToDate>
  <CharactersWithSpaces>32302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13</cp:revision>
  <dcterms:created xsi:type="dcterms:W3CDTF">2017-12-27T21:47:00Z</dcterms:created>
  <dcterms:modified xsi:type="dcterms:W3CDTF">2017-12-31T21:00:00Z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39895829-ae56-3f2b-a522-e6e97f44de66</vt:lpwstr>
  </property>
  <property fmtid="{D5CDD505-2E9C-101B-9397-08002B2CF9AE}" pid="24" name="Mendeley Citation Style_1">
    <vt:lpwstr>http://www.zotero.org/styles/evolution</vt:lpwstr>
  </property>
</Properties>
</file>